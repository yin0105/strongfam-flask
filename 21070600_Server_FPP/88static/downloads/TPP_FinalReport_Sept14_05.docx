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82078" w14:textId="77777777" w:rsidR="00774335" w:rsidRPr="00E07E55" w:rsidRDefault="00774335" w:rsidP="00F56709">
      <w:pPr>
        <w:jc w:val="center"/>
        <w:rPr>
          <w:b/>
        </w:rPr>
      </w:pPr>
      <w:bookmarkStart w:id="0" w:name="_Hlk523132977"/>
      <w:bookmarkEnd w:id="0"/>
    </w:p>
    <w:p w14:paraId="4F028026" w14:textId="77777777" w:rsidR="00774335" w:rsidRPr="00E07E55" w:rsidRDefault="00774335" w:rsidP="00F56709">
      <w:pPr>
        <w:jc w:val="center"/>
        <w:rPr>
          <w:b/>
        </w:rPr>
      </w:pPr>
    </w:p>
    <w:p w14:paraId="2DFB0281" w14:textId="77777777" w:rsidR="00774335" w:rsidRPr="00E07E55" w:rsidRDefault="00774335" w:rsidP="00F56709">
      <w:pPr>
        <w:jc w:val="center"/>
        <w:rPr>
          <w:b/>
        </w:rPr>
      </w:pPr>
    </w:p>
    <w:p w14:paraId="119BDA65" w14:textId="77777777" w:rsidR="00774335" w:rsidRPr="00E07E55" w:rsidRDefault="00774335" w:rsidP="00F56709">
      <w:pPr>
        <w:jc w:val="center"/>
        <w:rPr>
          <w:b/>
        </w:rPr>
      </w:pPr>
    </w:p>
    <w:p w14:paraId="23160BC4" w14:textId="77777777" w:rsidR="00774335" w:rsidRPr="00E07E55" w:rsidRDefault="00774335" w:rsidP="00F56709">
      <w:pPr>
        <w:jc w:val="center"/>
        <w:rPr>
          <w:b/>
        </w:rPr>
      </w:pPr>
    </w:p>
    <w:p w14:paraId="1FCE2516" w14:textId="77777777" w:rsidR="00774335" w:rsidRPr="00E07E55" w:rsidRDefault="00774335" w:rsidP="00F56709">
      <w:pPr>
        <w:jc w:val="center"/>
        <w:rPr>
          <w:b/>
        </w:rPr>
      </w:pPr>
    </w:p>
    <w:p w14:paraId="42719063" w14:textId="77777777" w:rsidR="00774335" w:rsidRPr="00E07E55" w:rsidRDefault="00774335" w:rsidP="00F56709">
      <w:pPr>
        <w:jc w:val="center"/>
        <w:rPr>
          <w:b/>
        </w:rPr>
      </w:pPr>
    </w:p>
    <w:p w14:paraId="19BD062D" w14:textId="77777777" w:rsidR="00774335" w:rsidRPr="00E07E55" w:rsidRDefault="00774335" w:rsidP="00F56709">
      <w:pPr>
        <w:jc w:val="center"/>
        <w:rPr>
          <w:b/>
        </w:rPr>
      </w:pPr>
    </w:p>
    <w:p w14:paraId="03A2A885" w14:textId="77777777" w:rsidR="00774335" w:rsidRPr="00E07E55" w:rsidRDefault="00774335" w:rsidP="00F56709">
      <w:pPr>
        <w:jc w:val="center"/>
        <w:rPr>
          <w:b/>
        </w:rPr>
      </w:pPr>
    </w:p>
    <w:p w14:paraId="1227A453" w14:textId="77777777" w:rsidR="00774335" w:rsidRPr="00E07E55" w:rsidRDefault="00774335" w:rsidP="00F56709">
      <w:pPr>
        <w:jc w:val="center"/>
        <w:rPr>
          <w:b/>
        </w:rPr>
      </w:pPr>
    </w:p>
    <w:p w14:paraId="15D7CBDD" w14:textId="77777777" w:rsidR="00774335" w:rsidRPr="00E07E55" w:rsidRDefault="00774335" w:rsidP="00F56709">
      <w:pPr>
        <w:jc w:val="center"/>
        <w:rPr>
          <w:b/>
        </w:rPr>
      </w:pPr>
    </w:p>
    <w:p w14:paraId="7A554DD9" w14:textId="77777777" w:rsidR="00774335" w:rsidRPr="00E07E55" w:rsidRDefault="00774335" w:rsidP="00F56709">
      <w:pPr>
        <w:jc w:val="center"/>
        <w:rPr>
          <w:b/>
        </w:rPr>
      </w:pPr>
    </w:p>
    <w:p w14:paraId="4F66E225" w14:textId="1EDBF623" w:rsidR="00F56709" w:rsidRPr="00E07E55" w:rsidRDefault="00F56709" w:rsidP="00F56709">
      <w:pPr>
        <w:jc w:val="center"/>
        <w:rPr>
          <w:b/>
        </w:rPr>
      </w:pPr>
      <w:r w:rsidRPr="00E07E55">
        <w:rPr>
          <w:b/>
        </w:rPr>
        <w:t>Teaching Parenting Project</w:t>
      </w:r>
      <w:r w:rsidR="00774335" w:rsidRPr="00E07E55">
        <w:rPr>
          <w:b/>
        </w:rPr>
        <w:t>:</w:t>
      </w:r>
    </w:p>
    <w:p w14:paraId="50732FF8" w14:textId="0A3FDF51" w:rsidR="00F56709" w:rsidRPr="00E07E55" w:rsidRDefault="00F56709" w:rsidP="00F56709">
      <w:pPr>
        <w:jc w:val="center"/>
        <w:rPr>
          <w:b/>
        </w:rPr>
      </w:pPr>
      <w:r w:rsidRPr="00E07E55">
        <w:rPr>
          <w:b/>
        </w:rPr>
        <w:t>Adolescent Parenting Knowledge and Attitudes Survey</w:t>
      </w:r>
    </w:p>
    <w:p w14:paraId="12B48A3F" w14:textId="77777777" w:rsidR="00774335" w:rsidRPr="00E07E55" w:rsidRDefault="00774335" w:rsidP="00F56709">
      <w:pPr>
        <w:jc w:val="center"/>
        <w:rPr>
          <w:b/>
        </w:rPr>
      </w:pPr>
    </w:p>
    <w:p w14:paraId="5605CF80" w14:textId="02B9C107" w:rsidR="00F56709" w:rsidRPr="00E07E55" w:rsidRDefault="00F56709" w:rsidP="00F56709">
      <w:pPr>
        <w:jc w:val="center"/>
        <w:rPr>
          <w:b/>
        </w:rPr>
      </w:pPr>
      <w:r w:rsidRPr="00E07E55">
        <w:rPr>
          <w:b/>
        </w:rPr>
        <w:t>Final Report</w:t>
      </w:r>
    </w:p>
    <w:p w14:paraId="0D33C1CC" w14:textId="77777777" w:rsidR="00774335" w:rsidRPr="00E07E55" w:rsidRDefault="00774335" w:rsidP="00774335">
      <w:pPr>
        <w:jc w:val="center"/>
        <w:rPr>
          <w:b/>
        </w:rPr>
      </w:pPr>
    </w:p>
    <w:p w14:paraId="7D6EBF31" w14:textId="7A782017" w:rsidR="00863B0E" w:rsidRPr="00E07E55" w:rsidRDefault="00015955" w:rsidP="00774335">
      <w:pPr>
        <w:jc w:val="center"/>
        <w:rPr>
          <w:b/>
        </w:rPr>
      </w:pPr>
      <w:r>
        <w:rPr>
          <w:b/>
        </w:rPr>
        <w:t>September 14</w:t>
      </w:r>
      <w:r w:rsidR="00F56709" w:rsidRPr="00E07E55">
        <w:rPr>
          <w:b/>
        </w:rPr>
        <w:t>, 2018</w:t>
      </w:r>
    </w:p>
    <w:p w14:paraId="159E70AD" w14:textId="77777777" w:rsidR="00774335" w:rsidRPr="00E07E55" w:rsidRDefault="00774335" w:rsidP="00863B0E">
      <w:pPr>
        <w:jc w:val="center"/>
        <w:rPr>
          <w:b/>
        </w:rPr>
      </w:pPr>
    </w:p>
    <w:p w14:paraId="181559BE" w14:textId="77777777" w:rsidR="00AE2710" w:rsidRDefault="00831070" w:rsidP="00863B0E">
      <w:pPr>
        <w:jc w:val="center"/>
        <w:rPr>
          <w:b/>
        </w:rPr>
      </w:pPr>
      <w:r>
        <w:rPr>
          <w:b/>
        </w:rPr>
        <w:t>E. B.</w:t>
      </w:r>
      <w:r w:rsidRPr="00E07E55">
        <w:rPr>
          <w:b/>
        </w:rPr>
        <w:t xml:space="preserve"> </w:t>
      </w:r>
      <w:r w:rsidR="00C66F28" w:rsidRPr="00E07E55">
        <w:rPr>
          <w:b/>
        </w:rPr>
        <w:t xml:space="preserve">O’Donnell &amp; </w:t>
      </w:r>
      <w:r w:rsidR="001325EA" w:rsidRPr="00E07E55">
        <w:rPr>
          <w:b/>
        </w:rPr>
        <w:t xml:space="preserve">Meredith Rowe </w:t>
      </w:r>
    </w:p>
    <w:p w14:paraId="4619D355" w14:textId="058361DA" w:rsidR="001325EA" w:rsidRPr="00E07E55" w:rsidRDefault="00AE2710" w:rsidP="006B4412">
      <w:pPr>
        <w:rPr>
          <w:b/>
        </w:rPr>
      </w:pPr>
      <w:r>
        <w:rPr>
          <w:b/>
        </w:rPr>
        <w:br w:type="page"/>
      </w:r>
    </w:p>
    <w:sdt>
      <w:sdtPr>
        <w:rPr>
          <w:rFonts w:eastAsia="Times New Roman"/>
          <w:bCs w:val="0"/>
          <w:sz w:val="24"/>
          <w:szCs w:val="24"/>
        </w:rPr>
        <w:id w:val="-1695455005"/>
        <w:docPartObj>
          <w:docPartGallery w:val="Table of Contents"/>
          <w:docPartUnique/>
        </w:docPartObj>
      </w:sdtPr>
      <w:sdtEndPr>
        <w:rPr>
          <w:b/>
          <w:noProof/>
        </w:rPr>
      </w:sdtEndPr>
      <w:sdtContent>
        <w:p w14:paraId="0A9C350A" w14:textId="7B5A2CE3" w:rsidR="00AE2710" w:rsidRDefault="00AE2710">
          <w:pPr>
            <w:pStyle w:val="TOCHeading"/>
          </w:pPr>
          <w:r>
            <w:t>Table of Contents</w:t>
          </w:r>
        </w:p>
        <w:p w14:paraId="0089BCAF" w14:textId="47A13D44" w:rsidR="006B4412" w:rsidRDefault="00AE2710">
          <w:pPr>
            <w:pStyle w:val="TOC1"/>
            <w:tabs>
              <w:tab w:val="righ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3302123" w:history="1">
            <w:r w:rsidR="006B4412" w:rsidRPr="00C04C87">
              <w:rPr>
                <w:rStyle w:val="Hyperlink"/>
                <w:noProof/>
              </w:rPr>
              <w:t>Purpose</w:t>
            </w:r>
            <w:r w:rsidR="006B4412">
              <w:rPr>
                <w:noProof/>
                <w:webHidden/>
              </w:rPr>
              <w:tab/>
            </w:r>
            <w:r w:rsidR="006B4412">
              <w:rPr>
                <w:noProof/>
                <w:webHidden/>
              </w:rPr>
              <w:fldChar w:fldCharType="begin"/>
            </w:r>
            <w:r w:rsidR="006B4412">
              <w:rPr>
                <w:noProof/>
                <w:webHidden/>
              </w:rPr>
              <w:instrText xml:space="preserve"> PAGEREF _Toc523302123 \h </w:instrText>
            </w:r>
            <w:r w:rsidR="006B4412">
              <w:rPr>
                <w:noProof/>
                <w:webHidden/>
              </w:rPr>
            </w:r>
            <w:r w:rsidR="006B4412">
              <w:rPr>
                <w:noProof/>
                <w:webHidden/>
              </w:rPr>
              <w:fldChar w:fldCharType="separate"/>
            </w:r>
            <w:r w:rsidR="006B4412">
              <w:rPr>
                <w:noProof/>
                <w:webHidden/>
              </w:rPr>
              <w:t>4</w:t>
            </w:r>
            <w:r w:rsidR="006B4412">
              <w:rPr>
                <w:noProof/>
                <w:webHidden/>
              </w:rPr>
              <w:fldChar w:fldCharType="end"/>
            </w:r>
          </w:hyperlink>
        </w:p>
        <w:p w14:paraId="3F1835FA" w14:textId="5BC75924" w:rsidR="006B4412" w:rsidRDefault="00A1362B">
          <w:pPr>
            <w:pStyle w:val="TOC1"/>
            <w:tabs>
              <w:tab w:val="right" w:pos="9350"/>
            </w:tabs>
            <w:rPr>
              <w:rFonts w:eastAsiaTheme="minorEastAsia" w:cstheme="minorBidi"/>
              <w:b w:val="0"/>
              <w:bCs w:val="0"/>
              <w:i w:val="0"/>
              <w:iCs w:val="0"/>
              <w:noProof/>
            </w:rPr>
          </w:pPr>
          <w:hyperlink w:anchor="_Toc523302124" w:history="1">
            <w:r w:rsidR="006B4412" w:rsidRPr="00C04C87">
              <w:rPr>
                <w:rStyle w:val="Hyperlink"/>
                <w:noProof/>
              </w:rPr>
              <w:t>Literature Review</w:t>
            </w:r>
            <w:r w:rsidR="006B4412">
              <w:rPr>
                <w:noProof/>
                <w:webHidden/>
              </w:rPr>
              <w:tab/>
            </w:r>
            <w:r w:rsidR="006B4412">
              <w:rPr>
                <w:noProof/>
                <w:webHidden/>
              </w:rPr>
              <w:fldChar w:fldCharType="begin"/>
            </w:r>
            <w:r w:rsidR="006B4412">
              <w:rPr>
                <w:noProof/>
                <w:webHidden/>
              </w:rPr>
              <w:instrText xml:space="preserve"> PAGEREF _Toc523302124 \h </w:instrText>
            </w:r>
            <w:r w:rsidR="006B4412">
              <w:rPr>
                <w:noProof/>
                <w:webHidden/>
              </w:rPr>
            </w:r>
            <w:r w:rsidR="006B4412">
              <w:rPr>
                <w:noProof/>
                <w:webHidden/>
              </w:rPr>
              <w:fldChar w:fldCharType="separate"/>
            </w:r>
            <w:r w:rsidR="006B4412">
              <w:rPr>
                <w:noProof/>
                <w:webHidden/>
              </w:rPr>
              <w:t>4</w:t>
            </w:r>
            <w:r w:rsidR="006B4412">
              <w:rPr>
                <w:noProof/>
                <w:webHidden/>
              </w:rPr>
              <w:fldChar w:fldCharType="end"/>
            </w:r>
          </w:hyperlink>
        </w:p>
        <w:p w14:paraId="1EDB9EB3" w14:textId="059FF54A" w:rsidR="006B4412" w:rsidRDefault="00A1362B">
          <w:pPr>
            <w:pStyle w:val="TOC2"/>
            <w:tabs>
              <w:tab w:val="right" w:pos="9350"/>
            </w:tabs>
            <w:rPr>
              <w:rFonts w:eastAsiaTheme="minorEastAsia" w:cstheme="minorBidi"/>
              <w:b w:val="0"/>
              <w:bCs w:val="0"/>
              <w:noProof/>
              <w:sz w:val="24"/>
              <w:szCs w:val="24"/>
            </w:rPr>
          </w:pPr>
          <w:hyperlink w:anchor="_Toc523302125" w:history="1">
            <w:r w:rsidR="006B4412" w:rsidRPr="00C04C87">
              <w:rPr>
                <w:rStyle w:val="Hyperlink"/>
                <w:noProof/>
              </w:rPr>
              <w:t>The importance of the early childhood years for later success</w:t>
            </w:r>
            <w:r w:rsidR="006B4412">
              <w:rPr>
                <w:noProof/>
                <w:webHidden/>
              </w:rPr>
              <w:tab/>
            </w:r>
            <w:r w:rsidR="006B4412">
              <w:rPr>
                <w:noProof/>
                <w:webHidden/>
              </w:rPr>
              <w:fldChar w:fldCharType="begin"/>
            </w:r>
            <w:r w:rsidR="006B4412">
              <w:rPr>
                <w:noProof/>
                <w:webHidden/>
              </w:rPr>
              <w:instrText xml:space="preserve"> PAGEREF _Toc523302125 \h </w:instrText>
            </w:r>
            <w:r w:rsidR="006B4412">
              <w:rPr>
                <w:noProof/>
                <w:webHidden/>
              </w:rPr>
            </w:r>
            <w:r w:rsidR="006B4412">
              <w:rPr>
                <w:noProof/>
                <w:webHidden/>
              </w:rPr>
              <w:fldChar w:fldCharType="separate"/>
            </w:r>
            <w:r w:rsidR="006B4412">
              <w:rPr>
                <w:noProof/>
                <w:webHidden/>
              </w:rPr>
              <w:t>5</w:t>
            </w:r>
            <w:r w:rsidR="006B4412">
              <w:rPr>
                <w:noProof/>
                <w:webHidden/>
              </w:rPr>
              <w:fldChar w:fldCharType="end"/>
            </w:r>
          </w:hyperlink>
        </w:p>
        <w:p w14:paraId="6A640707" w14:textId="2A7E3C25" w:rsidR="006B4412" w:rsidRDefault="00A1362B">
          <w:pPr>
            <w:pStyle w:val="TOC2"/>
            <w:tabs>
              <w:tab w:val="right" w:pos="9350"/>
            </w:tabs>
            <w:rPr>
              <w:rFonts w:eastAsiaTheme="minorEastAsia" w:cstheme="minorBidi"/>
              <w:b w:val="0"/>
              <w:bCs w:val="0"/>
              <w:noProof/>
              <w:sz w:val="24"/>
              <w:szCs w:val="24"/>
            </w:rPr>
          </w:pPr>
          <w:hyperlink w:anchor="_Toc523302126" w:history="1">
            <w:r w:rsidR="006B4412" w:rsidRPr="00C04C87">
              <w:rPr>
                <w:rStyle w:val="Hyperlink"/>
                <w:noProof/>
              </w:rPr>
              <w:t>The importance of attitudes and knowledge of parenting and child development</w:t>
            </w:r>
            <w:r w:rsidR="006B4412">
              <w:rPr>
                <w:noProof/>
                <w:webHidden/>
              </w:rPr>
              <w:tab/>
            </w:r>
            <w:r w:rsidR="006B4412">
              <w:rPr>
                <w:noProof/>
                <w:webHidden/>
              </w:rPr>
              <w:fldChar w:fldCharType="begin"/>
            </w:r>
            <w:r w:rsidR="006B4412">
              <w:rPr>
                <w:noProof/>
                <w:webHidden/>
              </w:rPr>
              <w:instrText xml:space="preserve"> PAGEREF _Toc523302126 \h </w:instrText>
            </w:r>
            <w:r w:rsidR="006B4412">
              <w:rPr>
                <w:noProof/>
                <w:webHidden/>
              </w:rPr>
            </w:r>
            <w:r w:rsidR="006B4412">
              <w:rPr>
                <w:noProof/>
                <w:webHidden/>
              </w:rPr>
              <w:fldChar w:fldCharType="separate"/>
            </w:r>
            <w:r w:rsidR="006B4412">
              <w:rPr>
                <w:noProof/>
                <w:webHidden/>
              </w:rPr>
              <w:t>5</w:t>
            </w:r>
            <w:r w:rsidR="006B4412">
              <w:rPr>
                <w:noProof/>
                <w:webHidden/>
              </w:rPr>
              <w:fldChar w:fldCharType="end"/>
            </w:r>
          </w:hyperlink>
        </w:p>
        <w:p w14:paraId="1A6E74C2" w14:textId="3FEC85FA" w:rsidR="006B4412" w:rsidRDefault="00A1362B">
          <w:pPr>
            <w:pStyle w:val="TOC2"/>
            <w:tabs>
              <w:tab w:val="right" w:pos="9350"/>
            </w:tabs>
            <w:rPr>
              <w:rFonts w:eastAsiaTheme="minorEastAsia" w:cstheme="minorBidi"/>
              <w:b w:val="0"/>
              <w:bCs w:val="0"/>
              <w:noProof/>
              <w:sz w:val="24"/>
              <w:szCs w:val="24"/>
            </w:rPr>
          </w:pPr>
          <w:hyperlink w:anchor="_Toc523302127" w:history="1">
            <w:r w:rsidR="006B4412" w:rsidRPr="00C04C87">
              <w:rPr>
                <w:rStyle w:val="Hyperlink"/>
                <w:noProof/>
              </w:rPr>
              <w:t>The development of parental attitudes and belief systems</w:t>
            </w:r>
            <w:r w:rsidR="006B4412">
              <w:rPr>
                <w:noProof/>
                <w:webHidden/>
              </w:rPr>
              <w:tab/>
            </w:r>
            <w:r w:rsidR="006B4412">
              <w:rPr>
                <w:noProof/>
                <w:webHidden/>
              </w:rPr>
              <w:fldChar w:fldCharType="begin"/>
            </w:r>
            <w:r w:rsidR="006B4412">
              <w:rPr>
                <w:noProof/>
                <w:webHidden/>
              </w:rPr>
              <w:instrText xml:space="preserve"> PAGEREF _Toc523302127 \h </w:instrText>
            </w:r>
            <w:r w:rsidR="006B4412">
              <w:rPr>
                <w:noProof/>
                <w:webHidden/>
              </w:rPr>
            </w:r>
            <w:r w:rsidR="006B4412">
              <w:rPr>
                <w:noProof/>
                <w:webHidden/>
              </w:rPr>
              <w:fldChar w:fldCharType="separate"/>
            </w:r>
            <w:r w:rsidR="006B4412">
              <w:rPr>
                <w:noProof/>
                <w:webHidden/>
              </w:rPr>
              <w:t>6</w:t>
            </w:r>
            <w:r w:rsidR="006B4412">
              <w:rPr>
                <w:noProof/>
                <w:webHidden/>
              </w:rPr>
              <w:fldChar w:fldCharType="end"/>
            </w:r>
          </w:hyperlink>
        </w:p>
        <w:p w14:paraId="1A81E875" w14:textId="3B9333D8" w:rsidR="006B4412" w:rsidRDefault="00A1362B">
          <w:pPr>
            <w:pStyle w:val="TOC2"/>
            <w:tabs>
              <w:tab w:val="right" w:pos="9350"/>
            </w:tabs>
            <w:rPr>
              <w:rFonts w:eastAsiaTheme="minorEastAsia" w:cstheme="minorBidi"/>
              <w:b w:val="0"/>
              <w:bCs w:val="0"/>
              <w:noProof/>
              <w:sz w:val="24"/>
              <w:szCs w:val="24"/>
            </w:rPr>
          </w:pPr>
          <w:hyperlink w:anchor="_Toc523302128" w:history="1">
            <w:r w:rsidR="006B4412" w:rsidRPr="00C04C87">
              <w:rPr>
                <w:rStyle w:val="Hyperlink"/>
                <w:noProof/>
              </w:rPr>
              <w:t>Sources of information and parenting “experts”</w:t>
            </w:r>
            <w:r w:rsidR="006B4412">
              <w:rPr>
                <w:noProof/>
                <w:webHidden/>
              </w:rPr>
              <w:tab/>
            </w:r>
            <w:r w:rsidR="006B4412">
              <w:rPr>
                <w:noProof/>
                <w:webHidden/>
              </w:rPr>
              <w:fldChar w:fldCharType="begin"/>
            </w:r>
            <w:r w:rsidR="006B4412">
              <w:rPr>
                <w:noProof/>
                <w:webHidden/>
              </w:rPr>
              <w:instrText xml:space="preserve"> PAGEREF _Toc523302128 \h </w:instrText>
            </w:r>
            <w:r w:rsidR="006B4412">
              <w:rPr>
                <w:noProof/>
                <w:webHidden/>
              </w:rPr>
            </w:r>
            <w:r w:rsidR="006B4412">
              <w:rPr>
                <w:noProof/>
                <w:webHidden/>
              </w:rPr>
              <w:fldChar w:fldCharType="separate"/>
            </w:r>
            <w:r w:rsidR="006B4412">
              <w:rPr>
                <w:noProof/>
                <w:webHidden/>
              </w:rPr>
              <w:t>7</w:t>
            </w:r>
            <w:r w:rsidR="006B4412">
              <w:rPr>
                <w:noProof/>
                <w:webHidden/>
              </w:rPr>
              <w:fldChar w:fldCharType="end"/>
            </w:r>
          </w:hyperlink>
        </w:p>
        <w:p w14:paraId="04BF89E7" w14:textId="6D1D2261" w:rsidR="006B4412" w:rsidRDefault="00A1362B">
          <w:pPr>
            <w:pStyle w:val="TOC2"/>
            <w:tabs>
              <w:tab w:val="right" w:pos="9350"/>
            </w:tabs>
            <w:rPr>
              <w:rFonts w:eastAsiaTheme="minorEastAsia" w:cstheme="minorBidi"/>
              <w:b w:val="0"/>
              <w:bCs w:val="0"/>
              <w:noProof/>
              <w:sz w:val="24"/>
              <w:szCs w:val="24"/>
            </w:rPr>
          </w:pPr>
          <w:hyperlink w:anchor="_Toc523302129" w:history="1">
            <w:r w:rsidR="006B4412" w:rsidRPr="00C04C87">
              <w:rPr>
                <w:rStyle w:val="Hyperlink"/>
                <w:noProof/>
              </w:rPr>
              <w:t>Efforts to teach parenting</w:t>
            </w:r>
            <w:r w:rsidR="006B4412">
              <w:rPr>
                <w:noProof/>
                <w:webHidden/>
              </w:rPr>
              <w:tab/>
            </w:r>
            <w:r w:rsidR="006B4412">
              <w:rPr>
                <w:noProof/>
                <w:webHidden/>
              </w:rPr>
              <w:fldChar w:fldCharType="begin"/>
            </w:r>
            <w:r w:rsidR="006B4412">
              <w:rPr>
                <w:noProof/>
                <w:webHidden/>
              </w:rPr>
              <w:instrText xml:space="preserve"> PAGEREF _Toc523302129 \h </w:instrText>
            </w:r>
            <w:r w:rsidR="006B4412">
              <w:rPr>
                <w:noProof/>
                <w:webHidden/>
              </w:rPr>
            </w:r>
            <w:r w:rsidR="006B4412">
              <w:rPr>
                <w:noProof/>
                <w:webHidden/>
              </w:rPr>
              <w:fldChar w:fldCharType="separate"/>
            </w:r>
            <w:r w:rsidR="006B4412">
              <w:rPr>
                <w:noProof/>
                <w:webHidden/>
              </w:rPr>
              <w:t>8</w:t>
            </w:r>
            <w:r w:rsidR="006B4412">
              <w:rPr>
                <w:noProof/>
                <w:webHidden/>
              </w:rPr>
              <w:fldChar w:fldCharType="end"/>
            </w:r>
          </w:hyperlink>
        </w:p>
        <w:p w14:paraId="431A1BA4" w14:textId="66D275E0" w:rsidR="006B4412" w:rsidRDefault="00A1362B">
          <w:pPr>
            <w:pStyle w:val="TOC2"/>
            <w:tabs>
              <w:tab w:val="right" w:pos="9350"/>
            </w:tabs>
            <w:rPr>
              <w:rFonts w:eastAsiaTheme="minorEastAsia" w:cstheme="minorBidi"/>
              <w:b w:val="0"/>
              <w:bCs w:val="0"/>
              <w:noProof/>
              <w:sz w:val="24"/>
              <w:szCs w:val="24"/>
            </w:rPr>
          </w:pPr>
          <w:hyperlink w:anchor="_Toc523302130" w:history="1">
            <w:r w:rsidR="006B4412" w:rsidRPr="00C04C87">
              <w:rPr>
                <w:rStyle w:val="Hyperlink"/>
                <w:noProof/>
              </w:rPr>
              <w:t>Efforts to teach parenting and child development in high schools</w:t>
            </w:r>
            <w:r w:rsidR="006B4412">
              <w:rPr>
                <w:noProof/>
                <w:webHidden/>
              </w:rPr>
              <w:tab/>
            </w:r>
            <w:r w:rsidR="006B4412">
              <w:rPr>
                <w:noProof/>
                <w:webHidden/>
              </w:rPr>
              <w:fldChar w:fldCharType="begin"/>
            </w:r>
            <w:r w:rsidR="006B4412">
              <w:rPr>
                <w:noProof/>
                <w:webHidden/>
              </w:rPr>
              <w:instrText xml:space="preserve"> PAGEREF _Toc523302130 \h </w:instrText>
            </w:r>
            <w:r w:rsidR="006B4412">
              <w:rPr>
                <w:noProof/>
                <w:webHidden/>
              </w:rPr>
            </w:r>
            <w:r w:rsidR="006B4412">
              <w:rPr>
                <w:noProof/>
                <w:webHidden/>
              </w:rPr>
              <w:fldChar w:fldCharType="separate"/>
            </w:r>
            <w:r w:rsidR="006B4412">
              <w:rPr>
                <w:noProof/>
                <w:webHidden/>
              </w:rPr>
              <w:t>8</w:t>
            </w:r>
            <w:r w:rsidR="006B4412">
              <w:rPr>
                <w:noProof/>
                <w:webHidden/>
              </w:rPr>
              <w:fldChar w:fldCharType="end"/>
            </w:r>
          </w:hyperlink>
        </w:p>
        <w:p w14:paraId="5BA3294F" w14:textId="498D6DFB" w:rsidR="006B4412" w:rsidRDefault="00A1362B">
          <w:pPr>
            <w:pStyle w:val="TOC2"/>
            <w:tabs>
              <w:tab w:val="right" w:pos="9350"/>
            </w:tabs>
            <w:rPr>
              <w:rFonts w:eastAsiaTheme="minorEastAsia" w:cstheme="minorBidi"/>
              <w:b w:val="0"/>
              <w:bCs w:val="0"/>
              <w:noProof/>
              <w:sz w:val="24"/>
              <w:szCs w:val="24"/>
            </w:rPr>
          </w:pPr>
          <w:hyperlink w:anchor="_Toc523302131" w:history="1">
            <w:r w:rsidR="006B4412" w:rsidRPr="00C04C87">
              <w:rPr>
                <w:rStyle w:val="Hyperlink"/>
                <w:noProof/>
              </w:rPr>
              <w:t>Existing questionnaires for understanding knowledge and beliefs about parenting and child development</w:t>
            </w:r>
            <w:r w:rsidR="006B4412">
              <w:rPr>
                <w:noProof/>
                <w:webHidden/>
              </w:rPr>
              <w:tab/>
            </w:r>
            <w:r w:rsidR="006B4412">
              <w:rPr>
                <w:noProof/>
                <w:webHidden/>
              </w:rPr>
              <w:fldChar w:fldCharType="begin"/>
            </w:r>
            <w:r w:rsidR="006B4412">
              <w:rPr>
                <w:noProof/>
                <w:webHidden/>
              </w:rPr>
              <w:instrText xml:space="preserve"> PAGEREF _Toc523302131 \h </w:instrText>
            </w:r>
            <w:r w:rsidR="006B4412">
              <w:rPr>
                <w:noProof/>
                <w:webHidden/>
              </w:rPr>
            </w:r>
            <w:r w:rsidR="006B4412">
              <w:rPr>
                <w:noProof/>
                <w:webHidden/>
              </w:rPr>
              <w:fldChar w:fldCharType="separate"/>
            </w:r>
            <w:r w:rsidR="006B4412">
              <w:rPr>
                <w:noProof/>
                <w:webHidden/>
              </w:rPr>
              <w:t>9</w:t>
            </w:r>
            <w:r w:rsidR="006B4412">
              <w:rPr>
                <w:noProof/>
                <w:webHidden/>
              </w:rPr>
              <w:fldChar w:fldCharType="end"/>
            </w:r>
          </w:hyperlink>
        </w:p>
        <w:p w14:paraId="1D74A786" w14:textId="3C6E388D" w:rsidR="006B4412" w:rsidRDefault="00A1362B">
          <w:pPr>
            <w:pStyle w:val="TOC2"/>
            <w:tabs>
              <w:tab w:val="right" w:pos="9350"/>
            </w:tabs>
            <w:rPr>
              <w:rFonts w:eastAsiaTheme="minorEastAsia" w:cstheme="minorBidi"/>
              <w:b w:val="0"/>
              <w:bCs w:val="0"/>
              <w:noProof/>
              <w:sz w:val="24"/>
              <w:szCs w:val="24"/>
            </w:rPr>
          </w:pPr>
          <w:hyperlink w:anchor="_Toc523302132" w:history="1">
            <w:r w:rsidR="006B4412" w:rsidRPr="00C04C87">
              <w:rPr>
                <w:rStyle w:val="Hyperlink"/>
                <w:noProof/>
              </w:rPr>
              <w:t>The features of parenting and early learning included in the questionnaire</w:t>
            </w:r>
            <w:r w:rsidR="006B4412">
              <w:rPr>
                <w:noProof/>
                <w:webHidden/>
              </w:rPr>
              <w:tab/>
            </w:r>
            <w:r w:rsidR="006B4412">
              <w:rPr>
                <w:noProof/>
                <w:webHidden/>
              </w:rPr>
              <w:fldChar w:fldCharType="begin"/>
            </w:r>
            <w:r w:rsidR="006B4412">
              <w:rPr>
                <w:noProof/>
                <w:webHidden/>
              </w:rPr>
              <w:instrText xml:space="preserve"> PAGEREF _Toc523302132 \h </w:instrText>
            </w:r>
            <w:r w:rsidR="006B4412">
              <w:rPr>
                <w:noProof/>
                <w:webHidden/>
              </w:rPr>
            </w:r>
            <w:r w:rsidR="006B4412">
              <w:rPr>
                <w:noProof/>
                <w:webHidden/>
              </w:rPr>
              <w:fldChar w:fldCharType="separate"/>
            </w:r>
            <w:r w:rsidR="006B4412">
              <w:rPr>
                <w:noProof/>
                <w:webHidden/>
              </w:rPr>
              <w:t>10</w:t>
            </w:r>
            <w:r w:rsidR="006B4412">
              <w:rPr>
                <w:noProof/>
                <w:webHidden/>
              </w:rPr>
              <w:fldChar w:fldCharType="end"/>
            </w:r>
          </w:hyperlink>
        </w:p>
        <w:p w14:paraId="1F4B81C5" w14:textId="2BEACBBD" w:rsidR="006B4412" w:rsidRDefault="00A1362B">
          <w:pPr>
            <w:pStyle w:val="TOC1"/>
            <w:tabs>
              <w:tab w:val="right" w:pos="9350"/>
            </w:tabs>
            <w:rPr>
              <w:rFonts w:eastAsiaTheme="minorEastAsia" w:cstheme="minorBidi"/>
              <w:b w:val="0"/>
              <w:bCs w:val="0"/>
              <w:i w:val="0"/>
              <w:iCs w:val="0"/>
              <w:noProof/>
            </w:rPr>
          </w:pPr>
          <w:hyperlink w:anchor="_Toc523302133" w:history="1">
            <w:r w:rsidR="006B4412" w:rsidRPr="00C04C87">
              <w:rPr>
                <w:rStyle w:val="Hyperlink"/>
                <w:noProof/>
              </w:rPr>
              <w:t>Research Questions</w:t>
            </w:r>
            <w:r w:rsidR="006B4412">
              <w:rPr>
                <w:noProof/>
                <w:webHidden/>
              </w:rPr>
              <w:tab/>
            </w:r>
            <w:r w:rsidR="006B4412">
              <w:rPr>
                <w:noProof/>
                <w:webHidden/>
              </w:rPr>
              <w:fldChar w:fldCharType="begin"/>
            </w:r>
            <w:r w:rsidR="006B4412">
              <w:rPr>
                <w:noProof/>
                <w:webHidden/>
              </w:rPr>
              <w:instrText xml:space="preserve"> PAGEREF _Toc523302133 \h </w:instrText>
            </w:r>
            <w:r w:rsidR="006B4412">
              <w:rPr>
                <w:noProof/>
                <w:webHidden/>
              </w:rPr>
            </w:r>
            <w:r w:rsidR="006B4412">
              <w:rPr>
                <w:noProof/>
                <w:webHidden/>
              </w:rPr>
              <w:fldChar w:fldCharType="separate"/>
            </w:r>
            <w:r w:rsidR="006B4412">
              <w:rPr>
                <w:noProof/>
                <w:webHidden/>
              </w:rPr>
              <w:t>12</w:t>
            </w:r>
            <w:r w:rsidR="006B4412">
              <w:rPr>
                <w:noProof/>
                <w:webHidden/>
              </w:rPr>
              <w:fldChar w:fldCharType="end"/>
            </w:r>
          </w:hyperlink>
        </w:p>
        <w:p w14:paraId="2EBE1DFC" w14:textId="3F5B1630" w:rsidR="006B4412" w:rsidRDefault="00A1362B">
          <w:pPr>
            <w:pStyle w:val="TOC1"/>
            <w:tabs>
              <w:tab w:val="right" w:pos="9350"/>
            </w:tabs>
            <w:rPr>
              <w:rFonts w:eastAsiaTheme="minorEastAsia" w:cstheme="minorBidi"/>
              <w:b w:val="0"/>
              <w:bCs w:val="0"/>
              <w:i w:val="0"/>
              <w:iCs w:val="0"/>
              <w:noProof/>
            </w:rPr>
          </w:pPr>
          <w:hyperlink w:anchor="_Toc523302134" w:history="1">
            <w:r w:rsidR="006B4412" w:rsidRPr="00C04C87">
              <w:rPr>
                <w:rStyle w:val="Hyperlink"/>
                <w:noProof/>
              </w:rPr>
              <w:t>Methods</w:t>
            </w:r>
            <w:r w:rsidR="006B4412">
              <w:rPr>
                <w:noProof/>
                <w:webHidden/>
              </w:rPr>
              <w:tab/>
            </w:r>
            <w:r w:rsidR="006B4412">
              <w:rPr>
                <w:noProof/>
                <w:webHidden/>
              </w:rPr>
              <w:fldChar w:fldCharType="begin"/>
            </w:r>
            <w:r w:rsidR="006B4412">
              <w:rPr>
                <w:noProof/>
                <w:webHidden/>
              </w:rPr>
              <w:instrText xml:space="preserve"> PAGEREF _Toc523302134 \h </w:instrText>
            </w:r>
            <w:r w:rsidR="006B4412">
              <w:rPr>
                <w:noProof/>
                <w:webHidden/>
              </w:rPr>
            </w:r>
            <w:r w:rsidR="006B4412">
              <w:rPr>
                <w:noProof/>
                <w:webHidden/>
              </w:rPr>
              <w:fldChar w:fldCharType="separate"/>
            </w:r>
            <w:r w:rsidR="006B4412">
              <w:rPr>
                <w:noProof/>
                <w:webHidden/>
              </w:rPr>
              <w:t>13</w:t>
            </w:r>
            <w:r w:rsidR="006B4412">
              <w:rPr>
                <w:noProof/>
                <w:webHidden/>
              </w:rPr>
              <w:fldChar w:fldCharType="end"/>
            </w:r>
          </w:hyperlink>
        </w:p>
        <w:p w14:paraId="4E9127F5" w14:textId="6DD32524" w:rsidR="006B4412" w:rsidRDefault="00A1362B">
          <w:pPr>
            <w:pStyle w:val="TOC1"/>
            <w:tabs>
              <w:tab w:val="right" w:pos="9350"/>
            </w:tabs>
            <w:rPr>
              <w:rFonts w:eastAsiaTheme="minorEastAsia" w:cstheme="minorBidi"/>
              <w:b w:val="0"/>
              <w:bCs w:val="0"/>
              <w:i w:val="0"/>
              <w:iCs w:val="0"/>
              <w:noProof/>
            </w:rPr>
          </w:pPr>
          <w:hyperlink w:anchor="_Toc523302135" w:history="1">
            <w:r w:rsidR="006B4412" w:rsidRPr="00C04C87">
              <w:rPr>
                <w:rStyle w:val="Hyperlink"/>
                <w:noProof/>
              </w:rPr>
              <w:t>Results</w:t>
            </w:r>
            <w:r w:rsidR="006B4412">
              <w:rPr>
                <w:noProof/>
                <w:webHidden/>
              </w:rPr>
              <w:tab/>
            </w:r>
            <w:r w:rsidR="006B4412">
              <w:rPr>
                <w:noProof/>
                <w:webHidden/>
              </w:rPr>
              <w:fldChar w:fldCharType="begin"/>
            </w:r>
            <w:r w:rsidR="006B4412">
              <w:rPr>
                <w:noProof/>
                <w:webHidden/>
              </w:rPr>
              <w:instrText xml:space="preserve"> PAGEREF _Toc523302135 \h </w:instrText>
            </w:r>
            <w:r w:rsidR="006B4412">
              <w:rPr>
                <w:noProof/>
                <w:webHidden/>
              </w:rPr>
            </w:r>
            <w:r w:rsidR="006B4412">
              <w:rPr>
                <w:noProof/>
                <w:webHidden/>
              </w:rPr>
              <w:fldChar w:fldCharType="separate"/>
            </w:r>
            <w:r w:rsidR="006B4412">
              <w:rPr>
                <w:noProof/>
                <w:webHidden/>
              </w:rPr>
              <w:t>16</w:t>
            </w:r>
            <w:r w:rsidR="006B4412">
              <w:rPr>
                <w:noProof/>
                <w:webHidden/>
              </w:rPr>
              <w:fldChar w:fldCharType="end"/>
            </w:r>
          </w:hyperlink>
        </w:p>
        <w:p w14:paraId="31B6D2EC" w14:textId="620DBEB7" w:rsidR="006B4412" w:rsidRDefault="00A1362B">
          <w:pPr>
            <w:pStyle w:val="TOC2"/>
            <w:tabs>
              <w:tab w:val="right" w:pos="9350"/>
            </w:tabs>
            <w:rPr>
              <w:rFonts w:eastAsiaTheme="minorEastAsia" w:cstheme="minorBidi"/>
              <w:b w:val="0"/>
              <w:bCs w:val="0"/>
              <w:noProof/>
              <w:sz w:val="24"/>
              <w:szCs w:val="24"/>
            </w:rPr>
          </w:pPr>
          <w:hyperlink w:anchor="_Toc523302136" w:history="1">
            <w:r w:rsidR="006B4412" w:rsidRPr="00C04C87">
              <w:rPr>
                <w:rStyle w:val="Hyperlink"/>
                <w:noProof/>
              </w:rPr>
              <w:t>Growth mindset</w:t>
            </w:r>
            <w:r w:rsidR="006B4412">
              <w:rPr>
                <w:noProof/>
                <w:webHidden/>
              </w:rPr>
              <w:tab/>
            </w:r>
            <w:r w:rsidR="006B4412">
              <w:rPr>
                <w:noProof/>
                <w:webHidden/>
              </w:rPr>
              <w:fldChar w:fldCharType="begin"/>
            </w:r>
            <w:r w:rsidR="006B4412">
              <w:rPr>
                <w:noProof/>
                <w:webHidden/>
              </w:rPr>
              <w:instrText xml:space="preserve"> PAGEREF _Toc523302136 \h </w:instrText>
            </w:r>
            <w:r w:rsidR="006B4412">
              <w:rPr>
                <w:noProof/>
                <w:webHidden/>
              </w:rPr>
            </w:r>
            <w:r w:rsidR="006B4412">
              <w:rPr>
                <w:noProof/>
                <w:webHidden/>
              </w:rPr>
              <w:fldChar w:fldCharType="separate"/>
            </w:r>
            <w:r w:rsidR="006B4412">
              <w:rPr>
                <w:noProof/>
                <w:webHidden/>
              </w:rPr>
              <w:t>17</w:t>
            </w:r>
            <w:r w:rsidR="006B4412">
              <w:rPr>
                <w:noProof/>
                <w:webHidden/>
              </w:rPr>
              <w:fldChar w:fldCharType="end"/>
            </w:r>
          </w:hyperlink>
        </w:p>
        <w:p w14:paraId="4DC6774F" w14:textId="2333F5DF" w:rsidR="006B4412" w:rsidRDefault="00A1362B">
          <w:pPr>
            <w:pStyle w:val="TOC2"/>
            <w:tabs>
              <w:tab w:val="right" w:pos="9350"/>
            </w:tabs>
            <w:rPr>
              <w:rFonts w:eastAsiaTheme="minorEastAsia" w:cstheme="minorBidi"/>
              <w:b w:val="0"/>
              <w:bCs w:val="0"/>
              <w:noProof/>
              <w:sz w:val="24"/>
              <w:szCs w:val="24"/>
            </w:rPr>
          </w:pPr>
          <w:hyperlink w:anchor="_Toc523302137" w:history="1">
            <w:r w:rsidR="006B4412" w:rsidRPr="00C04C87">
              <w:rPr>
                <w:rStyle w:val="Hyperlink"/>
                <w:noProof/>
              </w:rPr>
              <w:t>Oral language development</w:t>
            </w:r>
            <w:r w:rsidR="006B4412">
              <w:rPr>
                <w:noProof/>
                <w:webHidden/>
              </w:rPr>
              <w:tab/>
            </w:r>
            <w:r w:rsidR="006B4412">
              <w:rPr>
                <w:noProof/>
                <w:webHidden/>
              </w:rPr>
              <w:fldChar w:fldCharType="begin"/>
            </w:r>
            <w:r w:rsidR="006B4412">
              <w:rPr>
                <w:noProof/>
                <w:webHidden/>
              </w:rPr>
              <w:instrText xml:space="preserve"> PAGEREF _Toc523302137 \h </w:instrText>
            </w:r>
            <w:r w:rsidR="006B4412">
              <w:rPr>
                <w:noProof/>
                <w:webHidden/>
              </w:rPr>
            </w:r>
            <w:r w:rsidR="006B4412">
              <w:rPr>
                <w:noProof/>
                <w:webHidden/>
              </w:rPr>
              <w:fldChar w:fldCharType="separate"/>
            </w:r>
            <w:r w:rsidR="006B4412">
              <w:rPr>
                <w:noProof/>
                <w:webHidden/>
              </w:rPr>
              <w:t>17</w:t>
            </w:r>
            <w:r w:rsidR="006B4412">
              <w:rPr>
                <w:noProof/>
                <w:webHidden/>
              </w:rPr>
              <w:fldChar w:fldCharType="end"/>
            </w:r>
          </w:hyperlink>
        </w:p>
        <w:p w14:paraId="51DBE7CB" w14:textId="24919D81" w:rsidR="006B4412" w:rsidRDefault="00A1362B">
          <w:pPr>
            <w:pStyle w:val="TOC2"/>
            <w:tabs>
              <w:tab w:val="right" w:pos="9350"/>
            </w:tabs>
            <w:rPr>
              <w:rFonts w:eastAsiaTheme="minorEastAsia" w:cstheme="minorBidi"/>
              <w:b w:val="0"/>
              <w:bCs w:val="0"/>
              <w:noProof/>
              <w:sz w:val="24"/>
              <w:szCs w:val="24"/>
            </w:rPr>
          </w:pPr>
          <w:hyperlink w:anchor="_Toc523302138" w:history="1">
            <w:r w:rsidR="006B4412" w:rsidRPr="00C04C87">
              <w:rPr>
                <w:rStyle w:val="Hyperlink"/>
                <w:noProof/>
              </w:rPr>
              <w:t>Role in early learning</w:t>
            </w:r>
            <w:r w:rsidR="006B4412">
              <w:rPr>
                <w:noProof/>
                <w:webHidden/>
              </w:rPr>
              <w:tab/>
            </w:r>
            <w:r w:rsidR="006B4412">
              <w:rPr>
                <w:noProof/>
                <w:webHidden/>
              </w:rPr>
              <w:fldChar w:fldCharType="begin"/>
            </w:r>
            <w:r w:rsidR="006B4412">
              <w:rPr>
                <w:noProof/>
                <w:webHidden/>
              </w:rPr>
              <w:instrText xml:space="preserve"> PAGEREF _Toc523302138 \h </w:instrText>
            </w:r>
            <w:r w:rsidR="006B4412">
              <w:rPr>
                <w:noProof/>
                <w:webHidden/>
              </w:rPr>
            </w:r>
            <w:r w:rsidR="006B4412">
              <w:rPr>
                <w:noProof/>
                <w:webHidden/>
              </w:rPr>
              <w:fldChar w:fldCharType="separate"/>
            </w:r>
            <w:r w:rsidR="006B4412">
              <w:rPr>
                <w:noProof/>
                <w:webHidden/>
              </w:rPr>
              <w:t>18</w:t>
            </w:r>
            <w:r w:rsidR="006B4412">
              <w:rPr>
                <w:noProof/>
                <w:webHidden/>
              </w:rPr>
              <w:fldChar w:fldCharType="end"/>
            </w:r>
          </w:hyperlink>
        </w:p>
        <w:p w14:paraId="7C582545" w14:textId="6798A8A5" w:rsidR="006B4412" w:rsidRDefault="00A1362B">
          <w:pPr>
            <w:pStyle w:val="TOC2"/>
            <w:tabs>
              <w:tab w:val="right" w:pos="9350"/>
            </w:tabs>
            <w:rPr>
              <w:rFonts w:eastAsiaTheme="minorEastAsia" w:cstheme="minorBidi"/>
              <w:b w:val="0"/>
              <w:bCs w:val="0"/>
              <w:noProof/>
              <w:sz w:val="24"/>
              <w:szCs w:val="24"/>
            </w:rPr>
          </w:pPr>
          <w:hyperlink w:anchor="_Toc523302139" w:history="1">
            <w:r w:rsidR="006B4412" w:rsidRPr="00C04C87">
              <w:rPr>
                <w:rStyle w:val="Hyperlink"/>
                <w:noProof/>
              </w:rPr>
              <w:t>Active learning</w:t>
            </w:r>
            <w:r w:rsidR="006B4412">
              <w:rPr>
                <w:noProof/>
                <w:webHidden/>
              </w:rPr>
              <w:tab/>
            </w:r>
            <w:r w:rsidR="006B4412">
              <w:rPr>
                <w:noProof/>
                <w:webHidden/>
              </w:rPr>
              <w:fldChar w:fldCharType="begin"/>
            </w:r>
            <w:r w:rsidR="006B4412">
              <w:rPr>
                <w:noProof/>
                <w:webHidden/>
              </w:rPr>
              <w:instrText xml:space="preserve"> PAGEREF _Toc523302139 \h </w:instrText>
            </w:r>
            <w:r w:rsidR="006B4412">
              <w:rPr>
                <w:noProof/>
                <w:webHidden/>
              </w:rPr>
            </w:r>
            <w:r w:rsidR="006B4412">
              <w:rPr>
                <w:noProof/>
                <w:webHidden/>
              </w:rPr>
              <w:fldChar w:fldCharType="separate"/>
            </w:r>
            <w:r w:rsidR="006B4412">
              <w:rPr>
                <w:noProof/>
                <w:webHidden/>
              </w:rPr>
              <w:t>18</w:t>
            </w:r>
            <w:r w:rsidR="006B4412">
              <w:rPr>
                <w:noProof/>
                <w:webHidden/>
              </w:rPr>
              <w:fldChar w:fldCharType="end"/>
            </w:r>
          </w:hyperlink>
        </w:p>
        <w:p w14:paraId="5C9AAFB1" w14:textId="5DF7E096" w:rsidR="006B4412" w:rsidRDefault="00A1362B">
          <w:pPr>
            <w:pStyle w:val="TOC2"/>
            <w:tabs>
              <w:tab w:val="right" w:pos="9350"/>
            </w:tabs>
            <w:rPr>
              <w:rFonts w:eastAsiaTheme="minorEastAsia" w:cstheme="minorBidi"/>
              <w:b w:val="0"/>
              <w:bCs w:val="0"/>
              <w:noProof/>
              <w:sz w:val="24"/>
              <w:szCs w:val="24"/>
            </w:rPr>
          </w:pPr>
          <w:hyperlink w:anchor="_Toc523302140" w:history="1">
            <w:r w:rsidR="006B4412" w:rsidRPr="00C04C87">
              <w:rPr>
                <w:rStyle w:val="Hyperlink"/>
                <w:noProof/>
              </w:rPr>
              <w:t>Parenting knowledge and efficacy</w:t>
            </w:r>
            <w:r w:rsidR="006B4412">
              <w:rPr>
                <w:noProof/>
                <w:webHidden/>
              </w:rPr>
              <w:tab/>
            </w:r>
            <w:r w:rsidR="006B4412">
              <w:rPr>
                <w:noProof/>
                <w:webHidden/>
              </w:rPr>
              <w:fldChar w:fldCharType="begin"/>
            </w:r>
            <w:r w:rsidR="006B4412">
              <w:rPr>
                <w:noProof/>
                <w:webHidden/>
              </w:rPr>
              <w:instrText xml:space="preserve"> PAGEREF _Toc523302140 \h </w:instrText>
            </w:r>
            <w:r w:rsidR="006B4412">
              <w:rPr>
                <w:noProof/>
                <w:webHidden/>
              </w:rPr>
            </w:r>
            <w:r w:rsidR="006B4412">
              <w:rPr>
                <w:noProof/>
                <w:webHidden/>
              </w:rPr>
              <w:fldChar w:fldCharType="separate"/>
            </w:r>
            <w:r w:rsidR="006B4412">
              <w:rPr>
                <w:noProof/>
                <w:webHidden/>
              </w:rPr>
              <w:t>18</w:t>
            </w:r>
            <w:r w:rsidR="006B4412">
              <w:rPr>
                <w:noProof/>
                <w:webHidden/>
              </w:rPr>
              <w:fldChar w:fldCharType="end"/>
            </w:r>
          </w:hyperlink>
        </w:p>
        <w:p w14:paraId="3552FB3C" w14:textId="1F19CF49" w:rsidR="006B4412" w:rsidRDefault="00A1362B">
          <w:pPr>
            <w:pStyle w:val="TOC2"/>
            <w:tabs>
              <w:tab w:val="right" w:pos="9350"/>
            </w:tabs>
            <w:rPr>
              <w:rFonts w:eastAsiaTheme="minorEastAsia" w:cstheme="minorBidi"/>
              <w:b w:val="0"/>
              <w:bCs w:val="0"/>
              <w:noProof/>
              <w:sz w:val="24"/>
              <w:szCs w:val="24"/>
            </w:rPr>
          </w:pPr>
          <w:hyperlink w:anchor="_Toc523302141" w:history="1">
            <w:r w:rsidR="006B4412" w:rsidRPr="00C04C87">
              <w:rPr>
                <w:rStyle w:val="Hyperlink"/>
                <w:noProof/>
              </w:rPr>
              <w:t>Empathetic awareness and socio-emotional learning</w:t>
            </w:r>
            <w:r w:rsidR="006B4412">
              <w:rPr>
                <w:noProof/>
                <w:webHidden/>
              </w:rPr>
              <w:tab/>
            </w:r>
            <w:r w:rsidR="006B4412">
              <w:rPr>
                <w:noProof/>
                <w:webHidden/>
              </w:rPr>
              <w:fldChar w:fldCharType="begin"/>
            </w:r>
            <w:r w:rsidR="006B4412">
              <w:rPr>
                <w:noProof/>
                <w:webHidden/>
              </w:rPr>
              <w:instrText xml:space="preserve"> PAGEREF _Toc523302141 \h </w:instrText>
            </w:r>
            <w:r w:rsidR="006B4412">
              <w:rPr>
                <w:noProof/>
                <w:webHidden/>
              </w:rPr>
            </w:r>
            <w:r w:rsidR="006B4412">
              <w:rPr>
                <w:noProof/>
                <w:webHidden/>
              </w:rPr>
              <w:fldChar w:fldCharType="separate"/>
            </w:r>
            <w:r w:rsidR="006B4412">
              <w:rPr>
                <w:noProof/>
                <w:webHidden/>
              </w:rPr>
              <w:t>18</w:t>
            </w:r>
            <w:r w:rsidR="006B4412">
              <w:rPr>
                <w:noProof/>
                <w:webHidden/>
              </w:rPr>
              <w:fldChar w:fldCharType="end"/>
            </w:r>
          </w:hyperlink>
        </w:p>
        <w:p w14:paraId="4B7CEFC8" w14:textId="144A2257" w:rsidR="006B4412" w:rsidRDefault="00A1362B">
          <w:pPr>
            <w:pStyle w:val="TOC2"/>
            <w:tabs>
              <w:tab w:val="right" w:pos="9350"/>
            </w:tabs>
            <w:rPr>
              <w:rFonts w:eastAsiaTheme="minorEastAsia" w:cstheme="minorBidi"/>
              <w:b w:val="0"/>
              <w:bCs w:val="0"/>
              <w:noProof/>
              <w:sz w:val="24"/>
              <w:szCs w:val="24"/>
            </w:rPr>
          </w:pPr>
          <w:hyperlink w:anchor="_Toc523302142" w:history="1">
            <w:r w:rsidR="006B4412" w:rsidRPr="00C04C87">
              <w:rPr>
                <w:rStyle w:val="Hyperlink"/>
                <w:noProof/>
              </w:rPr>
              <w:t>Knowledge of child development</w:t>
            </w:r>
            <w:r w:rsidR="006B4412">
              <w:rPr>
                <w:noProof/>
                <w:webHidden/>
              </w:rPr>
              <w:tab/>
            </w:r>
            <w:r w:rsidR="006B4412">
              <w:rPr>
                <w:noProof/>
                <w:webHidden/>
              </w:rPr>
              <w:fldChar w:fldCharType="begin"/>
            </w:r>
            <w:r w:rsidR="006B4412">
              <w:rPr>
                <w:noProof/>
                <w:webHidden/>
              </w:rPr>
              <w:instrText xml:space="preserve"> PAGEREF _Toc523302142 \h </w:instrText>
            </w:r>
            <w:r w:rsidR="006B4412">
              <w:rPr>
                <w:noProof/>
                <w:webHidden/>
              </w:rPr>
            </w:r>
            <w:r w:rsidR="006B4412">
              <w:rPr>
                <w:noProof/>
                <w:webHidden/>
              </w:rPr>
              <w:fldChar w:fldCharType="separate"/>
            </w:r>
            <w:r w:rsidR="006B4412">
              <w:rPr>
                <w:noProof/>
                <w:webHidden/>
              </w:rPr>
              <w:t>19</w:t>
            </w:r>
            <w:r w:rsidR="006B4412">
              <w:rPr>
                <w:noProof/>
                <w:webHidden/>
              </w:rPr>
              <w:fldChar w:fldCharType="end"/>
            </w:r>
          </w:hyperlink>
        </w:p>
        <w:p w14:paraId="1307B456" w14:textId="3FA1CAA7" w:rsidR="006B4412" w:rsidRDefault="00A1362B">
          <w:pPr>
            <w:pStyle w:val="TOC2"/>
            <w:tabs>
              <w:tab w:val="right" w:pos="9350"/>
            </w:tabs>
            <w:rPr>
              <w:rFonts w:eastAsiaTheme="minorEastAsia" w:cstheme="minorBidi"/>
              <w:b w:val="0"/>
              <w:bCs w:val="0"/>
              <w:noProof/>
              <w:sz w:val="24"/>
              <w:szCs w:val="24"/>
            </w:rPr>
          </w:pPr>
          <w:hyperlink w:anchor="_Toc523302143" w:history="1">
            <w:r w:rsidR="006B4412" w:rsidRPr="00C04C87">
              <w:rPr>
                <w:rStyle w:val="Hyperlink"/>
                <w:noProof/>
              </w:rPr>
              <w:t>Sources of knowledge and beliefs</w:t>
            </w:r>
            <w:r w:rsidR="006B4412">
              <w:rPr>
                <w:noProof/>
                <w:webHidden/>
              </w:rPr>
              <w:tab/>
            </w:r>
            <w:r w:rsidR="006B4412">
              <w:rPr>
                <w:noProof/>
                <w:webHidden/>
              </w:rPr>
              <w:fldChar w:fldCharType="begin"/>
            </w:r>
            <w:r w:rsidR="006B4412">
              <w:rPr>
                <w:noProof/>
                <w:webHidden/>
              </w:rPr>
              <w:instrText xml:space="preserve"> PAGEREF _Toc523302143 \h </w:instrText>
            </w:r>
            <w:r w:rsidR="006B4412">
              <w:rPr>
                <w:noProof/>
                <w:webHidden/>
              </w:rPr>
            </w:r>
            <w:r w:rsidR="006B4412">
              <w:rPr>
                <w:noProof/>
                <w:webHidden/>
              </w:rPr>
              <w:fldChar w:fldCharType="separate"/>
            </w:r>
            <w:r w:rsidR="006B4412">
              <w:rPr>
                <w:noProof/>
                <w:webHidden/>
              </w:rPr>
              <w:t>20</w:t>
            </w:r>
            <w:r w:rsidR="006B4412">
              <w:rPr>
                <w:noProof/>
                <w:webHidden/>
              </w:rPr>
              <w:fldChar w:fldCharType="end"/>
            </w:r>
          </w:hyperlink>
        </w:p>
        <w:p w14:paraId="299DF134" w14:textId="1D469BA3" w:rsidR="006B4412" w:rsidRDefault="00A1362B">
          <w:pPr>
            <w:pStyle w:val="TOC2"/>
            <w:tabs>
              <w:tab w:val="right" w:pos="9350"/>
            </w:tabs>
            <w:rPr>
              <w:rFonts w:eastAsiaTheme="minorEastAsia" w:cstheme="minorBidi"/>
              <w:b w:val="0"/>
              <w:bCs w:val="0"/>
              <w:noProof/>
              <w:sz w:val="24"/>
              <w:szCs w:val="24"/>
            </w:rPr>
          </w:pPr>
          <w:hyperlink w:anchor="_Toc523302144" w:history="1">
            <w:r w:rsidR="006B4412" w:rsidRPr="00C04C87">
              <w:rPr>
                <w:rStyle w:val="Hyperlink"/>
                <w:noProof/>
              </w:rPr>
              <w:t>Gender effects</w:t>
            </w:r>
            <w:r w:rsidR="006B4412">
              <w:rPr>
                <w:noProof/>
                <w:webHidden/>
              </w:rPr>
              <w:tab/>
            </w:r>
            <w:r w:rsidR="006B4412">
              <w:rPr>
                <w:noProof/>
                <w:webHidden/>
              </w:rPr>
              <w:fldChar w:fldCharType="begin"/>
            </w:r>
            <w:r w:rsidR="006B4412">
              <w:rPr>
                <w:noProof/>
                <w:webHidden/>
              </w:rPr>
              <w:instrText xml:space="preserve"> PAGEREF _Toc523302144 \h </w:instrText>
            </w:r>
            <w:r w:rsidR="006B4412">
              <w:rPr>
                <w:noProof/>
                <w:webHidden/>
              </w:rPr>
            </w:r>
            <w:r w:rsidR="006B4412">
              <w:rPr>
                <w:noProof/>
                <w:webHidden/>
              </w:rPr>
              <w:fldChar w:fldCharType="separate"/>
            </w:r>
            <w:r w:rsidR="006B4412">
              <w:rPr>
                <w:noProof/>
                <w:webHidden/>
              </w:rPr>
              <w:t>21</w:t>
            </w:r>
            <w:r w:rsidR="006B4412">
              <w:rPr>
                <w:noProof/>
                <w:webHidden/>
              </w:rPr>
              <w:fldChar w:fldCharType="end"/>
            </w:r>
          </w:hyperlink>
        </w:p>
        <w:p w14:paraId="2B3B26F1" w14:textId="68E7ACFA" w:rsidR="006B4412" w:rsidRDefault="00A1362B">
          <w:pPr>
            <w:pStyle w:val="TOC2"/>
            <w:tabs>
              <w:tab w:val="right" w:pos="9350"/>
            </w:tabs>
            <w:rPr>
              <w:rFonts w:eastAsiaTheme="minorEastAsia" w:cstheme="minorBidi"/>
              <w:b w:val="0"/>
              <w:bCs w:val="0"/>
              <w:noProof/>
              <w:sz w:val="24"/>
              <w:szCs w:val="24"/>
            </w:rPr>
          </w:pPr>
          <w:hyperlink w:anchor="_Toc523302145" w:history="1">
            <w:r w:rsidR="006B4412" w:rsidRPr="00C04C87">
              <w:rPr>
                <w:rStyle w:val="Hyperlink"/>
                <w:noProof/>
              </w:rPr>
              <w:t>The impact of having experience caring for young children</w:t>
            </w:r>
            <w:r w:rsidR="006B4412">
              <w:rPr>
                <w:noProof/>
                <w:webHidden/>
              </w:rPr>
              <w:tab/>
            </w:r>
            <w:r w:rsidR="006B4412">
              <w:rPr>
                <w:noProof/>
                <w:webHidden/>
              </w:rPr>
              <w:fldChar w:fldCharType="begin"/>
            </w:r>
            <w:r w:rsidR="006B4412">
              <w:rPr>
                <w:noProof/>
                <w:webHidden/>
              </w:rPr>
              <w:instrText xml:space="preserve"> PAGEREF _Toc523302145 \h </w:instrText>
            </w:r>
            <w:r w:rsidR="006B4412">
              <w:rPr>
                <w:noProof/>
                <w:webHidden/>
              </w:rPr>
            </w:r>
            <w:r w:rsidR="006B4412">
              <w:rPr>
                <w:noProof/>
                <w:webHidden/>
              </w:rPr>
              <w:fldChar w:fldCharType="separate"/>
            </w:r>
            <w:r w:rsidR="006B4412">
              <w:rPr>
                <w:noProof/>
                <w:webHidden/>
              </w:rPr>
              <w:t>22</w:t>
            </w:r>
            <w:r w:rsidR="006B4412">
              <w:rPr>
                <w:noProof/>
                <w:webHidden/>
              </w:rPr>
              <w:fldChar w:fldCharType="end"/>
            </w:r>
          </w:hyperlink>
        </w:p>
        <w:p w14:paraId="1751B73B" w14:textId="6BE4ACF4" w:rsidR="006B4412" w:rsidRDefault="00A1362B">
          <w:pPr>
            <w:pStyle w:val="TOC2"/>
            <w:tabs>
              <w:tab w:val="right" w:pos="9350"/>
            </w:tabs>
            <w:rPr>
              <w:rFonts w:eastAsiaTheme="minorEastAsia" w:cstheme="minorBidi"/>
              <w:b w:val="0"/>
              <w:bCs w:val="0"/>
              <w:noProof/>
              <w:sz w:val="24"/>
              <w:szCs w:val="24"/>
            </w:rPr>
          </w:pPr>
          <w:hyperlink w:anchor="_Toc523302146" w:history="1">
            <w:r w:rsidR="006B4412" w:rsidRPr="00C04C87">
              <w:rPr>
                <w:rStyle w:val="Hyperlink"/>
                <w:noProof/>
              </w:rPr>
              <w:t>The impact of having taken a class on parenting or child development</w:t>
            </w:r>
            <w:r w:rsidR="006B4412">
              <w:rPr>
                <w:noProof/>
                <w:webHidden/>
              </w:rPr>
              <w:tab/>
            </w:r>
            <w:r w:rsidR="006B4412">
              <w:rPr>
                <w:noProof/>
                <w:webHidden/>
              </w:rPr>
              <w:fldChar w:fldCharType="begin"/>
            </w:r>
            <w:r w:rsidR="006B4412">
              <w:rPr>
                <w:noProof/>
                <w:webHidden/>
              </w:rPr>
              <w:instrText xml:space="preserve"> PAGEREF _Toc523302146 \h </w:instrText>
            </w:r>
            <w:r w:rsidR="006B4412">
              <w:rPr>
                <w:noProof/>
                <w:webHidden/>
              </w:rPr>
            </w:r>
            <w:r w:rsidR="006B4412">
              <w:rPr>
                <w:noProof/>
                <w:webHidden/>
              </w:rPr>
              <w:fldChar w:fldCharType="separate"/>
            </w:r>
            <w:r w:rsidR="006B4412">
              <w:rPr>
                <w:noProof/>
                <w:webHidden/>
              </w:rPr>
              <w:t>23</w:t>
            </w:r>
            <w:r w:rsidR="006B4412">
              <w:rPr>
                <w:noProof/>
                <w:webHidden/>
              </w:rPr>
              <w:fldChar w:fldCharType="end"/>
            </w:r>
          </w:hyperlink>
        </w:p>
        <w:p w14:paraId="34EF1772" w14:textId="0D61FCB8" w:rsidR="006B4412" w:rsidRDefault="00A1362B">
          <w:pPr>
            <w:pStyle w:val="TOC2"/>
            <w:tabs>
              <w:tab w:val="right" w:pos="9350"/>
            </w:tabs>
            <w:rPr>
              <w:rFonts w:eastAsiaTheme="minorEastAsia" w:cstheme="minorBidi"/>
              <w:b w:val="0"/>
              <w:bCs w:val="0"/>
              <w:noProof/>
              <w:sz w:val="24"/>
              <w:szCs w:val="24"/>
            </w:rPr>
          </w:pPr>
          <w:hyperlink w:anchor="_Toc523302147" w:history="1">
            <w:r w:rsidR="006B4412" w:rsidRPr="00C04C87">
              <w:rPr>
                <w:rStyle w:val="Hyperlink"/>
                <w:noProof/>
              </w:rPr>
              <w:t>The effects of socio-economic status</w:t>
            </w:r>
            <w:r w:rsidR="006B4412">
              <w:rPr>
                <w:noProof/>
                <w:webHidden/>
              </w:rPr>
              <w:tab/>
            </w:r>
            <w:r w:rsidR="006B4412">
              <w:rPr>
                <w:noProof/>
                <w:webHidden/>
              </w:rPr>
              <w:fldChar w:fldCharType="begin"/>
            </w:r>
            <w:r w:rsidR="006B4412">
              <w:rPr>
                <w:noProof/>
                <w:webHidden/>
              </w:rPr>
              <w:instrText xml:space="preserve"> PAGEREF _Toc523302147 \h </w:instrText>
            </w:r>
            <w:r w:rsidR="006B4412">
              <w:rPr>
                <w:noProof/>
                <w:webHidden/>
              </w:rPr>
            </w:r>
            <w:r w:rsidR="006B4412">
              <w:rPr>
                <w:noProof/>
                <w:webHidden/>
              </w:rPr>
              <w:fldChar w:fldCharType="separate"/>
            </w:r>
            <w:r w:rsidR="006B4412">
              <w:rPr>
                <w:noProof/>
                <w:webHidden/>
              </w:rPr>
              <w:t>23</w:t>
            </w:r>
            <w:r w:rsidR="006B4412">
              <w:rPr>
                <w:noProof/>
                <w:webHidden/>
              </w:rPr>
              <w:fldChar w:fldCharType="end"/>
            </w:r>
          </w:hyperlink>
        </w:p>
        <w:p w14:paraId="53632F0E" w14:textId="7950F850" w:rsidR="006B4412" w:rsidRDefault="00A1362B">
          <w:pPr>
            <w:pStyle w:val="TOC1"/>
            <w:tabs>
              <w:tab w:val="right" w:pos="9350"/>
            </w:tabs>
            <w:rPr>
              <w:rFonts w:eastAsiaTheme="minorEastAsia" w:cstheme="minorBidi"/>
              <w:b w:val="0"/>
              <w:bCs w:val="0"/>
              <w:i w:val="0"/>
              <w:iCs w:val="0"/>
              <w:noProof/>
            </w:rPr>
          </w:pPr>
          <w:hyperlink w:anchor="_Toc523302148" w:history="1">
            <w:r w:rsidR="006B4412" w:rsidRPr="00C04C87">
              <w:rPr>
                <w:rStyle w:val="Hyperlink"/>
                <w:noProof/>
              </w:rPr>
              <w:t>Summary and Implications</w:t>
            </w:r>
            <w:r w:rsidR="006B4412">
              <w:rPr>
                <w:noProof/>
                <w:webHidden/>
              </w:rPr>
              <w:tab/>
            </w:r>
            <w:r w:rsidR="006B4412">
              <w:rPr>
                <w:noProof/>
                <w:webHidden/>
              </w:rPr>
              <w:fldChar w:fldCharType="begin"/>
            </w:r>
            <w:r w:rsidR="006B4412">
              <w:rPr>
                <w:noProof/>
                <w:webHidden/>
              </w:rPr>
              <w:instrText xml:space="preserve"> PAGEREF _Toc523302148 \h </w:instrText>
            </w:r>
            <w:r w:rsidR="006B4412">
              <w:rPr>
                <w:noProof/>
                <w:webHidden/>
              </w:rPr>
            </w:r>
            <w:r w:rsidR="006B4412">
              <w:rPr>
                <w:noProof/>
                <w:webHidden/>
              </w:rPr>
              <w:fldChar w:fldCharType="separate"/>
            </w:r>
            <w:r w:rsidR="006B4412">
              <w:rPr>
                <w:noProof/>
                <w:webHidden/>
              </w:rPr>
              <w:t>25</w:t>
            </w:r>
            <w:r w:rsidR="006B4412">
              <w:rPr>
                <w:noProof/>
                <w:webHidden/>
              </w:rPr>
              <w:fldChar w:fldCharType="end"/>
            </w:r>
          </w:hyperlink>
        </w:p>
        <w:p w14:paraId="1F11003C" w14:textId="2D6D87DB" w:rsidR="006B4412" w:rsidRDefault="00A1362B">
          <w:pPr>
            <w:pStyle w:val="TOC1"/>
            <w:tabs>
              <w:tab w:val="right" w:pos="9350"/>
            </w:tabs>
            <w:rPr>
              <w:rFonts w:eastAsiaTheme="minorEastAsia" w:cstheme="minorBidi"/>
              <w:b w:val="0"/>
              <w:bCs w:val="0"/>
              <w:i w:val="0"/>
              <w:iCs w:val="0"/>
              <w:noProof/>
            </w:rPr>
          </w:pPr>
          <w:hyperlink w:anchor="_Toc523302149" w:history="1">
            <w:r w:rsidR="006B4412" w:rsidRPr="00C04C87">
              <w:rPr>
                <w:rStyle w:val="Hyperlink"/>
                <w:noProof/>
              </w:rPr>
              <w:t>References</w:t>
            </w:r>
            <w:r w:rsidR="006B4412">
              <w:rPr>
                <w:noProof/>
                <w:webHidden/>
              </w:rPr>
              <w:tab/>
            </w:r>
            <w:r w:rsidR="006B4412">
              <w:rPr>
                <w:noProof/>
                <w:webHidden/>
              </w:rPr>
              <w:fldChar w:fldCharType="begin"/>
            </w:r>
            <w:r w:rsidR="006B4412">
              <w:rPr>
                <w:noProof/>
                <w:webHidden/>
              </w:rPr>
              <w:instrText xml:space="preserve"> PAGEREF _Toc523302149 \h </w:instrText>
            </w:r>
            <w:r w:rsidR="006B4412">
              <w:rPr>
                <w:noProof/>
                <w:webHidden/>
              </w:rPr>
            </w:r>
            <w:r w:rsidR="006B4412">
              <w:rPr>
                <w:noProof/>
                <w:webHidden/>
              </w:rPr>
              <w:fldChar w:fldCharType="separate"/>
            </w:r>
            <w:r w:rsidR="006B4412">
              <w:rPr>
                <w:noProof/>
                <w:webHidden/>
              </w:rPr>
              <w:t>27</w:t>
            </w:r>
            <w:r w:rsidR="006B4412">
              <w:rPr>
                <w:noProof/>
                <w:webHidden/>
              </w:rPr>
              <w:fldChar w:fldCharType="end"/>
            </w:r>
          </w:hyperlink>
        </w:p>
        <w:p w14:paraId="6A42B099" w14:textId="2D6BC718" w:rsidR="006B4412" w:rsidRDefault="00A1362B">
          <w:pPr>
            <w:pStyle w:val="TOC1"/>
            <w:tabs>
              <w:tab w:val="right" w:pos="9350"/>
            </w:tabs>
            <w:rPr>
              <w:rFonts w:eastAsiaTheme="minorEastAsia" w:cstheme="minorBidi"/>
              <w:b w:val="0"/>
              <w:bCs w:val="0"/>
              <w:i w:val="0"/>
              <w:iCs w:val="0"/>
              <w:noProof/>
            </w:rPr>
          </w:pPr>
          <w:hyperlink w:anchor="_Toc523302150" w:history="1">
            <w:r w:rsidR="006B4412" w:rsidRPr="00C04C87">
              <w:rPr>
                <w:rStyle w:val="Hyperlink"/>
                <w:noProof/>
              </w:rPr>
              <w:t>Appendix A: Development of the Survey</w:t>
            </w:r>
            <w:r w:rsidR="006B4412">
              <w:rPr>
                <w:noProof/>
                <w:webHidden/>
              </w:rPr>
              <w:tab/>
            </w:r>
            <w:r w:rsidR="006B4412">
              <w:rPr>
                <w:noProof/>
                <w:webHidden/>
              </w:rPr>
              <w:fldChar w:fldCharType="begin"/>
            </w:r>
            <w:r w:rsidR="006B4412">
              <w:rPr>
                <w:noProof/>
                <w:webHidden/>
              </w:rPr>
              <w:instrText xml:space="preserve"> PAGEREF _Toc523302150 \h </w:instrText>
            </w:r>
            <w:r w:rsidR="006B4412">
              <w:rPr>
                <w:noProof/>
                <w:webHidden/>
              </w:rPr>
            </w:r>
            <w:r w:rsidR="006B4412">
              <w:rPr>
                <w:noProof/>
                <w:webHidden/>
              </w:rPr>
              <w:fldChar w:fldCharType="separate"/>
            </w:r>
            <w:r w:rsidR="006B4412">
              <w:rPr>
                <w:noProof/>
                <w:webHidden/>
              </w:rPr>
              <w:t>34</w:t>
            </w:r>
            <w:r w:rsidR="006B4412">
              <w:rPr>
                <w:noProof/>
                <w:webHidden/>
              </w:rPr>
              <w:fldChar w:fldCharType="end"/>
            </w:r>
          </w:hyperlink>
        </w:p>
        <w:p w14:paraId="1B7DBD45" w14:textId="1E9AC0D8" w:rsidR="006B4412" w:rsidRDefault="00A1362B">
          <w:pPr>
            <w:pStyle w:val="TOC1"/>
            <w:tabs>
              <w:tab w:val="right" w:pos="9350"/>
            </w:tabs>
            <w:rPr>
              <w:rFonts w:eastAsiaTheme="minorEastAsia" w:cstheme="minorBidi"/>
              <w:b w:val="0"/>
              <w:bCs w:val="0"/>
              <w:i w:val="0"/>
              <w:iCs w:val="0"/>
              <w:noProof/>
            </w:rPr>
          </w:pPr>
          <w:hyperlink w:anchor="_Toc523302151" w:history="1">
            <w:r w:rsidR="006B4412" w:rsidRPr="00C04C87">
              <w:rPr>
                <w:rStyle w:val="Hyperlink"/>
                <w:noProof/>
              </w:rPr>
              <w:t>Appendix B: Review of existing questionnaires</w:t>
            </w:r>
            <w:r w:rsidR="006B4412">
              <w:rPr>
                <w:noProof/>
                <w:webHidden/>
              </w:rPr>
              <w:tab/>
            </w:r>
            <w:r w:rsidR="006B4412">
              <w:rPr>
                <w:noProof/>
                <w:webHidden/>
              </w:rPr>
              <w:fldChar w:fldCharType="begin"/>
            </w:r>
            <w:r w:rsidR="006B4412">
              <w:rPr>
                <w:noProof/>
                <w:webHidden/>
              </w:rPr>
              <w:instrText xml:space="preserve"> PAGEREF _Toc523302151 \h </w:instrText>
            </w:r>
            <w:r w:rsidR="006B4412">
              <w:rPr>
                <w:noProof/>
                <w:webHidden/>
              </w:rPr>
            </w:r>
            <w:r w:rsidR="006B4412">
              <w:rPr>
                <w:noProof/>
                <w:webHidden/>
              </w:rPr>
              <w:fldChar w:fldCharType="separate"/>
            </w:r>
            <w:r w:rsidR="006B4412">
              <w:rPr>
                <w:noProof/>
                <w:webHidden/>
              </w:rPr>
              <w:t>37</w:t>
            </w:r>
            <w:r w:rsidR="006B4412">
              <w:rPr>
                <w:noProof/>
                <w:webHidden/>
              </w:rPr>
              <w:fldChar w:fldCharType="end"/>
            </w:r>
          </w:hyperlink>
        </w:p>
        <w:p w14:paraId="41D2B1D2" w14:textId="2B596546" w:rsidR="006B4412" w:rsidRDefault="00A1362B">
          <w:pPr>
            <w:pStyle w:val="TOC1"/>
            <w:tabs>
              <w:tab w:val="right" w:pos="9350"/>
            </w:tabs>
            <w:rPr>
              <w:rFonts w:eastAsiaTheme="minorEastAsia" w:cstheme="minorBidi"/>
              <w:b w:val="0"/>
              <w:bCs w:val="0"/>
              <w:i w:val="0"/>
              <w:iCs w:val="0"/>
              <w:noProof/>
            </w:rPr>
          </w:pPr>
          <w:hyperlink w:anchor="_Toc523302152" w:history="1">
            <w:r w:rsidR="006B4412" w:rsidRPr="00C04C87">
              <w:rPr>
                <w:rStyle w:val="Hyperlink"/>
                <w:noProof/>
              </w:rPr>
              <w:t>Appendix C: Review of state standards</w:t>
            </w:r>
            <w:r w:rsidR="006B4412">
              <w:rPr>
                <w:noProof/>
                <w:webHidden/>
              </w:rPr>
              <w:tab/>
            </w:r>
            <w:r w:rsidR="006B4412">
              <w:rPr>
                <w:noProof/>
                <w:webHidden/>
              </w:rPr>
              <w:fldChar w:fldCharType="begin"/>
            </w:r>
            <w:r w:rsidR="006B4412">
              <w:rPr>
                <w:noProof/>
                <w:webHidden/>
              </w:rPr>
              <w:instrText xml:space="preserve"> PAGEREF _Toc523302152 \h </w:instrText>
            </w:r>
            <w:r w:rsidR="006B4412">
              <w:rPr>
                <w:noProof/>
                <w:webHidden/>
              </w:rPr>
            </w:r>
            <w:r w:rsidR="006B4412">
              <w:rPr>
                <w:noProof/>
                <w:webHidden/>
              </w:rPr>
              <w:fldChar w:fldCharType="separate"/>
            </w:r>
            <w:r w:rsidR="006B4412">
              <w:rPr>
                <w:noProof/>
                <w:webHidden/>
              </w:rPr>
              <w:t>40</w:t>
            </w:r>
            <w:r w:rsidR="006B4412">
              <w:rPr>
                <w:noProof/>
                <w:webHidden/>
              </w:rPr>
              <w:fldChar w:fldCharType="end"/>
            </w:r>
          </w:hyperlink>
        </w:p>
        <w:p w14:paraId="4AFC9024" w14:textId="75F4E4BD" w:rsidR="006B4412" w:rsidRDefault="00A1362B">
          <w:pPr>
            <w:pStyle w:val="TOC1"/>
            <w:tabs>
              <w:tab w:val="right" w:pos="9350"/>
            </w:tabs>
            <w:rPr>
              <w:rFonts w:eastAsiaTheme="minorEastAsia" w:cstheme="minorBidi"/>
              <w:b w:val="0"/>
              <w:bCs w:val="0"/>
              <w:i w:val="0"/>
              <w:iCs w:val="0"/>
              <w:noProof/>
            </w:rPr>
          </w:pPr>
          <w:hyperlink w:anchor="_Toc523302153" w:history="1">
            <w:r w:rsidR="006B4412" w:rsidRPr="00C04C87">
              <w:rPr>
                <w:rStyle w:val="Hyperlink"/>
                <w:noProof/>
              </w:rPr>
              <w:t>Appendix D: Adolescent Parenting Knowledge and Attitudes Survey</w:t>
            </w:r>
            <w:r w:rsidR="006B4412">
              <w:rPr>
                <w:noProof/>
                <w:webHidden/>
              </w:rPr>
              <w:tab/>
            </w:r>
            <w:r w:rsidR="006B4412">
              <w:rPr>
                <w:noProof/>
                <w:webHidden/>
              </w:rPr>
              <w:fldChar w:fldCharType="begin"/>
            </w:r>
            <w:r w:rsidR="006B4412">
              <w:rPr>
                <w:noProof/>
                <w:webHidden/>
              </w:rPr>
              <w:instrText xml:space="preserve"> PAGEREF _Toc523302153 \h </w:instrText>
            </w:r>
            <w:r w:rsidR="006B4412">
              <w:rPr>
                <w:noProof/>
                <w:webHidden/>
              </w:rPr>
            </w:r>
            <w:r w:rsidR="006B4412">
              <w:rPr>
                <w:noProof/>
                <w:webHidden/>
              </w:rPr>
              <w:fldChar w:fldCharType="separate"/>
            </w:r>
            <w:r w:rsidR="006B4412">
              <w:rPr>
                <w:noProof/>
                <w:webHidden/>
              </w:rPr>
              <w:t>44</w:t>
            </w:r>
            <w:r w:rsidR="006B4412">
              <w:rPr>
                <w:noProof/>
                <w:webHidden/>
              </w:rPr>
              <w:fldChar w:fldCharType="end"/>
            </w:r>
          </w:hyperlink>
        </w:p>
        <w:p w14:paraId="1D922B96" w14:textId="7784A6BF" w:rsidR="0008352F" w:rsidRPr="006B4412" w:rsidRDefault="00AE2710">
          <w:r>
            <w:rPr>
              <w:b/>
              <w:bCs/>
              <w:noProof/>
            </w:rPr>
            <w:fldChar w:fldCharType="end"/>
          </w:r>
        </w:p>
      </w:sdtContent>
    </w:sdt>
    <w:p w14:paraId="080AE9C5" w14:textId="04A18E24" w:rsidR="009A229A" w:rsidRPr="00E07E55" w:rsidRDefault="00E411E7" w:rsidP="007273E3">
      <w:pPr>
        <w:pStyle w:val="Heading1"/>
      </w:pPr>
      <w:bookmarkStart w:id="1" w:name="_Toc523302123"/>
      <w:r w:rsidRPr="00E07E55">
        <w:lastRenderedPageBreak/>
        <w:t>Purpose</w:t>
      </w:r>
      <w:bookmarkEnd w:id="1"/>
    </w:p>
    <w:p w14:paraId="0E0AE694" w14:textId="77777777" w:rsidR="00F56709" w:rsidRPr="00E07E55" w:rsidRDefault="00F56709" w:rsidP="00F56709"/>
    <w:p w14:paraId="28390AA7" w14:textId="293C6C13" w:rsidR="009A229A" w:rsidRPr="00E07E55" w:rsidRDefault="009A229A" w:rsidP="00F56709">
      <w:r w:rsidRPr="00E07E55">
        <w:t xml:space="preserve">Parenthood is one of the most important social roles and yet very little guidance or support is given to individuals to prepare them for that role. Instead parenting knowledge and skills are assumed to “come naturally” as part of an evolutionary instinct or through informal socialization, including observation and experience (Larsen &amp; </w:t>
      </w:r>
      <w:proofErr w:type="spellStart"/>
      <w:r w:rsidRPr="00E07E55">
        <w:t>Juahsz</w:t>
      </w:r>
      <w:proofErr w:type="spellEnd"/>
      <w:r w:rsidRPr="00E07E55">
        <w:t>, 1985). However, there is evidence that parenting styles differ across cultures and social class (</w:t>
      </w:r>
      <w:proofErr w:type="spellStart"/>
      <w:r w:rsidRPr="00E07E55">
        <w:t>Lareau</w:t>
      </w:r>
      <w:proofErr w:type="spellEnd"/>
      <w:r w:rsidRPr="00E07E55">
        <w:t xml:space="preserve">, 2011), and that some parenting practices lead to better developmental outcomes for children (Hart &amp; </w:t>
      </w:r>
      <w:proofErr w:type="spellStart"/>
      <w:r w:rsidRPr="00E07E55">
        <w:t>Risley</w:t>
      </w:r>
      <w:proofErr w:type="spellEnd"/>
      <w:r w:rsidRPr="00E07E55">
        <w:t xml:space="preserve">, 2003; Rowe, 2008). Furthermore, parents who know more about child development and early learning tend to raise children who are better prepared for academic success in kindergarten (Rowe, Denmark, Jones Harden, &amp; Stapleton, 2016; Yoshikawa et al., 2013). This is particularly important since there is a well-documented and pernicious achievement gap by socioeconomic class in the US, apparent as early as at three years of age (Heckman &amp; </w:t>
      </w:r>
      <w:proofErr w:type="spellStart"/>
      <w:r w:rsidRPr="00E07E55">
        <w:t>Carneiro</w:t>
      </w:r>
      <w:proofErr w:type="spellEnd"/>
      <w:r w:rsidRPr="00E07E55">
        <w:t xml:space="preserve">, 2003; Fryer &amp; Levitt, 2006; Reardon, 2013; von Hippel &amp; </w:t>
      </w:r>
      <w:proofErr w:type="spellStart"/>
      <w:r w:rsidRPr="00E07E55">
        <w:t>Hamrock</w:t>
      </w:r>
      <w:proofErr w:type="spellEnd"/>
      <w:r w:rsidRPr="00E07E55">
        <w:t>, 2016). Moreover, children who start behind are more likely to stay behind relative to their more affluent and higher achieving peers (</w:t>
      </w:r>
      <w:proofErr w:type="spellStart"/>
      <w:r w:rsidRPr="00E07E55">
        <w:t>Stanovich</w:t>
      </w:r>
      <w:proofErr w:type="spellEnd"/>
      <w:r w:rsidRPr="00E07E55">
        <w:t>, 1986)</w:t>
      </w:r>
      <w:r w:rsidR="009649E6" w:rsidRPr="00E07E55">
        <w:t>, even despite such efforts as public pre-K (Samuels, 2018)</w:t>
      </w:r>
      <w:r w:rsidRPr="00E07E55">
        <w:t xml:space="preserve">. Thus, it is vital to better understand what young people, most of whom will likely be parents in the future or will otherwise be able to influence childrearing within their circles of influence, know about parenting and child development to improve early childhood outcomes and close the early achievement gap in US schools. </w:t>
      </w:r>
    </w:p>
    <w:p w14:paraId="5C193387" w14:textId="77777777" w:rsidR="00F56709" w:rsidRPr="00E07E55" w:rsidRDefault="00F56709" w:rsidP="00F56709"/>
    <w:p w14:paraId="0A79BEFB" w14:textId="4F03B3E5" w:rsidR="009A229A" w:rsidRPr="00E07E55" w:rsidRDefault="009A229A" w:rsidP="00F56709">
      <w:r w:rsidRPr="00E07E55">
        <w:t xml:space="preserve">The report </w:t>
      </w:r>
      <w:r w:rsidR="00B97287" w:rsidRPr="00E07E55">
        <w:t>examines</w:t>
      </w:r>
      <w:r w:rsidR="007E6521" w:rsidRPr="00E07E55">
        <w:t xml:space="preserve"> what one thousand </w:t>
      </w:r>
      <w:r w:rsidRPr="00E07E55">
        <w:t>Ame</w:t>
      </w:r>
      <w:r w:rsidR="007E6521" w:rsidRPr="00E07E55">
        <w:t>rican high school students know and believe</w:t>
      </w:r>
      <w:r w:rsidRPr="00E07E55">
        <w:t xml:space="preserve"> about parenting and child development. Many US states have at least one high school standard relating to parenting and child development, indicating that there is some recognition by education officials of the importance of parenting knowledge among adolescents for a healthy society. Yet, anecdotal evidence suggests that states are not very active in attempting to meet those standards, nor is progress on meeting those standards assessed in any systematic way. This study provides a preliminary understanding of what a broad sample of American high school students believes and has learned—through observation, direct experience caring for young children, school curricula, and other means—about parenting and child development.</w:t>
      </w:r>
    </w:p>
    <w:p w14:paraId="7D19CE90" w14:textId="77777777" w:rsidR="007273E3" w:rsidRPr="00E07E55" w:rsidRDefault="007273E3" w:rsidP="007273E3">
      <w:pPr>
        <w:pStyle w:val="Heading1"/>
      </w:pPr>
    </w:p>
    <w:p w14:paraId="7FC31BC2" w14:textId="5A02AD82" w:rsidR="00164220" w:rsidRPr="00E07E55" w:rsidRDefault="00E07186" w:rsidP="00D13E92">
      <w:pPr>
        <w:pStyle w:val="Heading1"/>
      </w:pPr>
      <w:bookmarkStart w:id="2" w:name="_Toc523302124"/>
      <w:r w:rsidRPr="00E07E55">
        <w:t>Literature Review</w:t>
      </w:r>
      <w:bookmarkEnd w:id="2"/>
      <w:r w:rsidRPr="00E07E55">
        <w:t xml:space="preserve"> </w:t>
      </w:r>
    </w:p>
    <w:p w14:paraId="33C74A8A" w14:textId="7F8362B3" w:rsidR="0008352F" w:rsidRPr="00E07E55" w:rsidRDefault="0008352F" w:rsidP="00D13E92"/>
    <w:p w14:paraId="6E6E73AC" w14:textId="3AD01BF1" w:rsidR="0008352F" w:rsidRPr="00E07E55" w:rsidRDefault="0008352F" w:rsidP="00D13E92">
      <w:r w:rsidRPr="00E07E55">
        <w:t xml:space="preserve">This literature review first summarizes research on the importance of a strong foundation in early childhood for later success in school and the healthy development of young children, including the important role that parents play in this process. Next, the link between parental beliefs and knowledge and childhood success is documented, followed by two theories related to the process by which individuals </w:t>
      </w:r>
      <w:r w:rsidR="00CA3CA9" w:rsidRPr="00E07E55">
        <w:t>develop</w:t>
      </w:r>
      <w:r w:rsidRPr="00E07E55">
        <w:t xml:space="preserve"> beliefs and theories of child development and parenting. </w:t>
      </w:r>
      <w:r w:rsidR="00CA3CA9" w:rsidRPr="00E07E55">
        <w:t>We then examine the role that parenting experts have played in shaping American parenting beliefs and strategies, followed by programmatic efforts to teach parenting, especially to low-income and at-risk families. Next, we describe the research literature on the prior efforts to teach parenting and child development to high school students. Finally, we review existing questionnaires on parenting and child development and describe the content of the newly developed Adolescent Parenting Knowledge and Attitudes Survey (APKAS).</w:t>
      </w:r>
    </w:p>
    <w:p w14:paraId="4095794E" w14:textId="636B3084" w:rsidR="00F56709" w:rsidRPr="00E07E55" w:rsidRDefault="00F56709" w:rsidP="00D13E92">
      <w:pPr>
        <w:pStyle w:val="Heading1"/>
      </w:pPr>
    </w:p>
    <w:p w14:paraId="1E6C4BD3" w14:textId="77777777" w:rsidR="0008352F" w:rsidRPr="00E07E55" w:rsidRDefault="0008352F" w:rsidP="0008352F">
      <w:pPr>
        <w:pStyle w:val="Heading2"/>
      </w:pPr>
      <w:bookmarkStart w:id="3" w:name="_Toc523302125"/>
      <w:r w:rsidRPr="00E07E55">
        <w:lastRenderedPageBreak/>
        <w:t>The importance of the early childhood years for later success</w:t>
      </w:r>
      <w:bookmarkEnd w:id="3"/>
    </w:p>
    <w:p w14:paraId="3BA5A7D5" w14:textId="77777777" w:rsidR="0008352F" w:rsidRPr="00E07E55" w:rsidRDefault="0008352F" w:rsidP="0008352F"/>
    <w:p w14:paraId="5D246979" w14:textId="77777777" w:rsidR="0008352F" w:rsidRPr="00E07E55" w:rsidRDefault="0008352F" w:rsidP="0008352F">
      <w:pPr>
        <w:rPr>
          <w:bCs/>
        </w:rPr>
      </w:pPr>
      <w:r w:rsidRPr="00E07E55">
        <w:rPr>
          <w:bCs/>
        </w:rPr>
        <w:t xml:space="preserve">The early childhood years are especially important for young children’s brain development. </w:t>
      </w:r>
    </w:p>
    <w:p w14:paraId="58EF31A7" w14:textId="77777777" w:rsidR="0008352F" w:rsidRPr="00E07E55" w:rsidRDefault="0008352F" w:rsidP="0008352F">
      <w:pPr>
        <w:rPr>
          <w:bCs/>
        </w:rPr>
      </w:pPr>
      <w:r w:rsidRPr="00E07E55">
        <w:rPr>
          <w:bCs/>
        </w:rPr>
        <w:t xml:space="preserve">Recent studies indicate that the income-based achievement gaps in cognitive skills such as math and reading are fully substantiated at the time children enter kindergarten (Reardon, 2013; von Hippel &amp; </w:t>
      </w:r>
      <w:proofErr w:type="spellStart"/>
      <w:r w:rsidRPr="00E07E55">
        <w:rPr>
          <w:bCs/>
        </w:rPr>
        <w:t>Hamrock</w:t>
      </w:r>
      <w:proofErr w:type="spellEnd"/>
      <w:r w:rsidRPr="00E07E55">
        <w:rPr>
          <w:bCs/>
        </w:rPr>
        <w:t>, 2016). Moreover, educational experiences including social and emotional learning in the early years have been found to be important for later success in school (</w:t>
      </w:r>
      <w:r w:rsidRPr="00E07E55">
        <w:t xml:space="preserve">Hartman, Winslet, &amp; </w:t>
      </w:r>
      <w:proofErr w:type="spellStart"/>
      <w:r w:rsidRPr="00E07E55">
        <w:t>Manfra</w:t>
      </w:r>
      <w:proofErr w:type="spellEnd"/>
      <w:r w:rsidRPr="00E07E55">
        <w:t>, 2017)</w:t>
      </w:r>
      <w:r w:rsidRPr="00E07E55">
        <w:rPr>
          <w:bCs/>
        </w:rPr>
        <w:t xml:space="preserve"> and beyond (</w:t>
      </w:r>
      <w:proofErr w:type="spellStart"/>
      <w:r w:rsidRPr="00E07E55">
        <w:rPr>
          <w:bCs/>
        </w:rPr>
        <w:t>Janta</w:t>
      </w:r>
      <w:proofErr w:type="spellEnd"/>
      <w:r w:rsidRPr="00E07E55">
        <w:rPr>
          <w:bCs/>
        </w:rPr>
        <w:t>, van Belle, &amp; Stewart, 2016</w:t>
      </w:r>
      <w:r w:rsidRPr="00E07E55">
        <w:t>)</w:t>
      </w:r>
      <w:r w:rsidRPr="00E07E55">
        <w:rPr>
          <w:bCs/>
        </w:rPr>
        <w:t xml:space="preserve"> further emphasizing the early years for building a foundation for future learning and life.</w:t>
      </w:r>
    </w:p>
    <w:p w14:paraId="6B50C6AE" w14:textId="77777777" w:rsidR="0008352F" w:rsidRPr="00E07E55" w:rsidRDefault="0008352F" w:rsidP="0008352F">
      <w:pPr>
        <w:rPr>
          <w:bCs/>
        </w:rPr>
      </w:pPr>
    </w:p>
    <w:p w14:paraId="14E2FA73" w14:textId="669A2A3D" w:rsidR="0008352F" w:rsidRPr="00E07E55" w:rsidRDefault="0008352F" w:rsidP="00D13E92">
      <w:pPr>
        <w:pStyle w:val="NoSpacing"/>
      </w:pPr>
      <w:r w:rsidRPr="00E07E55">
        <w:t xml:space="preserve">In the United States, </w:t>
      </w:r>
      <w:r w:rsidR="0038012A" w:rsidRPr="00E07E55">
        <w:t>more than</w:t>
      </w:r>
      <w:r w:rsidRPr="00E07E55">
        <w:t xml:space="preserve"> half of all young children aged 0-5 are solely in the care of their parents or relatives (Corcoran &amp; </w:t>
      </w:r>
      <w:proofErr w:type="spellStart"/>
      <w:r w:rsidRPr="00E07E55">
        <w:t>Steinley</w:t>
      </w:r>
      <w:proofErr w:type="spellEnd"/>
      <w:r w:rsidRPr="00E07E55">
        <w:t xml:space="preserve">, 2017) indicating there is significant opportunity for parental </w:t>
      </w:r>
      <w:r w:rsidR="00453C71" w:rsidRPr="00E07E55">
        <w:t xml:space="preserve">and familial </w:t>
      </w:r>
      <w:r w:rsidRPr="00E07E55">
        <w:t>contributions to children’s learning in these years. This is not a new idea, as consistent robust associations have been found between parents’ practices with children and children’s development and school readiness skills (</w:t>
      </w:r>
      <w:r w:rsidR="00CA3CA9" w:rsidRPr="00E07E55">
        <w:t xml:space="preserve">e.g. </w:t>
      </w:r>
      <w:proofErr w:type="spellStart"/>
      <w:r w:rsidR="00CA3CA9" w:rsidRPr="00E07E55">
        <w:t>Bater</w:t>
      </w:r>
      <w:proofErr w:type="spellEnd"/>
      <w:r w:rsidR="00CA3CA9" w:rsidRPr="00E07E55">
        <w:t xml:space="preserve"> and Jordan, 2017; </w:t>
      </w:r>
      <w:proofErr w:type="spellStart"/>
      <w:r w:rsidR="00CA3CA9" w:rsidRPr="00E07E55">
        <w:t>Jahromi</w:t>
      </w:r>
      <w:proofErr w:type="spellEnd"/>
      <w:r w:rsidR="00CA3CA9" w:rsidRPr="00E07E55">
        <w:t xml:space="preserve">, </w:t>
      </w:r>
      <w:proofErr w:type="spellStart"/>
      <w:r w:rsidR="00CA3CA9" w:rsidRPr="00E07E55">
        <w:t>Guimond</w:t>
      </w:r>
      <w:proofErr w:type="spellEnd"/>
      <w:r w:rsidR="00CA3CA9" w:rsidRPr="00E07E55">
        <w:t xml:space="preserve">, </w:t>
      </w:r>
      <w:proofErr w:type="spellStart"/>
      <w:r w:rsidR="00CA3CA9" w:rsidRPr="00E07E55">
        <w:t>Umana</w:t>
      </w:r>
      <w:proofErr w:type="spellEnd"/>
      <w:r w:rsidR="00CA3CA9" w:rsidRPr="00E07E55">
        <w:t xml:space="preserve">-Taylor, </w:t>
      </w:r>
      <w:proofErr w:type="spellStart"/>
      <w:r w:rsidR="00CA3CA9" w:rsidRPr="00E07E55">
        <w:t>Updegraff</w:t>
      </w:r>
      <w:proofErr w:type="spellEnd"/>
      <w:r w:rsidR="00CA3CA9" w:rsidRPr="00E07E55">
        <w:t xml:space="preserve"> and Toomey, 2014; </w:t>
      </w:r>
      <w:proofErr w:type="spellStart"/>
      <w:r w:rsidRPr="00E07E55">
        <w:t>Koblinsky</w:t>
      </w:r>
      <w:proofErr w:type="spellEnd"/>
      <w:r w:rsidRPr="00E07E55">
        <w:t xml:space="preserve">, </w:t>
      </w:r>
      <w:proofErr w:type="spellStart"/>
      <w:r w:rsidRPr="00E07E55">
        <w:t>Kuvalanka</w:t>
      </w:r>
      <w:proofErr w:type="spellEnd"/>
      <w:r w:rsidRPr="00E07E55">
        <w:t xml:space="preserve">, </w:t>
      </w:r>
      <w:r w:rsidR="0038012A" w:rsidRPr="00E07E55">
        <w:t>&amp;</w:t>
      </w:r>
      <w:r w:rsidRPr="00E07E55">
        <w:t xml:space="preserve"> Randolph, 2006; </w:t>
      </w:r>
      <w:r w:rsidR="00CA3CA9" w:rsidRPr="00E07E55">
        <w:t xml:space="preserve">Quirk, Dowdy, Goldstein, and </w:t>
      </w:r>
      <w:proofErr w:type="spellStart"/>
      <w:r w:rsidR="00CA3CA9" w:rsidRPr="00E07E55">
        <w:t>Carnazzo</w:t>
      </w:r>
      <w:proofErr w:type="spellEnd"/>
      <w:r w:rsidR="00CA3CA9" w:rsidRPr="00E07E55">
        <w:t xml:space="preserve">, 2017; Quirk, Grimm, Furlong, </w:t>
      </w:r>
      <w:proofErr w:type="spellStart"/>
      <w:r w:rsidR="00CA3CA9" w:rsidRPr="00E07E55">
        <w:t>Nylund</w:t>
      </w:r>
      <w:proofErr w:type="spellEnd"/>
      <w:r w:rsidR="00CA3CA9" w:rsidRPr="00E07E55">
        <w:t xml:space="preserve">-Gibson and Swami, 2016; </w:t>
      </w:r>
      <w:r w:rsidRPr="00E07E55">
        <w:t xml:space="preserve">Rich, </w:t>
      </w:r>
      <w:proofErr w:type="spellStart"/>
      <w:r w:rsidRPr="00E07E55">
        <w:t>Spielberger</w:t>
      </w:r>
      <w:proofErr w:type="spellEnd"/>
      <w:r w:rsidRPr="00E07E55">
        <w:t xml:space="preserve"> and D’Angelo, 2012).</w:t>
      </w:r>
    </w:p>
    <w:p w14:paraId="7B7DF3F2" w14:textId="77777777" w:rsidR="00CA3CA9" w:rsidRPr="00E07E55" w:rsidRDefault="00CA3CA9" w:rsidP="0008352F">
      <w:pPr>
        <w:pStyle w:val="Heading2"/>
      </w:pPr>
    </w:p>
    <w:p w14:paraId="259AB138" w14:textId="7D88930A" w:rsidR="0008352F" w:rsidRPr="00E07E55" w:rsidRDefault="0008352F" w:rsidP="0008352F">
      <w:pPr>
        <w:pStyle w:val="Heading2"/>
      </w:pPr>
      <w:bookmarkStart w:id="4" w:name="_Toc523302126"/>
      <w:r w:rsidRPr="00E07E55">
        <w:t>The importance of attitudes and knowledge of parenting and child development</w:t>
      </w:r>
      <w:bookmarkEnd w:id="4"/>
    </w:p>
    <w:p w14:paraId="3A8D802B" w14:textId="77777777" w:rsidR="0008352F" w:rsidRPr="00E07E55" w:rsidRDefault="0008352F" w:rsidP="0008352F"/>
    <w:p w14:paraId="3F5AB9D9" w14:textId="29EF0CB4" w:rsidR="0008352F" w:rsidRPr="00E07E55" w:rsidRDefault="0008352F" w:rsidP="00D13E92">
      <w:pPr>
        <w:pStyle w:val="NoSpacing"/>
      </w:pPr>
      <w:r w:rsidRPr="00E07E55">
        <w:t>Multiple studies have indicated that both caregivers’ knowledge of child development</w:t>
      </w:r>
      <w:r w:rsidRPr="00E07E55">
        <w:rPr>
          <w:rStyle w:val="FootnoteReference"/>
        </w:rPr>
        <w:footnoteReference w:id="1"/>
      </w:r>
      <w:r w:rsidRPr="00E07E55">
        <w:t xml:space="preserve"> and attitudes about parenting are important for children’s cognitive outcomes, healthy development, and overall well-being (Durand, 2011; </w:t>
      </w:r>
      <w:proofErr w:type="spellStart"/>
      <w:r w:rsidRPr="00E07E55">
        <w:t>Grusec</w:t>
      </w:r>
      <w:proofErr w:type="spellEnd"/>
      <w:r w:rsidRPr="00E07E55">
        <w:t xml:space="preserve">, Rudy, &amp; Martini, 1997; </w:t>
      </w:r>
      <w:proofErr w:type="spellStart"/>
      <w:r w:rsidRPr="00E07E55">
        <w:t>Piotrkowski</w:t>
      </w:r>
      <w:proofErr w:type="spellEnd"/>
      <w:r w:rsidRPr="00E07E55">
        <w:t xml:space="preserve">, </w:t>
      </w:r>
      <w:proofErr w:type="spellStart"/>
      <w:r w:rsidRPr="00E07E55">
        <w:t>Botsko</w:t>
      </w:r>
      <w:proofErr w:type="spellEnd"/>
      <w:r w:rsidRPr="00E07E55">
        <w:t>, &amp; Matthews, 2000). Some studies have questioned the correlation between parental beliefs and actions (</w:t>
      </w:r>
      <w:proofErr w:type="spellStart"/>
      <w:r w:rsidRPr="00E07E55">
        <w:t>Bloomstra</w:t>
      </w:r>
      <w:proofErr w:type="spellEnd"/>
      <w:r w:rsidRPr="00E07E55">
        <w:t xml:space="preserve">, van </w:t>
      </w:r>
      <w:proofErr w:type="spellStart"/>
      <w:r w:rsidRPr="00E07E55">
        <w:t>Dijk</w:t>
      </w:r>
      <w:proofErr w:type="spellEnd"/>
      <w:r w:rsidRPr="00E07E55">
        <w:t xml:space="preserve">, </w:t>
      </w:r>
      <w:proofErr w:type="spellStart"/>
      <w:r w:rsidRPr="00E07E55">
        <w:t>Jorna</w:t>
      </w:r>
      <w:proofErr w:type="spellEnd"/>
      <w:r w:rsidRPr="00E07E55">
        <w:t>, &amp; van Geert, 2013; Holden &amp; Edwards, 1989), and have doubted whether parental beliefs are a stable construct (</w:t>
      </w:r>
      <w:proofErr w:type="spellStart"/>
      <w:r w:rsidRPr="00E07E55">
        <w:t>Bloomstra</w:t>
      </w:r>
      <w:proofErr w:type="spellEnd"/>
      <w:r w:rsidRPr="00E07E55">
        <w:t xml:space="preserve">, van </w:t>
      </w:r>
      <w:proofErr w:type="spellStart"/>
      <w:r w:rsidRPr="00E07E55">
        <w:t>Dijk</w:t>
      </w:r>
      <w:proofErr w:type="spellEnd"/>
      <w:r w:rsidRPr="00E07E55">
        <w:t xml:space="preserve">, </w:t>
      </w:r>
      <w:proofErr w:type="spellStart"/>
      <w:r w:rsidRPr="00E07E55">
        <w:t>Jorna</w:t>
      </w:r>
      <w:proofErr w:type="spellEnd"/>
      <w:r w:rsidRPr="00E07E55">
        <w:t xml:space="preserve">, &amp; van Geert, 2013). Yet other research has demonstrated the ways in which parental beliefs can impact their behaviors as well as child outcomes (Bornstein &amp; </w:t>
      </w:r>
      <w:proofErr w:type="spellStart"/>
      <w:r w:rsidRPr="00E07E55">
        <w:t>Cheah</w:t>
      </w:r>
      <w:proofErr w:type="spellEnd"/>
      <w:r w:rsidRPr="00E07E55">
        <w:t xml:space="preserve">, 2006; Rowe &amp; Casillas, 2010). </w:t>
      </w:r>
      <w:proofErr w:type="spellStart"/>
      <w:r w:rsidRPr="00E07E55">
        <w:t>Bubić</w:t>
      </w:r>
      <w:proofErr w:type="spellEnd"/>
      <w:r w:rsidRPr="00E07E55">
        <w:t xml:space="preserve"> and </w:t>
      </w:r>
      <w:proofErr w:type="spellStart"/>
      <w:r w:rsidRPr="00E07E55">
        <w:t>Tošić</w:t>
      </w:r>
      <w:proofErr w:type="spellEnd"/>
      <w:r w:rsidRPr="00E07E55">
        <w:t> (2016), for example, found that parents’ attitudes about education were a significant predictor of parents’ modeling behaviors for children. Studies have reported associations between parents’ knowledge and attitudes towards parenting and the quality of the home environment (</w:t>
      </w:r>
      <w:proofErr w:type="spellStart"/>
      <w:r w:rsidRPr="00E07E55">
        <w:t>Benasich</w:t>
      </w:r>
      <w:proofErr w:type="spellEnd"/>
      <w:r w:rsidRPr="00E07E55">
        <w:t xml:space="preserve"> &amp; Brooks-Gunn, 1996), a decrease in child behavior problems (</w:t>
      </w:r>
      <w:proofErr w:type="spellStart"/>
      <w:r w:rsidRPr="00E07E55">
        <w:t>Benasich</w:t>
      </w:r>
      <w:proofErr w:type="spellEnd"/>
      <w:r w:rsidRPr="00E07E55">
        <w:t xml:space="preserve"> &amp; Brooks-Gunn, 1996; Thompson et al., 2014), higher IQ scores (</w:t>
      </w:r>
      <w:proofErr w:type="spellStart"/>
      <w:r w:rsidRPr="00E07E55">
        <w:t>Benasich</w:t>
      </w:r>
      <w:proofErr w:type="spellEnd"/>
      <w:r w:rsidRPr="00E07E55">
        <w:t xml:space="preserve"> &amp; Brooks-Gunn, 1996), higher pre-literacy or early reading skills (</w:t>
      </w:r>
      <w:proofErr w:type="spellStart"/>
      <w:r w:rsidRPr="00E07E55">
        <w:t>Bloomstra</w:t>
      </w:r>
      <w:proofErr w:type="spellEnd"/>
      <w:r w:rsidRPr="00E07E55">
        <w:t xml:space="preserve">, van </w:t>
      </w:r>
      <w:proofErr w:type="spellStart"/>
      <w:r w:rsidRPr="00E07E55">
        <w:t>Dijk</w:t>
      </w:r>
      <w:proofErr w:type="spellEnd"/>
      <w:r w:rsidRPr="00E07E55">
        <w:t xml:space="preserve">, </w:t>
      </w:r>
      <w:proofErr w:type="spellStart"/>
      <w:r w:rsidRPr="00E07E55">
        <w:t>Jorna</w:t>
      </w:r>
      <w:proofErr w:type="spellEnd"/>
      <w:r w:rsidRPr="00E07E55">
        <w:t xml:space="preserve">, &amp; van Geert, 2013; Jung, 2016; Rowe et al., 2016), mathematical performance (Carmichael, 2014; </w:t>
      </w:r>
      <w:proofErr w:type="spellStart"/>
      <w:r w:rsidRPr="00E07E55">
        <w:t>Missall</w:t>
      </w:r>
      <w:proofErr w:type="spellEnd"/>
      <w:r w:rsidRPr="00E07E55">
        <w:t xml:space="preserve">, </w:t>
      </w:r>
      <w:proofErr w:type="spellStart"/>
      <w:r w:rsidRPr="00E07E55">
        <w:t>Hojnoski</w:t>
      </w:r>
      <w:proofErr w:type="spellEnd"/>
      <w:r w:rsidRPr="00E07E55">
        <w:t xml:space="preserve">, Caskie, &amp; </w:t>
      </w:r>
      <w:proofErr w:type="spellStart"/>
      <w:r w:rsidRPr="00E07E55">
        <w:t>Repasky</w:t>
      </w:r>
      <w:proofErr w:type="spellEnd"/>
      <w:r w:rsidRPr="00E07E55">
        <w:t>, 2015), and school involvement (</w:t>
      </w:r>
      <w:proofErr w:type="spellStart"/>
      <w:r w:rsidRPr="00E07E55">
        <w:t>Eng</w:t>
      </w:r>
      <w:proofErr w:type="spellEnd"/>
      <w:r w:rsidRPr="00E07E55">
        <w:t xml:space="preserve">, </w:t>
      </w:r>
      <w:proofErr w:type="spellStart"/>
      <w:r w:rsidRPr="00E07E55">
        <w:t>Szamodis</w:t>
      </w:r>
      <w:proofErr w:type="spellEnd"/>
      <w:r w:rsidRPr="00E07E55">
        <w:t xml:space="preserve">, &amp; </w:t>
      </w:r>
      <w:proofErr w:type="spellStart"/>
      <w:r w:rsidRPr="00E07E55">
        <w:t>Muslow</w:t>
      </w:r>
      <w:proofErr w:type="spellEnd"/>
      <w:r w:rsidRPr="00E07E55">
        <w:t>, 2014). It is clear that caregivers’ knowledge and attitudes can play an important role in children’s early learning.</w:t>
      </w:r>
    </w:p>
    <w:p w14:paraId="36772B5B" w14:textId="77777777" w:rsidR="00CA3CA9" w:rsidRPr="00E07E55" w:rsidRDefault="00CA3CA9" w:rsidP="0008352F"/>
    <w:p w14:paraId="16989DB7" w14:textId="340941AB" w:rsidR="0008352F" w:rsidRPr="00E07E55" w:rsidRDefault="0008352F" w:rsidP="00660D31">
      <w:pPr>
        <w:pStyle w:val="NoSpacing"/>
      </w:pPr>
      <w:r w:rsidRPr="00E07E55">
        <w:t xml:space="preserve">Other studies have investigated how knowledge and attitudes differ by specific groups. There is evidence that immigrant groups may hold different beliefs than multigenerational Americans about child development (Bornstein &amp; Cote, 2004), and that knowledge of child development </w:t>
      </w:r>
      <w:r w:rsidRPr="00E07E55">
        <w:lastRenderedPageBreak/>
        <w:t>milestones may differ by ethnic group (</w:t>
      </w:r>
      <w:proofErr w:type="spellStart"/>
      <w:r w:rsidRPr="00E07E55">
        <w:t>Roopnarine</w:t>
      </w:r>
      <w:proofErr w:type="spellEnd"/>
      <w:r w:rsidRPr="00E07E55">
        <w:t xml:space="preserve">, </w:t>
      </w:r>
      <w:proofErr w:type="spellStart"/>
      <w:r w:rsidRPr="00E07E55">
        <w:t>Logie</w:t>
      </w:r>
      <w:proofErr w:type="spellEnd"/>
      <w:r w:rsidRPr="00E07E55">
        <w:t xml:space="preserve">, Davidson, </w:t>
      </w:r>
      <w:proofErr w:type="spellStart"/>
      <w:r w:rsidRPr="00E07E55">
        <w:t>Krishnakumar</w:t>
      </w:r>
      <w:proofErr w:type="spellEnd"/>
      <w:r w:rsidRPr="00E07E55">
        <w:t xml:space="preserve">, &amp; </w:t>
      </w:r>
      <w:proofErr w:type="spellStart"/>
      <w:r w:rsidRPr="00E07E55">
        <w:t>Narine</w:t>
      </w:r>
      <w:proofErr w:type="spellEnd"/>
      <w:r w:rsidRPr="00E07E55">
        <w:t xml:space="preserve">, 2015). In addition, for some groups, more knowledge of child development has a greater effect on child outcomes than for others, such as for Latino parents (Rowe et al., 2016), and </w:t>
      </w:r>
      <w:r w:rsidR="00660D31" w:rsidRPr="00E07E55">
        <w:t xml:space="preserve">families from lower </w:t>
      </w:r>
      <w:r w:rsidRPr="00E07E55">
        <w:t xml:space="preserve">socioeconomic </w:t>
      </w:r>
      <w:r w:rsidR="00660D31" w:rsidRPr="00E07E55">
        <w:t xml:space="preserve">groups </w:t>
      </w:r>
      <w:r w:rsidRPr="00E07E55">
        <w:t xml:space="preserve">(Anderson &amp; </w:t>
      </w:r>
      <w:proofErr w:type="spellStart"/>
      <w:r w:rsidRPr="00E07E55">
        <w:t>Minke</w:t>
      </w:r>
      <w:proofErr w:type="spellEnd"/>
      <w:r w:rsidRPr="00E07E55">
        <w:t>, 2007). One study showed that while there were no significant gender differences in parental beliefs, the effects of those beliefs (in terms of parent behaviors) did differ for mothers versus fathers (Murphey &amp; Alexander, 1991). Therefore, there is reason to believe that high school students’ beliefs may vary by subgroup, including ethnicity/race, gender, and immigrant status in the present proposed study.</w:t>
      </w:r>
    </w:p>
    <w:p w14:paraId="20B5727F" w14:textId="6BF63C9D" w:rsidR="00CA3CA9" w:rsidRPr="00E07E55" w:rsidRDefault="00CA3CA9" w:rsidP="00660D31">
      <w:pPr>
        <w:pStyle w:val="NoSpacing"/>
      </w:pPr>
    </w:p>
    <w:p w14:paraId="7AD5E844" w14:textId="54BC263C" w:rsidR="0008352F" w:rsidRPr="00E07E55" w:rsidRDefault="00CA3CA9" w:rsidP="00660D31">
      <w:pPr>
        <w:pStyle w:val="NoSpacing"/>
      </w:pPr>
      <w:r w:rsidRPr="00E07E55">
        <w:rPr>
          <w:bCs/>
        </w:rPr>
        <w:t xml:space="preserve">Unfortunately, however, parenting knowledge is not typically available in any formal way to US citizens, and evidence suggests that most adults do not have general knowledge of child development. </w:t>
      </w:r>
      <w:r w:rsidRPr="00E07E55">
        <w:t>For example</w:t>
      </w:r>
      <w:r w:rsidR="0008352F" w:rsidRPr="00E07E55">
        <w:t>, a recent study has attempted to understand what a national sample of American adults knows about child development, revealing that more than half of the sample of US voters reported that they know little or nothing about child development, while at the same time nine out ten believe that knowledge of the topic is important (Zero to Three &amp; Robert Wood Johnson Foundation, 2017). These findings will be interesting to compare with the results of the proposed study, including providing the opportunity to see if the trends in knowledge and attitudes for adults are similar among high school students.</w:t>
      </w:r>
    </w:p>
    <w:p w14:paraId="45D884D2" w14:textId="77777777" w:rsidR="0008352F" w:rsidRPr="00E07E55" w:rsidRDefault="0008352F" w:rsidP="00D13E92">
      <w:pPr>
        <w:pStyle w:val="Heading2"/>
      </w:pPr>
    </w:p>
    <w:p w14:paraId="4FE06647" w14:textId="586F6DEA" w:rsidR="00D42DF6" w:rsidRPr="00E07E55" w:rsidRDefault="00164220" w:rsidP="00D13E92">
      <w:pPr>
        <w:pStyle w:val="Heading2"/>
      </w:pPr>
      <w:bookmarkStart w:id="5" w:name="_Toc523302127"/>
      <w:r w:rsidRPr="00E07E55">
        <w:t>The development of p</w:t>
      </w:r>
      <w:r w:rsidR="00D42DF6" w:rsidRPr="00E07E55">
        <w:t>arental attitudes and belief systems</w:t>
      </w:r>
      <w:bookmarkEnd w:id="5"/>
    </w:p>
    <w:p w14:paraId="1664BB65" w14:textId="3175D2CE" w:rsidR="00164220" w:rsidRPr="00E07E55" w:rsidRDefault="00164220" w:rsidP="00D13E92">
      <w:pPr>
        <w:pStyle w:val="NoSpacing"/>
      </w:pPr>
    </w:p>
    <w:p w14:paraId="450AA145" w14:textId="11EFE27A" w:rsidR="00164220" w:rsidRPr="00E07E55" w:rsidRDefault="00164220" w:rsidP="00D13E92">
      <w:pPr>
        <w:pStyle w:val="NoSpacing"/>
        <w:rPr>
          <w:color w:val="222222"/>
        </w:rPr>
      </w:pPr>
      <w:r w:rsidRPr="00E07E55">
        <w:rPr>
          <w:color w:val="222222"/>
        </w:rPr>
        <w:t xml:space="preserve">Belief systems are “socially shared yet constructed in </w:t>
      </w:r>
      <w:r w:rsidR="002A58E2" w:rsidRPr="00E07E55">
        <w:rPr>
          <w:color w:val="222222"/>
        </w:rPr>
        <w:t>t</w:t>
      </w:r>
      <w:r w:rsidRPr="00E07E55">
        <w:rPr>
          <w:color w:val="222222"/>
        </w:rPr>
        <w:t xml:space="preserve">he minds of individual parents” (Harkness &amp; Super, 1996, p. 6). As socially mediated constructs, these belief systems are influenced by the social, policy, and cultural contexts in which they reside (Durand, 2010; </w:t>
      </w:r>
      <w:proofErr w:type="spellStart"/>
      <w:r w:rsidRPr="00E07E55">
        <w:rPr>
          <w:color w:val="222222"/>
        </w:rPr>
        <w:t>LeVine</w:t>
      </w:r>
      <w:proofErr w:type="spellEnd"/>
      <w:r w:rsidRPr="00E07E55">
        <w:rPr>
          <w:color w:val="222222"/>
        </w:rPr>
        <w:t xml:space="preserve">, Dixon, </w:t>
      </w:r>
      <w:proofErr w:type="spellStart"/>
      <w:r w:rsidRPr="00E07E55">
        <w:rPr>
          <w:color w:val="222222"/>
        </w:rPr>
        <w:t>LeVine</w:t>
      </w:r>
      <w:proofErr w:type="spellEnd"/>
      <w:r w:rsidRPr="00E07E55">
        <w:rPr>
          <w:color w:val="222222"/>
        </w:rPr>
        <w:t>, Richman, Keefer</w:t>
      </w:r>
      <w:r w:rsidR="002A58E2" w:rsidRPr="00E07E55">
        <w:rPr>
          <w:color w:val="222222"/>
        </w:rPr>
        <w:t xml:space="preserve">, </w:t>
      </w:r>
      <w:proofErr w:type="spellStart"/>
      <w:r w:rsidR="002A58E2" w:rsidRPr="00E07E55">
        <w:rPr>
          <w:color w:val="222222"/>
        </w:rPr>
        <w:t>Leiderman</w:t>
      </w:r>
      <w:proofErr w:type="spellEnd"/>
      <w:r w:rsidR="002A58E2" w:rsidRPr="00E07E55">
        <w:rPr>
          <w:color w:val="222222"/>
        </w:rPr>
        <w:t xml:space="preserve">, &amp; </w:t>
      </w:r>
      <w:proofErr w:type="spellStart"/>
      <w:r w:rsidR="002A58E2" w:rsidRPr="00E07E55">
        <w:rPr>
          <w:color w:val="222222"/>
        </w:rPr>
        <w:t>Brazelton</w:t>
      </w:r>
      <w:proofErr w:type="spellEnd"/>
      <w:r w:rsidR="002A58E2" w:rsidRPr="00E07E55">
        <w:rPr>
          <w:color w:val="222222"/>
        </w:rPr>
        <w:t>, 2005</w:t>
      </w:r>
      <w:r w:rsidRPr="00E07E55">
        <w:rPr>
          <w:color w:val="222222"/>
        </w:rPr>
        <w:t xml:space="preserve">). Furthermore, according to </w:t>
      </w:r>
      <w:proofErr w:type="spellStart"/>
      <w:r w:rsidRPr="00E07E55">
        <w:rPr>
          <w:color w:val="222222"/>
        </w:rPr>
        <w:t>McGillicuddy</w:t>
      </w:r>
      <w:proofErr w:type="spellEnd"/>
      <w:r w:rsidRPr="00E07E55">
        <w:rPr>
          <w:color w:val="222222"/>
        </w:rPr>
        <w:t xml:space="preserve">-De </w:t>
      </w:r>
      <w:proofErr w:type="spellStart"/>
      <w:r w:rsidRPr="00E07E55">
        <w:rPr>
          <w:color w:val="222222"/>
        </w:rPr>
        <w:t>Lisi</w:t>
      </w:r>
      <w:proofErr w:type="spellEnd"/>
      <w:r w:rsidRPr="00E07E55">
        <w:rPr>
          <w:color w:val="222222"/>
        </w:rPr>
        <w:t xml:space="preserve"> and Subramanian (1996), parental beliefs about children and child development are developed through three means: (1) beliefs come directly (and unquestioned) through the culture; (2) beliefs are formed through the holder’s own childhood, family, and parenting experiences; and (3) beliefs are influenced by the exchange of ideas and assumptions of people from different cultures. Both parents and adolescents develop their parental beliefs systems through similar processes, but, unlike parents, adolescents (most of whom are not yet parents) cannot draw upon their own parenting experiences to in their belief system development process.</w:t>
      </w:r>
      <w:r w:rsidR="002A58E2" w:rsidRPr="00E07E55">
        <w:rPr>
          <w:color w:val="222222"/>
        </w:rPr>
        <w:t xml:space="preserve"> In addition, previous research has found that while many adolescents may hold beliefs about child development, upbringing, and education similar to those of their parents, many</w:t>
      </w:r>
      <w:r w:rsidR="00337912" w:rsidRPr="00E07E55">
        <w:rPr>
          <w:color w:val="222222"/>
        </w:rPr>
        <w:t>, particularly boys,</w:t>
      </w:r>
      <w:r w:rsidR="002A58E2" w:rsidRPr="00E07E55">
        <w:rPr>
          <w:color w:val="222222"/>
        </w:rPr>
        <w:t xml:space="preserve"> are “uncommitted” in their beliefs and attitudes, frequently expressing “I don’t know” when asked about their parenting ideas (Palacios &amp; Moreno, 1996).</w:t>
      </w:r>
      <w:r w:rsidR="00337912" w:rsidRPr="00E07E55">
        <w:rPr>
          <w:color w:val="222222"/>
        </w:rPr>
        <w:t xml:space="preserve"> This suggests that there is a developmental trajectory where </w:t>
      </w:r>
      <w:r w:rsidR="007046F7" w:rsidRPr="00E07E55">
        <w:rPr>
          <w:color w:val="222222"/>
        </w:rPr>
        <w:t xml:space="preserve">during adolescence </w:t>
      </w:r>
      <w:r w:rsidR="00337912" w:rsidRPr="00E07E55">
        <w:rPr>
          <w:color w:val="222222"/>
        </w:rPr>
        <w:t>beliefs are continuing to be formed, through experience and the exchange of ideas and knowledge.</w:t>
      </w:r>
    </w:p>
    <w:p w14:paraId="1EF87E21" w14:textId="77777777" w:rsidR="002A58E2" w:rsidRPr="00E07E55" w:rsidRDefault="002A58E2" w:rsidP="00D13E92">
      <w:pPr>
        <w:rPr>
          <w:color w:val="222222"/>
        </w:rPr>
      </w:pPr>
    </w:p>
    <w:p w14:paraId="327B1D57" w14:textId="40D343E9" w:rsidR="00164220" w:rsidRDefault="00164220" w:rsidP="00D13E92">
      <w:r w:rsidRPr="00E07E55">
        <w:rPr>
          <w:color w:val="222222"/>
        </w:rPr>
        <w:t xml:space="preserve">In a similar way, </w:t>
      </w:r>
      <w:r w:rsidRPr="00E07E55">
        <w:t>according to developmental niche theory</w:t>
      </w:r>
      <w:r w:rsidR="002A58E2" w:rsidRPr="00E07E55">
        <w:t xml:space="preserve"> (Super &amp; Harkness, 1986)</w:t>
      </w:r>
      <w:r w:rsidRPr="00E07E55">
        <w:t xml:space="preserve">, children’s cognitive development is </w:t>
      </w:r>
      <w:r w:rsidR="002A58E2" w:rsidRPr="00E07E55">
        <w:t xml:space="preserve">believed to be </w:t>
      </w:r>
      <w:r w:rsidRPr="00E07E55">
        <w:t>the result of the influences of three interrelated yet distinct subsystems within the “ecology” of the child’s experience:</w:t>
      </w:r>
    </w:p>
    <w:p w14:paraId="03E12035" w14:textId="77777777" w:rsidR="00334C49" w:rsidRPr="00E07E55" w:rsidRDefault="00334C49" w:rsidP="00D13E92">
      <w:pPr>
        <w:rPr>
          <w:color w:val="222222"/>
        </w:rPr>
      </w:pPr>
    </w:p>
    <w:p w14:paraId="38214EA0" w14:textId="77777777" w:rsidR="00164220" w:rsidRPr="00E07E55" w:rsidRDefault="00164220" w:rsidP="00D13E92">
      <w:pPr>
        <w:pStyle w:val="ListParagraph"/>
        <w:numPr>
          <w:ilvl w:val="0"/>
          <w:numId w:val="15"/>
        </w:numPr>
      </w:pPr>
      <w:r w:rsidRPr="00E07E55">
        <w:rPr>
          <w:u w:val="single"/>
        </w:rPr>
        <w:t>Settings</w:t>
      </w:r>
      <w:r w:rsidRPr="00E07E55">
        <w:t xml:space="preserve">: The physical and social settings in which the child finds him- or herself, such as whether child care occurs in the home or outside the home, the person(s) caring for the child, and the neighborhood context. </w:t>
      </w:r>
    </w:p>
    <w:p w14:paraId="70D2168E" w14:textId="77777777" w:rsidR="00164220" w:rsidRPr="00E07E55" w:rsidRDefault="00164220" w:rsidP="00D13E92">
      <w:pPr>
        <w:pStyle w:val="ListParagraph"/>
        <w:numPr>
          <w:ilvl w:val="0"/>
          <w:numId w:val="15"/>
        </w:numPr>
      </w:pPr>
      <w:r w:rsidRPr="00E07E55">
        <w:rPr>
          <w:u w:val="single"/>
        </w:rPr>
        <w:lastRenderedPageBreak/>
        <w:t>Customs</w:t>
      </w:r>
      <w:r w:rsidRPr="00E07E55">
        <w:t>: The customs of the caregivers, including their customs regarding feeding, nurturing, play, etc.</w:t>
      </w:r>
    </w:p>
    <w:p w14:paraId="46B83BE6" w14:textId="56641A46" w:rsidR="00164220" w:rsidRDefault="00164220" w:rsidP="00D13E92">
      <w:pPr>
        <w:pStyle w:val="ListParagraph"/>
        <w:numPr>
          <w:ilvl w:val="0"/>
          <w:numId w:val="15"/>
        </w:numPr>
      </w:pPr>
      <w:r w:rsidRPr="00E07E55">
        <w:rPr>
          <w:u w:val="single"/>
        </w:rPr>
        <w:t>Psychology</w:t>
      </w:r>
      <w:r w:rsidRPr="00E07E55">
        <w:t xml:space="preserve">: The psychology and </w:t>
      </w:r>
      <w:proofErr w:type="spellStart"/>
      <w:r w:rsidRPr="00E07E55">
        <w:t>ethnotheories</w:t>
      </w:r>
      <w:proofErr w:type="spellEnd"/>
      <w:r w:rsidRPr="00E07E55">
        <w:rPr>
          <w:rStyle w:val="FootnoteReference"/>
        </w:rPr>
        <w:footnoteReference w:id="2"/>
      </w:r>
      <w:r w:rsidRPr="00E07E55">
        <w:t xml:space="preserve"> of the caregivers, including their belief systems regarding childcare, parenting, and child development (</w:t>
      </w:r>
      <w:proofErr w:type="spellStart"/>
      <w:r w:rsidRPr="00E07E55">
        <w:t>Gauvain</w:t>
      </w:r>
      <w:proofErr w:type="spellEnd"/>
      <w:r w:rsidRPr="00E07E55">
        <w:t>, 1995; Super and Harkness, 1986).</w:t>
      </w:r>
    </w:p>
    <w:p w14:paraId="5950D9FA" w14:textId="77777777" w:rsidR="00334C49" w:rsidRPr="00E07E55" w:rsidRDefault="00334C49" w:rsidP="0068251E"/>
    <w:p w14:paraId="24DEB934" w14:textId="74946550" w:rsidR="00164220" w:rsidRPr="00E07E55" w:rsidRDefault="00164220" w:rsidP="00D13E92">
      <w:pPr>
        <w:pStyle w:val="NoSpacing"/>
      </w:pPr>
      <w:r w:rsidRPr="00E07E55">
        <w:t xml:space="preserve">This theory is useful as a framework for both understanding </w:t>
      </w:r>
      <w:r w:rsidRPr="00E07E55">
        <w:rPr>
          <w:i/>
        </w:rPr>
        <w:t>how</w:t>
      </w:r>
      <w:r w:rsidRPr="00E07E55">
        <w:t xml:space="preserve"> high school students develop their own </w:t>
      </w:r>
      <w:proofErr w:type="spellStart"/>
      <w:r w:rsidRPr="00E07E55">
        <w:t>ethnotheories</w:t>
      </w:r>
      <w:proofErr w:type="spellEnd"/>
      <w:r w:rsidRPr="00E07E55">
        <w:t xml:space="preserve"> and beliefs about parenting and child development, and also for understanding </w:t>
      </w:r>
      <w:r w:rsidRPr="00E07E55">
        <w:rPr>
          <w:i/>
        </w:rPr>
        <w:t>why</w:t>
      </w:r>
      <w:r w:rsidRPr="00E07E55">
        <w:t xml:space="preserve"> it might be useful for high school students to know about and hold particular beliefs</w:t>
      </w:r>
      <w:r w:rsidRPr="00E07E55">
        <w:rPr>
          <w:i/>
        </w:rPr>
        <w:t xml:space="preserve"> </w:t>
      </w:r>
      <w:r w:rsidRPr="00E07E55">
        <w:t xml:space="preserve">about parenting and child development to promote the well-being of the children in their present or future lives (once they themselves become parents). </w:t>
      </w:r>
    </w:p>
    <w:p w14:paraId="6C5CD5F0" w14:textId="77777777" w:rsidR="00337912" w:rsidRPr="00E07E55" w:rsidRDefault="00337912" w:rsidP="00D13E92">
      <w:pPr>
        <w:pStyle w:val="NoSpacing"/>
        <w:rPr>
          <w:color w:val="222222"/>
        </w:rPr>
      </w:pPr>
    </w:p>
    <w:p w14:paraId="2C990135" w14:textId="39A32933" w:rsidR="00200873" w:rsidRPr="00E07E55" w:rsidRDefault="00200873" w:rsidP="00D13E92">
      <w:pPr>
        <w:pStyle w:val="Heading2"/>
        <w:rPr>
          <w:rStyle w:val="apple-converted-space"/>
        </w:rPr>
      </w:pPr>
      <w:bookmarkStart w:id="6" w:name="_Toc523302128"/>
      <w:r w:rsidRPr="00E07E55">
        <w:rPr>
          <w:rStyle w:val="apple-converted-space"/>
        </w:rPr>
        <w:t>Sources of information and parenting “experts”</w:t>
      </w:r>
      <w:bookmarkEnd w:id="6"/>
    </w:p>
    <w:p w14:paraId="1E19BFFB" w14:textId="77777777" w:rsidR="00200873" w:rsidRPr="00E07E55" w:rsidRDefault="00200873" w:rsidP="00D13E92">
      <w:pPr>
        <w:pStyle w:val="NoSpacing"/>
      </w:pPr>
    </w:p>
    <w:p w14:paraId="4A2030FE" w14:textId="32E6E4B6" w:rsidR="00660D31" w:rsidRPr="00E07E55" w:rsidRDefault="00D42DF6" w:rsidP="00D13E92">
      <w:pPr>
        <w:pStyle w:val="NoSpacing"/>
      </w:pPr>
      <w:commentRangeStart w:id="7"/>
      <w:r w:rsidRPr="00E07E55">
        <w:t>For</w:t>
      </w:r>
      <w:commentRangeEnd w:id="7"/>
      <w:r w:rsidR="008E0F36">
        <w:rPr>
          <w:rStyle w:val="CommentReference"/>
          <w:rFonts w:eastAsia="Times New Roman"/>
        </w:rPr>
        <w:commentReference w:id="7"/>
      </w:r>
      <w:r w:rsidRPr="00E07E55">
        <w:t xml:space="preserve"> generations of American parents, experts </w:t>
      </w:r>
      <w:r w:rsidR="00660D31" w:rsidRPr="00E07E55">
        <w:t xml:space="preserve">have </w:t>
      </w:r>
      <w:r w:rsidRPr="00E07E55">
        <w:t>shaped parents’ understanding of what the role required. However, there is evidence that their influence was never as strong as it may have seemed. As Dr. Spock’s influence declined toward the end of the 20</w:t>
      </w:r>
      <w:r w:rsidRPr="00E07E55">
        <w:rPr>
          <w:vertAlign w:val="superscript"/>
        </w:rPr>
        <w:t>th</w:t>
      </w:r>
      <w:r w:rsidRPr="00E07E55">
        <w:rPr>
          <w:rStyle w:val="apple-converted-space"/>
          <w:color w:val="222222"/>
        </w:rPr>
        <w:t> </w:t>
      </w:r>
      <w:r w:rsidRPr="00E07E55">
        <w:t xml:space="preserve">century, no one expert has taken his place (Holden, 2010; Hulbert, 2003). Instead, a proliferation of parenting gurus in every flavor has given parents a variety of philosophies to choose from: William and Martha Sears (attachment parenting), Harvey Karp (the “happiest” baby), Rebecca </w:t>
      </w:r>
      <w:proofErr w:type="spellStart"/>
      <w:r w:rsidRPr="00E07E55">
        <w:t>Eanes</w:t>
      </w:r>
      <w:proofErr w:type="spellEnd"/>
      <w:r w:rsidRPr="00E07E55">
        <w:t xml:space="preserve"> (positive parenting), Daniel J. Siegel (mindful parenting), to name a few. Moreover, parents today need not just choose among the “experts” that one who suits their needs and styles, but they can also choose from a vast array of lay “experts,” including peers in online discussion forums (such as</w:t>
      </w:r>
      <w:r w:rsidRPr="00E07E55">
        <w:rPr>
          <w:rStyle w:val="apple-converted-space"/>
          <w:color w:val="222222"/>
        </w:rPr>
        <w:t> </w:t>
      </w:r>
      <w:hyperlink r:id="rId10" w:tgtFrame="_blank" w:history="1">
        <w:r w:rsidRPr="00E07E55">
          <w:rPr>
            <w:rStyle w:val="Hyperlink"/>
            <w:color w:val="1155CC"/>
          </w:rPr>
          <w:t>babycenter.com</w:t>
        </w:r>
      </w:hyperlink>
      <w:r w:rsidRPr="00E07E55">
        <w:t>), popular “mommy” bloggers (such as</w:t>
      </w:r>
      <w:r w:rsidRPr="00E07E55">
        <w:rPr>
          <w:rStyle w:val="apple-converted-space"/>
          <w:color w:val="222222"/>
        </w:rPr>
        <w:t> </w:t>
      </w:r>
      <w:hyperlink r:id="rId11" w:tgtFrame="_blank" w:history="1">
        <w:r w:rsidRPr="00E07E55">
          <w:rPr>
            <w:rStyle w:val="Hyperlink"/>
            <w:color w:val="1155CC"/>
          </w:rPr>
          <w:t>dooce.com</w:t>
        </w:r>
      </w:hyperlink>
      <w:r w:rsidRPr="00E07E55">
        <w:rPr>
          <w:rStyle w:val="apple-converted-space"/>
          <w:color w:val="222222"/>
        </w:rPr>
        <w:t> </w:t>
      </w:r>
      <w:r w:rsidRPr="00E07E55">
        <w:t>and</w:t>
      </w:r>
      <w:r w:rsidRPr="00E07E55">
        <w:rPr>
          <w:rStyle w:val="apple-converted-space"/>
          <w:color w:val="222222"/>
        </w:rPr>
        <w:t> </w:t>
      </w:r>
      <w:hyperlink r:id="rId12" w:tgtFrame="_blank" w:history="1">
        <w:r w:rsidRPr="00E07E55">
          <w:rPr>
            <w:rStyle w:val="Hyperlink"/>
            <w:color w:val="1155CC"/>
          </w:rPr>
          <w:t>scarymommy.com</w:t>
        </w:r>
      </w:hyperlink>
      <w:r w:rsidRPr="00E07E55">
        <w:t>), and through extended networks on social media (Facebook mom groups, etc.). While this decentralization and de-professionalization of sources of information for parents may seem as though it could result in less accurate or scientific advice for parents, in reality, parenting advice has rarely been grounded in research. Even the famed Dr. Spock admitted that his recommendations were based on his own professional experience and intuition, and not on research. In fact, it was only towards the end of his career, in part to address the critiques of his lifetime of work (including from his longtime rival, Bruno Bettelheim), that he conducted a longitudinal study of twenty-two mother-child dyads in order to provide a research backing for the recommendations he had been making for decades. Not only was the experimental design of the study flawed (lack of a control group; no standardized measures or procedures; poor recordkeeping), but the limited evidence generated from the study seemed to show that parents frequently ignored expert advice (Hulbert, 2003).</w:t>
      </w:r>
    </w:p>
    <w:p w14:paraId="0080974C" w14:textId="78658961" w:rsidR="00E07E55" w:rsidRDefault="00660D31" w:rsidP="00E07E55">
      <w:pPr>
        <w:pStyle w:val="NormalWeb"/>
      </w:pPr>
      <w:r w:rsidRPr="00E07E55">
        <w:t>Instead, many parents rely on an ad-hoc combination of books, doctors (pediatricians in particular), peers, family, and their own childhood experiences to inform their parenting practices and their knowledge of child development (Holden, 2010).</w:t>
      </w:r>
      <w:r w:rsidR="00E07E55">
        <w:t xml:space="preserve"> </w:t>
      </w:r>
      <w:r w:rsidR="00C4070B">
        <w:t xml:space="preserve">The findings of Rowe et al. (2016) echo </w:t>
      </w:r>
      <w:r w:rsidR="00C4070B" w:rsidRPr="00831070">
        <w:t>this: “</w:t>
      </w:r>
      <w:r w:rsidR="00C4070B" w:rsidRPr="0068251E">
        <w:t>Mothers were most likely to report that they would ask their own mothers/fathers (61%) for advice or help in the care of their child, followed by partner/spouse (46%), family doctor (27%), sister/brother (25%), mot</w:t>
      </w:r>
      <w:r w:rsidR="00C4070B" w:rsidRPr="00C4070B">
        <w:t>her/father-in-law (23%), aunts/</w:t>
      </w:r>
      <w:r w:rsidR="00C4070B" w:rsidRPr="0068251E">
        <w:t xml:space="preserve">uncles </w:t>
      </w:r>
      <w:r w:rsidR="00C4070B" w:rsidRPr="0068251E">
        <w:lastRenderedPageBreak/>
        <w:t>(10%), grandmother/grandfather (8%) and nurse (6%)</w:t>
      </w:r>
      <w:r w:rsidR="00C4070B" w:rsidRPr="0068251E">
        <w:rPr>
          <w:rFonts w:hint="eastAsia"/>
        </w:rPr>
        <w:t>”</w:t>
      </w:r>
      <w:r w:rsidR="00C4070B" w:rsidRPr="00C4070B">
        <w:t xml:space="preserve"> </w:t>
      </w:r>
      <w:r w:rsidR="00831070" w:rsidRPr="0068251E">
        <w:t>(p. 208)</w:t>
      </w:r>
      <w:r w:rsidR="00E07E55" w:rsidRPr="0068251E">
        <w:t>.</w:t>
      </w:r>
      <w:r w:rsidR="00831070">
        <w:t xml:space="preserve"> Another study found that while all parents in the sample mentioned their own childhoods and </w:t>
      </w:r>
      <w:r w:rsidR="00C4070B">
        <w:t>parents</w:t>
      </w:r>
      <w:r w:rsidR="00831070">
        <w:t xml:space="preserve"> as influencing their parenting style, middle class parents were more likely—compared with Head Start qualifying parents—to leverage social networks for answers to parenting questions (O’Donnell, 20</w:t>
      </w:r>
      <w:r w:rsidR="00C4070B">
        <w:t>18</w:t>
      </w:r>
      <w:r w:rsidR="00831070">
        <w:t>).</w:t>
      </w:r>
      <w:r w:rsidR="00E07E55">
        <w:rPr>
          <w:rFonts w:ascii="AdvTT3f7679ab" w:hAnsi="AdvTT3f7679ab"/>
          <w:sz w:val="20"/>
          <w:szCs w:val="20"/>
        </w:rPr>
        <w:t xml:space="preserve"> </w:t>
      </w:r>
    </w:p>
    <w:p w14:paraId="690073FB" w14:textId="108CAE85" w:rsidR="00D42DF6" w:rsidRPr="00E07E55" w:rsidRDefault="00E07186" w:rsidP="0014588C">
      <w:pPr>
        <w:pStyle w:val="Heading2"/>
        <w:rPr>
          <w:szCs w:val="24"/>
        </w:rPr>
      </w:pPr>
      <w:bookmarkStart w:id="8" w:name="_Toc523302129"/>
      <w:commentRangeStart w:id="9"/>
      <w:r w:rsidRPr="00E07E55">
        <w:rPr>
          <w:szCs w:val="24"/>
        </w:rPr>
        <w:t>Efforts to teach parenting</w:t>
      </w:r>
      <w:bookmarkEnd w:id="8"/>
      <w:commentRangeEnd w:id="9"/>
      <w:r w:rsidR="00C653D8">
        <w:rPr>
          <w:rStyle w:val="CommentReference"/>
          <w:rFonts w:eastAsia="Times New Roman"/>
          <w:i w:val="0"/>
        </w:rPr>
        <w:commentReference w:id="9"/>
      </w:r>
    </w:p>
    <w:p w14:paraId="70633353" w14:textId="28B4DA5C" w:rsidR="00E07186" w:rsidRPr="00E07E55" w:rsidRDefault="00E07186" w:rsidP="00D13E92"/>
    <w:p w14:paraId="78CB1712" w14:textId="71D3F308" w:rsidR="00E07186" w:rsidRPr="00E07E55" w:rsidRDefault="00E07186" w:rsidP="00D13E92">
      <w:pPr>
        <w:pStyle w:val="NoSpacing"/>
      </w:pPr>
      <w:r w:rsidRPr="00E07E55">
        <w:t xml:space="preserve">Efforts to teach parenting are not new. </w:t>
      </w:r>
      <w:r w:rsidR="005D39FD" w:rsidRPr="00E07E55">
        <w:rPr>
          <w:bCs/>
        </w:rPr>
        <w:t xml:space="preserve">There are numerous intervention programs targeting parenting knowledge and practices in low-income families and they have been successful (Jones-Harden, </w:t>
      </w:r>
      <w:proofErr w:type="spellStart"/>
      <w:r w:rsidR="005D39FD" w:rsidRPr="00E07E55">
        <w:rPr>
          <w:bCs/>
        </w:rPr>
        <w:t>Chazan</w:t>
      </w:r>
      <w:proofErr w:type="spellEnd"/>
      <w:r w:rsidR="005D39FD" w:rsidRPr="00E07E55">
        <w:rPr>
          <w:bCs/>
        </w:rPr>
        <w:t xml:space="preserve">-Cohen, Raikes, &amp; Vogel, 2012). </w:t>
      </w:r>
      <w:r w:rsidRPr="00E07E55">
        <w:t xml:space="preserve">Among the oldest and most well-known programs still in use, the thirty-five-year-old Triple P Positive Parenting Program has been effective at increasing parental self-regulation and decreasing emotional, physical, and developmental problems in their children (Sanders, 2008). Other validated programs include Reach Out and Read, which employs pediatricians to coach parents on the benefits of reading to their children during regularly-scheduled office visits (Reachoutandread.org, 2014); Zero to Three, which offers a suite of programs to support parents and early childhood caregivers in creating healthy environments for young children (Zerotothree.org, 2017); and Providence Talks, a program which equips parents with a “word pedometer” along with bi-weekly coaching to help parents understand how the language they use with their young children effects their oral language development (Providencetalks.org, 2015). While many such programs exist, the proportion of parents who participate in parenting programs is very small (Sanders, 2008). </w:t>
      </w:r>
    </w:p>
    <w:p w14:paraId="656D7CC3" w14:textId="23AC41B9" w:rsidR="005D39FD" w:rsidRPr="00E07E55" w:rsidRDefault="005D39FD" w:rsidP="00D13E92">
      <w:pPr>
        <w:pStyle w:val="NoSpacing"/>
      </w:pPr>
    </w:p>
    <w:p w14:paraId="6AF4AE70" w14:textId="6E4BA997" w:rsidR="005D39FD" w:rsidRPr="00E07E55" w:rsidRDefault="005D39FD" w:rsidP="005D39FD">
      <w:r w:rsidRPr="00E07E55">
        <w:t xml:space="preserve">Despite the potential of parenting programs to diminish the early achievement gap and better equip children, especially the most vulnerable, for success in school (Hart &amp; </w:t>
      </w:r>
      <w:proofErr w:type="spellStart"/>
      <w:r w:rsidRPr="00E07E55">
        <w:t>Risley</w:t>
      </w:r>
      <w:proofErr w:type="spellEnd"/>
      <w:r w:rsidRPr="00E07E55">
        <w:t xml:space="preserve">, 2003; Olds, </w:t>
      </w:r>
      <w:r w:rsidRPr="00E07E55">
        <w:rPr>
          <w:bCs/>
        </w:rPr>
        <w:t xml:space="preserve">Sadler, &amp; </w:t>
      </w:r>
      <w:proofErr w:type="spellStart"/>
      <w:r w:rsidRPr="00E07E55">
        <w:rPr>
          <w:bCs/>
        </w:rPr>
        <w:t>Kitzman</w:t>
      </w:r>
      <w:proofErr w:type="spellEnd"/>
      <w:r w:rsidRPr="00E07E55">
        <w:rPr>
          <w:bCs/>
        </w:rPr>
        <w:t>, 2004;</w:t>
      </w:r>
      <w:r w:rsidRPr="00E07E55">
        <w:t xml:space="preserve"> Sime &amp; Sheridan, 2014), programs for parents have lacked traction. </w:t>
      </w:r>
      <w:r w:rsidRPr="00E07E55">
        <w:rPr>
          <w:bCs/>
        </w:rPr>
        <w:t xml:space="preserve">Such intervention programs are often done on a case by case basis or for small groups, have limited scope, can be costly, and are available for only a small proportion of families (St. Pierre, </w:t>
      </w:r>
      <w:proofErr w:type="spellStart"/>
      <w:r w:rsidRPr="00E07E55">
        <w:rPr>
          <w:bCs/>
        </w:rPr>
        <w:t>Layzer</w:t>
      </w:r>
      <w:proofErr w:type="spellEnd"/>
      <w:r w:rsidRPr="00E07E55">
        <w:rPr>
          <w:bCs/>
        </w:rPr>
        <w:t xml:space="preserve">, and Barnes, 1995). </w:t>
      </w:r>
      <w:commentRangeStart w:id="10"/>
      <w:r w:rsidRPr="00E07E55">
        <w:rPr>
          <w:bCs/>
        </w:rPr>
        <w:t>Another approach, one that is more preventative in nature, and potentially more cost effective and far-reaching, is to provide parenting knowledge to individuals before they become parents while they’re still in school. Schools are already the main apparatus for preparing students for civic life, such as through courses in social studies and government, and as a key site of socialization. In addition, schools prepare youth on public health issues including substance abuse, drunk driving, and smoking behaviors, and promote sexual and reproductive health, nutrition, and personal hygiene.</w:t>
      </w:r>
      <w:commentRangeEnd w:id="10"/>
      <w:r w:rsidR="009F57D8">
        <w:rPr>
          <w:rStyle w:val="CommentReference"/>
        </w:rPr>
        <w:commentReference w:id="10"/>
      </w:r>
    </w:p>
    <w:p w14:paraId="2B0D9528" w14:textId="67B5E696" w:rsidR="0008352F" w:rsidRPr="00E07E55" w:rsidRDefault="0008352F" w:rsidP="00D13E92">
      <w:pPr>
        <w:pStyle w:val="NoSpacing"/>
      </w:pPr>
    </w:p>
    <w:p w14:paraId="2B385F8B" w14:textId="30B3A528" w:rsidR="009A229A" w:rsidRPr="00E07E55" w:rsidRDefault="00E07186">
      <w:pPr>
        <w:pStyle w:val="Heading2"/>
      </w:pPr>
      <w:bookmarkStart w:id="11" w:name="_Toc523302130"/>
      <w:r w:rsidRPr="00E07E55">
        <w:t>Efforts to teach parenting and child development in high schools</w:t>
      </w:r>
      <w:bookmarkEnd w:id="11"/>
    </w:p>
    <w:p w14:paraId="2C45AC8B" w14:textId="77777777" w:rsidR="00F56709" w:rsidRPr="00E07E55" w:rsidRDefault="00F56709" w:rsidP="00D13E92">
      <w:pPr>
        <w:pStyle w:val="NoSpacing"/>
        <w:rPr>
          <w:i/>
        </w:rPr>
      </w:pPr>
    </w:p>
    <w:p w14:paraId="2CB61996" w14:textId="634CCBF6" w:rsidR="009A229A" w:rsidRPr="00E07E55" w:rsidRDefault="00EE6356" w:rsidP="00D13E92">
      <w:pPr>
        <w:pStyle w:val="NoSpacing"/>
      </w:pPr>
      <w:r w:rsidRPr="00E07E55">
        <w:t>A</w:t>
      </w:r>
      <w:r w:rsidR="009A229A" w:rsidRPr="00E07E55">
        <w:t xml:space="preserve"> review of state education standards has shown that more than half of US states include at least one high school standard related to child development, parenting, or both in either their regular academic or vocational strands (or both) (see </w:t>
      </w:r>
      <w:r w:rsidR="00546891" w:rsidRPr="00E07E55">
        <w:t>Appendix D</w:t>
      </w:r>
      <w:r w:rsidR="009A229A" w:rsidRPr="00E07E55">
        <w:t xml:space="preserve">). For example, California’s health education content standards include “Explain how conception </w:t>
      </w:r>
      <w:r w:rsidR="006D25B6">
        <w:t>occurs, the stages of pregnancy</w:t>
      </w:r>
      <w:r w:rsidR="009A229A" w:rsidRPr="00E07E55">
        <w:t xml:space="preserve"> and the responsibilities of parenting” (Standard 1.2G) and “Explain responsible prenatal and perinatal care and parenting, including California’s Safely Surrendered Baby Law” (Standard 1.6G) (California State Board of Education, 2009). In a similar way, Virginia has a “Family Life” curriculum strand that includes: “The student will analyze the skills and attitudes needed to </w:t>
      </w:r>
      <w:r w:rsidR="009A229A" w:rsidRPr="00E07E55">
        <w:lastRenderedPageBreak/>
        <w:t>become a competent parent” (Standard 10.4</w:t>
      </w:r>
      <w:r w:rsidR="009A229A" w:rsidRPr="00E07E55">
        <w:rPr>
          <w:rStyle w:val="FootnoteReference"/>
        </w:rPr>
        <w:footnoteReference w:id="3"/>
      </w:r>
      <w:r w:rsidR="009A229A" w:rsidRPr="00E07E55">
        <w:t xml:space="preserve">) (Commonwealth of Virginia Department of Education, 2017, p. 37). </w:t>
      </w:r>
      <w:commentRangeStart w:id="12"/>
      <w:r w:rsidR="009A229A" w:rsidRPr="00E07E55">
        <w:t>While it is clear that while adolescents’ knowledge relating to these topics is considered an important component of the preparation of high school students for adult life, it is likely that the differences in the standards result in different pedagogical strategies for meeting those standards, which might also be reflected in adolescent attitudes and knowledge.</w:t>
      </w:r>
      <w:commentRangeEnd w:id="12"/>
      <w:r w:rsidR="008E0F36">
        <w:rPr>
          <w:rStyle w:val="CommentReference"/>
          <w:rFonts w:eastAsia="Times New Roman"/>
        </w:rPr>
        <w:commentReference w:id="12"/>
      </w:r>
    </w:p>
    <w:p w14:paraId="7C9D99A0" w14:textId="77777777" w:rsidR="00F56709" w:rsidRPr="00E07E55" w:rsidRDefault="00F56709" w:rsidP="00F56709"/>
    <w:p w14:paraId="61004AE9" w14:textId="07F928C4" w:rsidR="009A229A" w:rsidRPr="00E07E55" w:rsidRDefault="009A229A" w:rsidP="00F56709">
      <w:r w:rsidRPr="00E07E55">
        <w:t xml:space="preserve">Despite the majority of states having relevant standards, studies investigating adolescents’ knowledge and beliefs about parenting and child development have been limited and primarily targeted towards high school students believed to be at risk of teen pregnancy or students who are already teen parents (e.g. Larsen &amp; </w:t>
      </w:r>
      <w:proofErr w:type="spellStart"/>
      <w:r w:rsidRPr="00E07E55">
        <w:t>Juhasz</w:t>
      </w:r>
      <w:proofErr w:type="spellEnd"/>
      <w:r w:rsidRPr="00E07E55">
        <w:t xml:space="preserve">, 1985; Meyer, Jain, &amp; Canfield-Davis, 2011; </w:t>
      </w:r>
      <w:proofErr w:type="spellStart"/>
      <w:r w:rsidRPr="00E07E55">
        <w:t>Rispoli</w:t>
      </w:r>
      <w:proofErr w:type="spellEnd"/>
      <w:r w:rsidRPr="00E07E55">
        <w:t xml:space="preserve"> &amp; Sheridan, 2017). One study conducted with at-risk adolescent students (in 7</w:t>
      </w:r>
      <w:r w:rsidRPr="00E07E55">
        <w:rPr>
          <w:vertAlign w:val="superscript"/>
        </w:rPr>
        <w:t>th</w:t>
      </w:r>
      <w:r w:rsidRPr="00E07E55">
        <w:t xml:space="preserve"> through 12</w:t>
      </w:r>
      <w:r w:rsidRPr="00E07E55">
        <w:rPr>
          <w:vertAlign w:val="superscript"/>
        </w:rPr>
        <w:t>th</w:t>
      </w:r>
      <w:r w:rsidRPr="00E07E55">
        <w:t xml:space="preserve"> grade) at an alternative high school where the experimental group completed a 16-week parenting program found that compared to a control group, students who participated in the parenting program were better able to judge their preparedness for parenthood (Meyer, Jain, &amp; Canfield-Davis, 2011). Another study sought to determine the effectiveness of a school-based parenting edu</w:t>
      </w:r>
      <w:r w:rsidR="00EE6356" w:rsidRPr="00E07E55">
        <w:t>cation program for teen parents</w:t>
      </w:r>
      <w:r w:rsidRPr="00E07E55">
        <w:t xml:space="preserve"> and found that school can be an effective site for teaching adolescents about parenting (</w:t>
      </w:r>
      <w:proofErr w:type="spellStart"/>
      <w:r w:rsidRPr="00E07E55">
        <w:t>Rispoli</w:t>
      </w:r>
      <w:proofErr w:type="spellEnd"/>
      <w:r w:rsidRPr="00E07E55">
        <w:t xml:space="preserve"> &amp; Sheridan, 2017). </w:t>
      </w:r>
      <w:commentRangeStart w:id="13"/>
      <w:r w:rsidRPr="00E07E55">
        <w:t xml:space="preserve">This finding is important because it suggests teaching high school students about parenting can be efficacious, yet it is also interesting considering the fact that many US high schools, if they are adhering to their state standards, </w:t>
      </w:r>
      <w:r w:rsidRPr="00E07E55">
        <w:rPr>
          <w:i/>
        </w:rPr>
        <w:t>should</w:t>
      </w:r>
      <w:r w:rsidRPr="00E07E55">
        <w:t xml:space="preserve"> already be teaching about parenting and child development.</w:t>
      </w:r>
      <w:commentRangeEnd w:id="13"/>
      <w:r w:rsidR="008E0F36">
        <w:rPr>
          <w:rStyle w:val="CommentReference"/>
        </w:rPr>
        <w:commentReference w:id="13"/>
      </w:r>
    </w:p>
    <w:p w14:paraId="4EBDAB05" w14:textId="77777777" w:rsidR="00F56709" w:rsidRPr="00E07E55" w:rsidRDefault="00F56709" w:rsidP="00F56709">
      <w:pPr>
        <w:rPr>
          <w:i/>
        </w:rPr>
      </w:pPr>
    </w:p>
    <w:p w14:paraId="6346A80E" w14:textId="76D3CA31" w:rsidR="009A229A" w:rsidRPr="00E07E55" w:rsidRDefault="005D39FD" w:rsidP="0014588C">
      <w:pPr>
        <w:pStyle w:val="Heading2"/>
        <w:rPr>
          <w:szCs w:val="24"/>
        </w:rPr>
      </w:pPr>
      <w:bookmarkStart w:id="14" w:name="_Toc523302131"/>
      <w:r w:rsidRPr="00E07E55">
        <w:rPr>
          <w:szCs w:val="24"/>
        </w:rPr>
        <w:t>Existing q</w:t>
      </w:r>
      <w:r w:rsidR="009A229A" w:rsidRPr="00E07E55">
        <w:rPr>
          <w:szCs w:val="24"/>
        </w:rPr>
        <w:t>uestionnaires for understanding knowledge and beliefs about parenting and child development</w:t>
      </w:r>
      <w:bookmarkEnd w:id="14"/>
    </w:p>
    <w:p w14:paraId="2E280114" w14:textId="77777777" w:rsidR="00F56709" w:rsidRPr="00E07E55" w:rsidRDefault="00F56709" w:rsidP="00F56709">
      <w:pPr>
        <w:rPr>
          <w:i/>
        </w:rPr>
      </w:pPr>
    </w:p>
    <w:p w14:paraId="28AA1201" w14:textId="3600B1C3" w:rsidR="009A229A" w:rsidRPr="00E07E55" w:rsidRDefault="009A229A" w:rsidP="00F56709">
      <w:r w:rsidRPr="00E07E55">
        <w:t xml:space="preserve">While there </w:t>
      </w:r>
      <w:proofErr w:type="gramStart"/>
      <w:r w:rsidRPr="00E07E55">
        <w:t>exist</w:t>
      </w:r>
      <w:proofErr w:type="gramEnd"/>
      <w:r w:rsidRPr="00E07E55">
        <w:t xml:space="preserve"> many questionnaires related to parenting attitudes and approaches, knowledge of child development, and other related topics, there are three key reasons why none are suited to be used for the study at hand. First, very few of the instruments have been used (or validated for use) with adolescents. Second, many of the instruments are designed for purposes unrelated to knowledge and attitudes associated with children’s learning outcomes, a motivating focus of this study. Finally, very few of the existing instruments are considered to be of high quality. </w:t>
      </w:r>
      <w:r w:rsidR="005D39FD" w:rsidRPr="00E07E55">
        <w:t xml:space="preserve">We </w:t>
      </w:r>
      <w:r w:rsidRPr="00E07E55">
        <w:t>expand on these three limitations of existing questionnaires below.</w:t>
      </w:r>
    </w:p>
    <w:p w14:paraId="27F0460F" w14:textId="77777777" w:rsidR="00F56709" w:rsidRPr="00E07E55" w:rsidRDefault="00F56709" w:rsidP="00F56709"/>
    <w:p w14:paraId="1F817FF0" w14:textId="53B05856" w:rsidR="009A229A" w:rsidRPr="00E07E55" w:rsidRDefault="009A229A" w:rsidP="00F56709">
      <w:r w:rsidRPr="00E07E55">
        <w:t xml:space="preserve">Many of the instruments used to understand parenting beliefs or attitudes and knowledge of child development are designed for use with parents, caregivers, or other adults—not adolescents. Of the twenty-eight questionnaires </w:t>
      </w:r>
      <w:r w:rsidR="005D39FD" w:rsidRPr="00E07E55">
        <w:t>we</w:t>
      </w:r>
      <w:r w:rsidRPr="00E07E55">
        <w:t xml:space="preserve"> reviewed (see Appendix B), six have been used with adolescents. While it is possible that a questionnaire validated for use with adults could be used with adolescents, because adolescents are at a different developmental stage compared with adults, questionnaires should be designed with their needs in mind. For example, </w:t>
      </w:r>
      <w:proofErr w:type="spellStart"/>
      <w:r w:rsidRPr="00E07E55">
        <w:t>deLeeuw</w:t>
      </w:r>
      <w:proofErr w:type="spellEnd"/>
      <w:r w:rsidRPr="00E07E55">
        <w:t xml:space="preserve"> </w:t>
      </w:r>
      <w:r w:rsidRPr="00E07E55">
        <w:lastRenderedPageBreak/>
        <w:t>(2011) suggests that early adolescents’ susceptibility to peer pressure and still-immature memory capacity should lead researchers to design surveys that can be taken in private (away from peers) and which are written using very concrete language (to avoid overtaxing memory with ambiguity). Moreover, many of the questionnaires are worded for use with parents, not individuals who are not yet (nor may ever be) parents. For these reasons, it was necessary to design a questionnaire specifically for adolescent respondents.</w:t>
      </w:r>
    </w:p>
    <w:p w14:paraId="6A40EF32" w14:textId="77777777" w:rsidR="00F56709" w:rsidRPr="00E07E55" w:rsidRDefault="00F56709" w:rsidP="00F56709">
      <w:pPr>
        <w:tabs>
          <w:tab w:val="left" w:pos="720"/>
          <w:tab w:val="left" w:pos="1440"/>
          <w:tab w:val="left" w:pos="2160"/>
          <w:tab w:val="left" w:pos="2880"/>
          <w:tab w:val="left" w:pos="3600"/>
          <w:tab w:val="left" w:pos="4320"/>
          <w:tab w:val="left" w:pos="5040"/>
          <w:tab w:val="left" w:pos="5760"/>
          <w:tab w:val="left" w:pos="6760"/>
        </w:tabs>
      </w:pPr>
    </w:p>
    <w:p w14:paraId="4615F048" w14:textId="2F39B48F" w:rsidR="009A229A" w:rsidRPr="00E07E55" w:rsidRDefault="009A229A" w:rsidP="00F56709">
      <w:pPr>
        <w:tabs>
          <w:tab w:val="left" w:pos="720"/>
          <w:tab w:val="left" w:pos="1440"/>
          <w:tab w:val="left" w:pos="2160"/>
          <w:tab w:val="left" w:pos="2880"/>
          <w:tab w:val="left" w:pos="3600"/>
          <w:tab w:val="left" w:pos="4320"/>
          <w:tab w:val="left" w:pos="5040"/>
          <w:tab w:val="left" w:pos="5760"/>
          <w:tab w:val="left" w:pos="6760"/>
        </w:tabs>
      </w:pPr>
      <w:r w:rsidRPr="00E07E55">
        <w:t>Among those questionnaires and surveys that have been used with adolescents, none focus specifically on many of the topics that are believed to promote children’s cognitive development and learning that are included in the questionnaire proposed here. The Adult-Adolescent Parenting Inventory (AAPI)</w:t>
      </w:r>
      <w:r w:rsidR="0084602B" w:rsidRPr="00E07E55">
        <w:t>,</w:t>
      </w:r>
      <w:r w:rsidRPr="00E07E55">
        <w:t xml:space="preserve"> for example, is primarily used in studies related to child abuse and neglect (e.g. Thompson et al., 2014). The AAPI includes four abusive-parenting constructs, two of which are relevant to the study proposed here (appropriate developmental expectations for children and empathy toward children and their needs), and two of which are not (rejection of physical punishment and appropriate family roles</w:t>
      </w:r>
      <w:r w:rsidRPr="00E07E55">
        <w:rPr>
          <w:rStyle w:val="FootnoteReference"/>
        </w:rPr>
        <w:footnoteReference w:id="4"/>
      </w:r>
      <w:r w:rsidRPr="00E07E55">
        <w:t>) (</w:t>
      </w:r>
      <w:proofErr w:type="spellStart"/>
      <w:r w:rsidRPr="00E07E55">
        <w:t>Bavolek</w:t>
      </w:r>
      <w:proofErr w:type="spellEnd"/>
      <w:r w:rsidRPr="00E07E55">
        <w:t xml:space="preserve"> &amp; Keene, 2010; Larsen &amp; </w:t>
      </w:r>
      <w:proofErr w:type="spellStart"/>
      <w:r w:rsidRPr="00E07E55">
        <w:t>Juhasz</w:t>
      </w:r>
      <w:proofErr w:type="spellEnd"/>
      <w:r w:rsidRPr="00E07E55">
        <w:t>, 1985). Other questionnaires used with adolescents focus on testing retention of knowledge from a course (e.g. Pennsylvania Child Development Knowledge Test [PCDKT] (McCombie, 2005)) or are normative in nature, with “right” and “wrong” answers (e.g. the popular Knowledge of Infant Development Index [KIDI] (</w:t>
      </w:r>
      <w:proofErr w:type="spellStart"/>
      <w:r w:rsidRPr="00E07E55">
        <w:t>MacPhee</w:t>
      </w:r>
      <w:proofErr w:type="spellEnd"/>
      <w:r w:rsidRPr="00E07E55">
        <w:t xml:space="preserve">, 1981)). Instead, the goal of this study is to develop and administer an instrument to uncover whether the respondents hold beliefs and knowledge associated with children’s social and cognitive development, but not test whether they can recall specific facts about children’s developmental milestones. </w:t>
      </w:r>
    </w:p>
    <w:p w14:paraId="6FD44F56" w14:textId="77777777" w:rsidR="00F56709" w:rsidRPr="00E07E55" w:rsidRDefault="00F56709" w:rsidP="00F56709"/>
    <w:p w14:paraId="52AFC8AE" w14:textId="04925622" w:rsidR="009A229A" w:rsidRPr="00E07E55" w:rsidRDefault="009A229A" w:rsidP="00F56709">
      <w:r w:rsidRPr="00E07E55">
        <w:t xml:space="preserve">Finally, Holden and Edwards (1989) note in their review of 83 parent attitude questionnaires that virtually all of the instruments suffer from low levels of reliability and questionable validity. In </w:t>
      </w:r>
      <w:r w:rsidR="0084602B" w:rsidRPr="00E07E55">
        <w:t xml:space="preserve">our </w:t>
      </w:r>
      <w:r w:rsidRPr="00E07E55">
        <w:t xml:space="preserve">own review of questionnaires related to parenting and child development, </w:t>
      </w:r>
      <w:r w:rsidR="0084602B" w:rsidRPr="00E07E55">
        <w:t>we</w:t>
      </w:r>
      <w:r w:rsidRPr="00E07E55">
        <w:t xml:space="preserve"> have noticed what appears to be unquestioned normativity (those that have “right” and “wrong” answers, such as the KIDI and the Knowledge of Child Development Index (KCDI)) or a lack of clear theorization of the constructs being tested. However, despite the fact that these instruments are not well suited for use in the present study, many of them have been useful in informing the constructs and wording of items included in the APKAS (see Appendix B for a list of questionnaires reviewed).</w:t>
      </w:r>
    </w:p>
    <w:p w14:paraId="3AABE3BE" w14:textId="6F4CCA29" w:rsidR="009B78B2" w:rsidRPr="00E07E55" w:rsidRDefault="009B78B2" w:rsidP="00F56709"/>
    <w:p w14:paraId="335F3886" w14:textId="70A74C2A" w:rsidR="009B78B2" w:rsidRPr="00E07E55" w:rsidRDefault="0084602B" w:rsidP="00D13E92">
      <w:pPr>
        <w:pStyle w:val="Heading2"/>
      </w:pPr>
      <w:bookmarkStart w:id="15" w:name="_Toc523302132"/>
      <w:r w:rsidRPr="00E07E55">
        <w:t>The features of parenting and early learning included in the questionnaire</w:t>
      </w:r>
      <w:bookmarkEnd w:id="15"/>
    </w:p>
    <w:p w14:paraId="5D21C8E3" w14:textId="77777777" w:rsidR="0084602B" w:rsidRPr="00E07E55" w:rsidRDefault="0084602B" w:rsidP="009B78B2"/>
    <w:p w14:paraId="67084E62" w14:textId="77777777" w:rsidR="009B78B2" w:rsidRPr="00C4070B" w:rsidRDefault="009B78B2" w:rsidP="00C4070B">
      <w:pPr>
        <w:rPr>
          <w:u w:val="single"/>
        </w:rPr>
      </w:pPr>
      <w:r w:rsidRPr="00C4070B">
        <w:rPr>
          <w:u w:val="single"/>
        </w:rPr>
        <w:t>Growth mindset</w:t>
      </w:r>
    </w:p>
    <w:p w14:paraId="1AB8B410" w14:textId="6B1F6DD1" w:rsidR="00E07186" w:rsidRPr="00E07E55" w:rsidRDefault="009B78B2" w:rsidP="00D13E92">
      <w:pPr>
        <w:pStyle w:val="NoSpacing"/>
      </w:pPr>
      <w:r w:rsidRPr="00E07E55">
        <w:t xml:space="preserve">Holding a growth mindset </w:t>
      </w:r>
      <w:r w:rsidR="00745B32" w:rsidRPr="00E07E55">
        <w:t>(the belief that abilities and intelligence are not innate and can be developed through hard wor</w:t>
      </w:r>
      <w:r w:rsidR="00660D31" w:rsidRPr="00E07E55">
        <w:t>k</w:t>
      </w:r>
      <w:r w:rsidR="00745B32" w:rsidRPr="00E07E55">
        <w:t xml:space="preserve">, persistence, and encouragement) </w:t>
      </w:r>
      <w:r w:rsidRPr="00E07E55">
        <w:t>has recently gained prominence for its impact on the academic success of learners (</w:t>
      </w:r>
      <w:proofErr w:type="spellStart"/>
      <w:r w:rsidRPr="00E07E55">
        <w:t>Dweck</w:t>
      </w:r>
      <w:proofErr w:type="spellEnd"/>
      <w:r w:rsidRPr="00E07E55">
        <w:t xml:space="preserve">, 1986), </w:t>
      </w:r>
      <w:commentRangeStart w:id="16"/>
      <w:r w:rsidRPr="00E07E55">
        <w:t>particularly at-risk students</w:t>
      </w:r>
      <w:commentRangeEnd w:id="16"/>
      <w:r w:rsidR="008E0F36">
        <w:rPr>
          <w:rStyle w:val="CommentReference"/>
          <w:rFonts w:eastAsia="Times New Roman"/>
        </w:rPr>
        <w:commentReference w:id="16"/>
      </w:r>
      <w:r w:rsidRPr="00E07E55">
        <w:t xml:space="preserve"> (O'Brien, Fielding-Wells, Makar, &amp; Hillman, 2015; Saunders, 2013; Yeager et al., 2016). However, beyond the importance of children holding a growth mindset, </w:t>
      </w:r>
      <w:commentRangeStart w:id="17"/>
      <w:r w:rsidRPr="00E07E55">
        <w:t xml:space="preserve">there is also evidence parents’ own growth orientations can lead to parenting practices that promote positive social and </w:t>
      </w:r>
      <w:r w:rsidRPr="00E07E55">
        <w:lastRenderedPageBreak/>
        <w:t>academic outcomes among their children, including increased resiliency and perseverance on academic tasks</w:t>
      </w:r>
      <w:commentRangeEnd w:id="17"/>
      <w:r w:rsidR="00296DB4">
        <w:rPr>
          <w:rStyle w:val="CommentReference"/>
          <w:rFonts w:eastAsia="Times New Roman"/>
        </w:rPr>
        <w:commentReference w:id="17"/>
      </w:r>
      <w:r w:rsidRPr="00E07E55">
        <w:t xml:space="preserve"> (</w:t>
      </w:r>
      <w:r w:rsidR="00C076AD" w:rsidRPr="00E07E55">
        <w:t xml:space="preserve">Gunderson, </w:t>
      </w:r>
      <w:proofErr w:type="spellStart"/>
      <w:r w:rsidR="00C076AD" w:rsidRPr="00E07E55">
        <w:t>Gripshover</w:t>
      </w:r>
      <w:proofErr w:type="spellEnd"/>
      <w:r w:rsidR="00C076AD" w:rsidRPr="00E07E55">
        <w:t xml:space="preserve">, Romero, </w:t>
      </w:r>
      <w:proofErr w:type="spellStart"/>
      <w:r w:rsidR="00C076AD" w:rsidRPr="00E07E55">
        <w:t>Dweck</w:t>
      </w:r>
      <w:proofErr w:type="spellEnd"/>
      <w:r w:rsidR="00C076AD" w:rsidRPr="00E07E55">
        <w:t xml:space="preserve">, Goldin-Meadow, &amp; Levine, 2013; </w:t>
      </w:r>
      <w:r w:rsidRPr="00E07E55">
        <w:t>K</w:t>
      </w:r>
      <w:r w:rsidR="00C076AD" w:rsidRPr="00E07E55">
        <w:t>im, Fung, Wu, Fang, &amp; Lau, 2017</w:t>
      </w:r>
      <w:r w:rsidRPr="00E07E55">
        <w:t xml:space="preserve">). </w:t>
      </w:r>
      <w:r w:rsidR="00E07186" w:rsidRPr="00E07E55">
        <w:t>Conversely, the more parents believe abilities are fixed, the less they engage in math and literacy activities with the</w:t>
      </w:r>
      <w:r w:rsidR="001D68C0" w:rsidRPr="00E07E55">
        <w:t>ir young children (</w:t>
      </w:r>
      <w:proofErr w:type="spellStart"/>
      <w:r w:rsidR="001D68C0" w:rsidRPr="00E07E55">
        <w:t>Meunks</w:t>
      </w:r>
      <w:proofErr w:type="spellEnd"/>
      <w:r w:rsidR="001D68C0" w:rsidRPr="00E07E55">
        <w:t xml:space="preserve">, Miele, </w:t>
      </w:r>
      <w:proofErr w:type="spellStart"/>
      <w:r w:rsidR="001D68C0" w:rsidRPr="00E07E55">
        <w:t>Ramani</w:t>
      </w:r>
      <w:proofErr w:type="spellEnd"/>
      <w:r w:rsidR="001D68C0" w:rsidRPr="00E07E55">
        <w:t>, Stapleton, &amp; Rowe</w:t>
      </w:r>
      <w:r w:rsidR="00E07186" w:rsidRPr="00E07E55">
        <w:t>,</w:t>
      </w:r>
      <w:r w:rsidR="001D68C0" w:rsidRPr="00E07E55">
        <w:t xml:space="preserve"> </w:t>
      </w:r>
      <w:r w:rsidR="00E07186" w:rsidRPr="00E07E55">
        <w:t xml:space="preserve">2016).  </w:t>
      </w:r>
    </w:p>
    <w:p w14:paraId="48808AD2" w14:textId="77777777" w:rsidR="009B78B2" w:rsidRPr="00E07E55" w:rsidRDefault="009B78B2" w:rsidP="009B78B2">
      <w:pPr>
        <w:rPr>
          <w:u w:val="single"/>
        </w:rPr>
      </w:pPr>
    </w:p>
    <w:p w14:paraId="065A697E" w14:textId="1FA7A1DF" w:rsidR="009B78B2" w:rsidRPr="00C4070B" w:rsidRDefault="009B78B2" w:rsidP="00C4070B">
      <w:pPr>
        <w:rPr>
          <w:u w:val="single"/>
        </w:rPr>
      </w:pPr>
      <w:r w:rsidRPr="00C4070B">
        <w:rPr>
          <w:u w:val="single"/>
        </w:rPr>
        <w:t>Oral language</w:t>
      </w:r>
      <w:r w:rsidR="00C076AD" w:rsidRPr="00C4070B">
        <w:rPr>
          <w:u w:val="single"/>
        </w:rPr>
        <w:t xml:space="preserve"> </w:t>
      </w:r>
    </w:p>
    <w:p w14:paraId="558DBA06" w14:textId="6AA5C91D" w:rsidR="009B78B2" w:rsidRPr="00E07E55" w:rsidRDefault="009B78B2" w:rsidP="009B78B2">
      <w:r w:rsidRPr="00E07E55">
        <w:t xml:space="preserve">There are well-known associations between both the development of early oral language skills </w:t>
      </w:r>
      <w:r w:rsidR="001D68C0" w:rsidRPr="00E07E55">
        <w:t xml:space="preserve">and early numeracy </w:t>
      </w:r>
      <w:r w:rsidRPr="00E07E55">
        <w:t xml:space="preserve">and later academic success (Fernald &amp; </w:t>
      </w:r>
      <w:proofErr w:type="spellStart"/>
      <w:r w:rsidRPr="00E07E55">
        <w:t>Weisleder</w:t>
      </w:r>
      <w:proofErr w:type="spellEnd"/>
      <w:r w:rsidRPr="00E07E55">
        <w:t xml:space="preserve">, 2011; </w:t>
      </w:r>
      <w:proofErr w:type="spellStart"/>
      <w:r w:rsidR="00C076AD" w:rsidRPr="00E07E55">
        <w:t>Missall</w:t>
      </w:r>
      <w:proofErr w:type="spellEnd"/>
      <w:r w:rsidR="00C076AD" w:rsidRPr="00E07E55">
        <w:t xml:space="preserve">, </w:t>
      </w:r>
      <w:proofErr w:type="spellStart"/>
      <w:r w:rsidR="00C076AD" w:rsidRPr="00E07E55">
        <w:t>Hojnoski</w:t>
      </w:r>
      <w:proofErr w:type="spellEnd"/>
      <w:r w:rsidR="00C076AD" w:rsidRPr="00E07E55">
        <w:t xml:space="preserve">, Caskie, &amp; </w:t>
      </w:r>
      <w:proofErr w:type="spellStart"/>
      <w:r w:rsidR="00C076AD" w:rsidRPr="00E07E55">
        <w:t>Repasky</w:t>
      </w:r>
      <w:proofErr w:type="spellEnd"/>
      <w:r w:rsidR="00C076AD" w:rsidRPr="00E07E55">
        <w:t xml:space="preserve">, 2015; </w:t>
      </w:r>
      <w:r w:rsidRPr="00E07E55">
        <w:t xml:space="preserve">Snow &amp; Van </w:t>
      </w:r>
      <w:proofErr w:type="spellStart"/>
      <w:r w:rsidRPr="00E07E55">
        <w:t>Hemel</w:t>
      </w:r>
      <w:proofErr w:type="spellEnd"/>
      <w:r w:rsidRPr="00E07E55">
        <w:t xml:space="preserve">, 2008), as well as the role of the caregiver in promoting oral language development (Hart &amp; </w:t>
      </w:r>
      <w:proofErr w:type="spellStart"/>
      <w:r w:rsidRPr="00E07E55">
        <w:t>Risley</w:t>
      </w:r>
      <w:proofErr w:type="spellEnd"/>
      <w:r w:rsidRPr="00E07E55">
        <w:t>, 2003; Hoff, 2003; NICHD Early Child Care Research Network [ECCRN], 2003). Children whose caregivers speak to them frequently and using a variety of words develop larger vocabularies at earlier ages, compared with children whose caregivers use fewer words (</w:t>
      </w:r>
      <w:proofErr w:type="spellStart"/>
      <w:r w:rsidRPr="00E07E55">
        <w:t>Weizman</w:t>
      </w:r>
      <w:proofErr w:type="spellEnd"/>
      <w:r w:rsidRPr="00E07E55">
        <w:t xml:space="preserve"> &amp; Snow, 2001)</w:t>
      </w:r>
      <w:proofErr w:type="gramStart"/>
      <w:r w:rsidRPr="00E07E55">
        <w:t>.</w:t>
      </w:r>
      <w:r w:rsidR="00CB2AB7" w:rsidRPr="00E07E55">
        <w:t>.</w:t>
      </w:r>
      <w:proofErr w:type="gramEnd"/>
      <w:r w:rsidR="00CB2AB7" w:rsidRPr="00E07E55">
        <w:t xml:space="preserve">  </w:t>
      </w:r>
      <w:r w:rsidRPr="00E07E55">
        <w:t xml:space="preserve">Parents who engage their young children in more back-and-forth conversations have children with greater language skills and enhanced brain processing for language (Romeo et al., 2018).  </w:t>
      </w:r>
      <w:r w:rsidR="00CB2AB7" w:rsidRPr="00E07E55">
        <w:t xml:space="preserve">Thus, helping adolescents understand the value of engaging young children in conversations about a variety of topics is warranted. </w:t>
      </w:r>
    </w:p>
    <w:p w14:paraId="39265B50" w14:textId="77777777" w:rsidR="009B78B2" w:rsidRPr="00E07E55" w:rsidRDefault="009B78B2" w:rsidP="009B78B2">
      <w:pPr>
        <w:rPr>
          <w:u w:val="single"/>
        </w:rPr>
      </w:pPr>
    </w:p>
    <w:p w14:paraId="0F89CB75" w14:textId="59D14296" w:rsidR="009B78B2" w:rsidRPr="00C4070B" w:rsidRDefault="00C4070B" w:rsidP="00C4070B">
      <w:pPr>
        <w:pStyle w:val="NoSpacing"/>
        <w:rPr>
          <w:u w:val="single"/>
        </w:rPr>
      </w:pPr>
      <w:r w:rsidRPr="00C4070B">
        <w:rPr>
          <w:u w:val="single"/>
        </w:rPr>
        <w:t>Early l</w:t>
      </w:r>
      <w:r w:rsidR="009B78B2" w:rsidRPr="00C4070B">
        <w:rPr>
          <w:u w:val="single"/>
        </w:rPr>
        <w:t>earning</w:t>
      </w:r>
    </w:p>
    <w:p w14:paraId="344EEE3E" w14:textId="75213FEA" w:rsidR="009B78B2" w:rsidRPr="00E07E55" w:rsidRDefault="009B78B2" w:rsidP="009B78B2">
      <w:r w:rsidRPr="00E07E55">
        <w:t>Parents who see their role as including encouraging their child’s academic success and being an educator for their child (the concept of “parent as teacher”) tend to raise children who do better in school (Durand, 2011; Sime &amp; Sheridan, 2014). Similarly, parents who hold certain types of expectations for children’s abilities and their academic success tend to be more involved in their children’s education (Loughlin-</w:t>
      </w:r>
      <w:proofErr w:type="spellStart"/>
      <w:r w:rsidRPr="00E07E55">
        <w:t>Presnal</w:t>
      </w:r>
      <w:proofErr w:type="spellEnd"/>
      <w:r w:rsidRPr="00E07E55">
        <w:t xml:space="preserve">, &amp; </w:t>
      </w:r>
      <w:proofErr w:type="spellStart"/>
      <w:r w:rsidRPr="00E07E55">
        <w:t>Bierman</w:t>
      </w:r>
      <w:proofErr w:type="spellEnd"/>
      <w:r w:rsidRPr="00E07E55">
        <w:t xml:space="preserve"> 2017a) and their children tend to have higher early literacy skills (Loughlin-</w:t>
      </w:r>
      <w:proofErr w:type="spellStart"/>
      <w:r w:rsidRPr="00E07E55">
        <w:t>Presnal</w:t>
      </w:r>
      <w:proofErr w:type="spellEnd"/>
      <w:r w:rsidRPr="00E07E55">
        <w:t xml:space="preserve">, &amp; </w:t>
      </w:r>
      <w:proofErr w:type="spellStart"/>
      <w:r w:rsidRPr="00E07E55">
        <w:t>Bierman</w:t>
      </w:r>
      <w:proofErr w:type="spellEnd"/>
      <w:r w:rsidRPr="00E07E55">
        <w:t xml:space="preserve"> 2017b)</w:t>
      </w:r>
      <w:r w:rsidR="0068251E">
        <w:t xml:space="preserve">. </w:t>
      </w:r>
      <w:r w:rsidR="0068251E" w:rsidRPr="00E07E55">
        <w:t>Similarly, parents who talk with their children more about numbers and quantities have children with better early numeracy skills (Levine et al., 2010)</w:t>
      </w:r>
      <w:r w:rsidR="001D68C0" w:rsidRPr="00E07E55">
        <w:t xml:space="preserve"> </w:t>
      </w:r>
    </w:p>
    <w:p w14:paraId="531696D7" w14:textId="77777777" w:rsidR="009B78B2" w:rsidRPr="00E07E55" w:rsidRDefault="009B78B2" w:rsidP="009B78B2">
      <w:pPr>
        <w:rPr>
          <w:u w:val="single"/>
        </w:rPr>
      </w:pPr>
    </w:p>
    <w:p w14:paraId="24A5998A" w14:textId="77777777" w:rsidR="009B78B2" w:rsidRPr="00C4070B" w:rsidRDefault="009B78B2" w:rsidP="00C4070B">
      <w:pPr>
        <w:pStyle w:val="NoSpacing"/>
        <w:rPr>
          <w:u w:val="single"/>
        </w:rPr>
      </w:pPr>
      <w:r w:rsidRPr="00C4070B">
        <w:rPr>
          <w:u w:val="single"/>
        </w:rPr>
        <w:t>Active learning</w:t>
      </w:r>
    </w:p>
    <w:p w14:paraId="7FFFF807" w14:textId="77777777" w:rsidR="009B78B2" w:rsidRPr="00E07E55" w:rsidRDefault="009B78B2" w:rsidP="009B78B2">
      <w:r w:rsidRPr="00E07E55">
        <w:t xml:space="preserve">Children learn best when they have an opportunity to play an active role in their own learning process (Dewey, 1902; </w:t>
      </w:r>
      <w:proofErr w:type="spellStart"/>
      <w:r w:rsidRPr="00E07E55">
        <w:t>Shonkoff</w:t>
      </w:r>
      <w:proofErr w:type="spellEnd"/>
      <w:r w:rsidRPr="00E07E55">
        <w:t xml:space="preserve"> &amp; Phillips, 2000). Caregivers can play a vital role in giving </w:t>
      </w:r>
      <w:proofErr w:type="spellStart"/>
      <w:r w:rsidRPr="00E07E55">
        <w:t>cchildren</w:t>
      </w:r>
      <w:proofErr w:type="spellEnd"/>
      <w:r w:rsidRPr="00E07E55">
        <w:t xml:space="preserve"> opportunities to learn through play and hands-on activities (</w:t>
      </w:r>
      <w:proofErr w:type="spellStart"/>
      <w:r w:rsidRPr="00E07E55">
        <w:t>Bulotsky</w:t>
      </w:r>
      <w:proofErr w:type="spellEnd"/>
      <w:r w:rsidRPr="00E07E55">
        <w:t xml:space="preserve">-Shearer, </w:t>
      </w:r>
      <w:proofErr w:type="spellStart"/>
      <w:r w:rsidRPr="00E07E55">
        <w:t>McWayne</w:t>
      </w:r>
      <w:proofErr w:type="spellEnd"/>
      <w:r w:rsidRPr="00E07E55">
        <w:t xml:space="preserve">, </w:t>
      </w:r>
      <w:proofErr w:type="spellStart"/>
      <w:r w:rsidRPr="00E07E55">
        <w:t>Medez</w:t>
      </w:r>
      <w:proofErr w:type="spellEnd"/>
      <w:r w:rsidRPr="00E07E55">
        <w:t xml:space="preserve">, &amp; </w:t>
      </w:r>
      <w:proofErr w:type="spellStart"/>
      <w:r w:rsidRPr="00E07E55">
        <w:t>Manz</w:t>
      </w:r>
      <w:proofErr w:type="spellEnd"/>
      <w:r w:rsidRPr="00E07E55">
        <w:t xml:space="preserve">, 2016). Play-based and active learning practices can lead to improved socio-emotional regulation, increased language development, and improved overall cognitive </w:t>
      </w:r>
      <w:proofErr w:type="spellStart"/>
      <w:r w:rsidRPr="00E07E55">
        <w:t>devleopment</w:t>
      </w:r>
      <w:proofErr w:type="spellEnd"/>
      <w:r w:rsidRPr="00E07E55">
        <w:t xml:space="preserve"> among young children (Cohen &amp; Mendez, 2009; Fisher, 1992).</w:t>
      </w:r>
    </w:p>
    <w:p w14:paraId="19DB2DE4" w14:textId="77777777" w:rsidR="009B78B2" w:rsidRPr="00E07E55" w:rsidRDefault="009B78B2" w:rsidP="009B78B2">
      <w:pPr>
        <w:ind w:firstLine="720"/>
      </w:pPr>
    </w:p>
    <w:p w14:paraId="087C355C" w14:textId="77777777" w:rsidR="009B78B2" w:rsidRPr="00C4070B" w:rsidRDefault="009B78B2" w:rsidP="00C4070B">
      <w:pPr>
        <w:pStyle w:val="NoSpacing"/>
        <w:rPr>
          <w:u w:val="single"/>
        </w:rPr>
      </w:pPr>
      <w:r w:rsidRPr="00C4070B">
        <w:rPr>
          <w:u w:val="single"/>
        </w:rPr>
        <w:t>Parent knowledge and efficacy</w:t>
      </w:r>
    </w:p>
    <w:p w14:paraId="2017C05F" w14:textId="77777777" w:rsidR="009B78B2" w:rsidRPr="00E07E55" w:rsidRDefault="009B78B2" w:rsidP="009B78B2">
      <w:r w:rsidRPr="00E07E55">
        <w:t>Numerous studies have indicated that parents’ knowledge and attitudes towards parenting has an impact on child behavior problems (</w:t>
      </w:r>
      <w:proofErr w:type="spellStart"/>
      <w:r w:rsidRPr="00E07E55">
        <w:t>Benasich</w:t>
      </w:r>
      <w:proofErr w:type="spellEnd"/>
      <w:r w:rsidRPr="00E07E55">
        <w:t xml:space="preserve"> &amp; Brooks-Gunn, 1996; Thompson et al., 2014), can result in higher IQ scores (</w:t>
      </w:r>
      <w:proofErr w:type="spellStart"/>
      <w:r w:rsidRPr="00E07E55">
        <w:t>Benasich</w:t>
      </w:r>
      <w:proofErr w:type="spellEnd"/>
      <w:r w:rsidRPr="00E07E55">
        <w:t xml:space="preserve"> &amp; Brooks-Gunn, 1996), higher pre-literacy or early reading skills (</w:t>
      </w:r>
      <w:proofErr w:type="spellStart"/>
      <w:r w:rsidRPr="00E07E55">
        <w:t>Bloomstra</w:t>
      </w:r>
      <w:proofErr w:type="spellEnd"/>
      <w:r w:rsidRPr="00E07E55">
        <w:t xml:space="preserve">, van </w:t>
      </w:r>
      <w:proofErr w:type="spellStart"/>
      <w:r w:rsidRPr="00E07E55">
        <w:t>Dijk</w:t>
      </w:r>
      <w:proofErr w:type="spellEnd"/>
      <w:r w:rsidRPr="00E07E55">
        <w:t xml:space="preserve">, </w:t>
      </w:r>
      <w:proofErr w:type="spellStart"/>
      <w:r w:rsidRPr="00E07E55">
        <w:t>Jorna</w:t>
      </w:r>
      <w:proofErr w:type="spellEnd"/>
      <w:r w:rsidRPr="00E07E55">
        <w:t xml:space="preserve">, &amp; van Geert, 2013; Jung, 2016; Rowe et al., 2016), and mathematical performance (Carmichael, 2014; </w:t>
      </w:r>
      <w:proofErr w:type="spellStart"/>
      <w:r w:rsidRPr="00E07E55">
        <w:t>Missall</w:t>
      </w:r>
      <w:proofErr w:type="spellEnd"/>
      <w:r w:rsidRPr="00E07E55">
        <w:t xml:space="preserve">, </w:t>
      </w:r>
      <w:proofErr w:type="spellStart"/>
      <w:r w:rsidRPr="00E07E55">
        <w:t>Hojnoski</w:t>
      </w:r>
      <w:proofErr w:type="spellEnd"/>
      <w:r w:rsidRPr="00E07E55">
        <w:t xml:space="preserve">, Caskie, &amp; </w:t>
      </w:r>
      <w:proofErr w:type="spellStart"/>
      <w:r w:rsidRPr="00E07E55">
        <w:t>Repasky</w:t>
      </w:r>
      <w:proofErr w:type="spellEnd"/>
      <w:r w:rsidRPr="00E07E55">
        <w:t xml:space="preserve">, 2015). Furthermore, studies on parents’ self-regulation and sense of efficacy show that parents who are better able to control their negative emotions and parents who feel a greater sense of efficacy have lower incidents of child maltreatment, a prerequisite for children’s healthy development </w:t>
      </w:r>
      <w:r w:rsidRPr="00E07E55">
        <w:lastRenderedPageBreak/>
        <w:t xml:space="preserve">and early learning (Caldwell, Shaver, Li, &amp; </w:t>
      </w:r>
      <w:proofErr w:type="spellStart"/>
      <w:r w:rsidRPr="00E07E55">
        <w:t>Mizenberg</w:t>
      </w:r>
      <w:proofErr w:type="spellEnd"/>
      <w:r w:rsidRPr="00E07E55">
        <w:t>, 2011; Meyer, Jain, &amp; Canfield-Davis, 2011).</w:t>
      </w:r>
    </w:p>
    <w:p w14:paraId="4A3BCDF5" w14:textId="77777777" w:rsidR="009B78B2" w:rsidRPr="00E07E55" w:rsidRDefault="009B78B2" w:rsidP="009B78B2"/>
    <w:p w14:paraId="73591AD9" w14:textId="77777777" w:rsidR="009B78B2" w:rsidRPr="00C4070B" w:rsidRDefault="009B78B2" w:rsidP="00C4070B">
      <w:pPr>
        <w:pStyle w:val="NoSpacing"/>
        <w:rPr>
          <w:u w:val="single"/>
        </w:rPr>
      </w:pPr>
      <w:r w:rsidRPr="00C4070B">
        <w:rPr>
          <w:u w:val="single"/>
        </w:rPr>
        <w:t>Empathetic awareness and socio-emotional learning</w:t>
      </w:r>
    </w:p>
    <w:p w14:paraId="3C67F7C9" w14:textId="2BD5E146" w:rsidR="009B78B2" w:rsidRPr="00E07E55" w:rsidRDefault="009B78B2" w:rsidP="00D13E92">
      <w:pPr>
        <w:pStyle w:val="NoSpacing"/>
      </w:pPr>
      <w:r w:rsidRPr="00E07E55">
        <w:t>In addition, there has been recent research on the importance of socio-emotional skills, including empathy, for both caregivers and children. For parents, empathy or empathetic awareness is associated with responsive parenting (Dix, 1992; Gordon, 2002; Rose, McGuire-</w:t>
      </w:r>
      <w:proofErr w:type="spellStart"/>
      <w:r w:rsidRPr="00E07E55">
        <w:t>Snieckus</w:t>
      </w:r>
      <w:proofErr w:type="spellEnd"/>
      <w:r w:rsidRPr="00E07E55">
        <w:t xml:space="preserve">, &amp; Gilbert, 2015) and the raising of more empathetic children. Children who are more empathetic are less likely to exhibit problem behaviors and are more likely to succeed in school (Christopher, Saunders, </w:t>
      </w:r>
      <w:proofErr w:type="spellStart"/>
      <w:r w:rsidRPr="00E07E55">
        <w:t>Jac</w:t>
      </w:r>
      <w:r w:rsidR="00D46ABB" w:rsidRPr="00E07E55">
        <w:t>obvitz</w:t>
      </w:r>
      <w:proofErr w:type="spellEnd"/>
      <w:r w:rsidR="00D46ABB" w:rsidRPr="00E07E55">
        <w:t>, Burton, &amp; Hazen, 2013</w:t>
      </w:r>
      <w:r w:rsidR="00C076AD" w:rsidRPr="00E07E55">
        <w:t xml:space="preserve">). For example </w:t>
      </w:r>
      <w:proofErr w:type="spellStart"/>
      <w:r w:rsidR="00C076AD" w:rsidRPr="00E07E55">
        <w:t>Durlak</w:t>
      </w:r>
      <w:proofErr w:type="spellEnd"/>
      <w:r w:rsidR="00C076AD" w:rsidRPr="00E07E55">
        <w:t xml:space="preserve"> et al. (2011) found improved empathy, stress management, and other social and emotional skills, fewer conduct problems, reduced emotional distress and improved academic performance including grades and test scores</w:t>
      </w:r>
      <w:r w:rsidR="00D46ABB" w:rsidRPr="00E07E55">
        <w:t>.</w:t>
      </w:r>
      <w:r w:rsidR="00C076AD" w:rsidRPr="00E07E55">
        <w:t xml:space="preserve"> In addition, research indicates that children from low income backgrounds profit at least as much and often more from socio-emotional learning and growth mindset programs than others (O’Conner, De </w:t>
      </w:r>
      <w:proofErr w:type="spellStart"/>
      <w:r w:rsidR="00C076AD" w:rsidRPr="00E07E55">
        <w:t>Feyter</w:t>
      </w:r>
      <w:proofErr w:type="spellEnd"/>
      <w:r w:rsidR="00C076AD" w:rsidRPr="00E07E55">
        <w:t xml:space="preserve">, </w:t>
      </w:r>
      <w:proofErr w:type="spellStart"/>
      <w:r w:rsidR="00C076AD" w:rsidRPr="00E07E55">
        <w:t>Carr</w:t>
      </w:r>
      <w:proofErr w:type="spellEnd"/>
      <w:r w:rsidR="00C076AD" w:rsidRPr="00E07E55">
        <w:t xml:space="preserve">, Luo, and </w:t>
      </w:r>
      <w:proofErr w:type="spellStart"/>
      <w:r w:rsidR="00C076AD" w:rsidRPr="00E07E55">
        <w:t>Romm</w:t>
      </w:r>
      <w:proofErr w:type="spellEnd"/>
      <w:r w:rsidR="00C076AD" w:rsidRPr="00E07E55">
        <w:t>, 2017). Finally</w:t>
      </w:r>
      <w:r w:rsidRPr="00E07E55">
        <w:t>, the relationship between responsive parenting and academic success is well-documented (</w:t>
      </w:r>
      <w:proofErr w:type="spellStart"/>
      <w:r w:rsidRPr="00E07E55">
        <w:t>Rosenzweig</w:t>
      </w:r>
      <w:proofErr w:type="spellEnd"/>
      <w:r w:rsidRPr="00E07E55">
        <w:t xml:space="preserve">, 2001; Steinberg, </w:t>
      </w:r>
      <w:proofErr w:type="spellStart"/>
      <w:r w:rsidRPr="00E07E55">
        <w:t>Elmen</w:t>
      </w:r>
      <w:proofErr w:type="spellEnd"/>
      <w:r w:rsidRPr="00E07E55">
        <w:t>, &amp; Mounts, 1989).</w:t>
      </w:r>
    </w:p>
    <w:p w14:paraId="7B99A4B8" w14:textId="7424A060" w:rsidR="009B78B2" w:rsidRPr="00E07E55" w:rsidRDefault="009B78B2" w:rsidP="009B78B2"/>
    <w:p w14:paraId="50512AB8" w14:textId="77777777" w:rsidR="009B78B2" w:rsidRPr="00C4070B" w:rsidRDefault="009B78B2" w:rsidP="00C4070B">
      <w:pPr>
        <w:pStyle w:val="NoSpacing"/>
        <w:rPr>
          <w:u w:val="single"/>
        </w:rPr>
      </w:pPr>
      <w:r w:rsidRPr="00C4070B">
        <w:rPr>
          <w:u w:val="single"/>
        </w:rPr>
        <w:t>Knowledge of child development</w:t>
      </w:r>
    </w:p>
    <w:p w14:paraId="54E0A2B1" w14:textId="77777777" w:rsidR="009B78B2" w:rsidRPr="00E07E55" w:rsidRDefault="009B78B2" w:rsidP="00C4070B">
      <w:pPr>
        <w:pStyle w:val="NoSpacing"/>
      </w:pPr>
      <w:r w:rsidRPr="00E07E55">
        <w:t xml:space="preserve">As noted in the introduction, parents who know more about child development and early learning tend to raise children who are better prepared for academic success in kindergarten (Rowe, Denmark, Jones Harden, &amp; Stapleton, 2016; Yoshikawa et al., 2013). While this study is not focused on whether adolescents can recall discrete facts about the child development process or specific developmental milestones, the APKAS includes several items that would suggest whether the respondent has a general idea of what young children are capable of </w:t>
      </w:r>
      <w:commentRangeStart w:id="18"/>
      <w:r w:rsidRPr="00E07E55">
        <w:t>doing.</w:t>
      </w:r>
      <w:commentRangeEnd w:id="18"/>
      <w:r w:rsidR="00296DB4">
        <w:rPr>
          <w:rStyle w:val="CommentReference"/>
          <w:rFonts w:eastAsia="Times New Roman"/>
        </w:rPr>
        <w:commentReference w:id="18"/>
      </w:r>
    </w:p>
    <w:p w14:paraId="48CE55F0" w14:textId="77777777" w:rsidR="009B78B2" w:rsidRPr="00E07E55" w:rsidRDefault="009B78B2" w:rsidP="009B78B2"/>
    <w:p w14:paraId="2EC3B8C5" w14:textId="77777777" w:rsidR="009B78B2" w:rsidRPr="00C4070B" w:rsidRDefault="009B78B2" w:rsidP="00C4070B">
      <w:pPr>
        <w:pStyle w:val="NoSpacing"/>
        <w:rPr>
          <w:u w:val="single"/>
        </w:rPr>
      </w:pPr>
      <w:r w:rsidRPr="00C4070B">
        <w:rPr>
          <w:u w:val="single"/>
        </w:rPr>
        <w:t>Sources of knowledge</w:t>
      </w:r>
    </w:p>
    <w:p w14:paraId="25943C94" w14:textId="7C834A38" w:rsidR="009B78B2" w:rsidRPr="00E07E55" w:rsidRDefault="009B78B2" w:rsidP="009B78B2">
      <w:r w:rsidRPr="00E07E55">
        <w:t>Since th</w:t>
      </w:r>
      <w:r w:rsidR="0084602B" w:rsidRPr="00E07E55">
        <w:t xml:space="preserve">is study is likely the first </w:t>
      </w:r>
      <w:r w:rsidRPr="00E07E55">
        <w:t>to poll a large population of high school students about their knowledge and attitudes about parenting and child development, it is useful to include questions about where their beliefs and knowledge come from. Very little is currently known about the process by which adolescents develop their theories of parenting, and it is possible that this study will help to elucidate that process.</w:t>
      </w:r>
    </w:p>
    <w:p w14:paraId="42E4B988" w14:textId="77777777" w:rsidR="009B78B2" w:rsidRPr="00E07E55" w:rsidRDefault="009B78B2" w:rsidP="009B78B2"/>
    <w:p w14:paraId="5BAE5FFC" w14:textId="77777777" w:rsidR="009B78B2" w:rsidRPr="00C4070B" w:rsidRDefault="009B78B2" w:rsidP="00C4070B">
      <w:pPr>
        <w:pStyle w:val="NoSpacing"/>
        <w:rPr>
          <w:u w:val="single"/>
        </w:rPr>
      </w:pPr>
      <w:r w:rsidRPr="00C4070B">
        <w:rPr>
          <w:u w:val="single"/>
        </w:rPr>
        <w:t>Demographic information</w:t>
      </w:r>
    </w:p>
    <w:p w14:paraId="4BA52E9F" w14:textId="1C7F17EE" w:rsidR="009B78B2" w:rsidRPr="00E07E55" w:rsidRDefault="009B78B2" w:rsidP="009B78B2">
      <w:pPr>
        <w:pStyle w:val="NoSpacing"/>
      </w:pPr>
      <w:r w:rsidRPr="00E07E55">
        <w:t xml:space="preserve">By including demographic information (including parental education, family composition, gender, zip code, high school type, and experience caring for children) and sources of knowledge and attitudes as the final subcategories, </w:t>
      </w:r>
      <w:r w:rsidR="00CB2AB7" w:rsidRPr="00E07E55">
        <w:t>we</w:t>
      </w:r>
      <w:r w:rsidRPr="00E07E55">
        <w:t xml:space="preserve"> hope to begin to understand some of the settings, customs, and psychology (Super &amp; Harkness, 1986) that have contributed to differences in high school students’ views of </w:t>
      </w:r>
      <w:r w:rsidR="00D46ABB" w:rsidRPr="00E07E55">
        <w:t xml:space="preserve">parenting and child development. </w:t>
      </w:r>
      <w:r w:rsidRPr="00E07E55">
        <w:t>Previous research has suggested that sociocultural factors have a large impact on parents’ practices (Hill, 2001), and that sociocultural factors, rather than direct experience with children, may have a larger impact on mothers’ knowledge of child development (</w:t>
      </w:r>
      <w:proofErr w:type="spellStart"/>
      <w:r w:rsidRPr="00E07E55">
        <w:t>MacPhee</w:t>
      </w:r>
      <w:proofErr w:type="spellEnd"/>
      <w:r w:rsidRPr="00E07E55">
        <w:t>, 1983).</w:t>
      </w:r>
    </w:p>
    <w:p w14:paraId="6FF47470" w14:textId="4B3204D3" w:rsidR="009B78B2" w:rsidRPr="00E07E55" w:rsidRDefault="00E84892" w:rsidP="00E84892">
      <w:pPr>
        <w:tabs>
          <w:tab w:val="left" w:pos="7837"/>
        </w:tabs>
      </w:pPr>
      <w:r>
        <w:tab/>
      </w:r>
    </w:p>
    <w:p w14:paraId="1070A8BE" w14:textId="2FA31901" w:rsidR="009A229A" w:rsidRPr="00E07E55" w:rsidRDefault="009A229A" w:rsidP="007273E3">
      <w:pPr>
        <w:pStyle w:val="Heading1"/>
      </w:pPr>
      <w:bookmarkStart w:id="19" w:name="_Toc523302133"/>
      <w:r w:rsidRPr="00E07E55">
        <w:t>Research Questions</w:t>
      </w:r>
      <w:bookmarkEnd w:id="19"/>
    </w:p>
    <w:p w14:paraId="5A5C79DD" w14:textId="77777777" w:rsidR="00390151" w:rsidRPr="00E07E55" w:rsidRDefault="00390151" w:rsidP="00F56709">
      <w:pPr>
        <w:jc w:val="center"/>
        <w:rPr>
          <w:b/>
        </w:rPr>
      </w:pPr>
    </w:p>
    <w:p w14:paraId="033B371D" w14:textId="7FADB191" w:rsidR="009A229A" w:rsidRPr="00E07E55" w:rsidRDefault="009A229A" w:rsidP="00F80EE9">
      <w:pPr>
        <w:pStyle w:val="ListParagraph"/>
        <w:numPr>
          <w:ilvl w:val="0"/>
          <w:numId w:val="9"/>
        </w:numPr>
      </w:pPr>
      <w:r w:rsidRPr="00E07E55">
        <w:lastRenderedPageBreak/>
        <w:t xml:space="preserve">What does a population </w:t>
      </w:r>
      <w:r w:rsidR="00390151" w:rsidRPr="00E07E55">
        <w:t xml:space="preserve">of 1,000 </w:t>
      </w:r>
      <w:r w:rsidRPr="00E07E55">
        <w:t>American high school students know and believe about several aspects</w:t>
      </w:r>
      <w:ins w:id="20" w:author="HP" w:date="2018-09-26T16:08:00Z">
        <w:r w:rsidR="009D6A48">
          <w:t xml:space="preserve"> of</w:t>
        </w:r>
      </w:ins>
      <w:r w:rsidRPr="00E07E55">
        <w:t xml:space="preserve"> parenting and child development, particularly relating to those aspects of parenting and child development that are believed to promote early learning?</w:t>
      </w:r>
    </w:p>
    <w:p w14:paraId="50A96693" w14:textId="77777777" w:rsidR="00390151" w:rsidRPr="00E07E55" w:rsidRDefault="00390151" w:rsidP="00F56709"/>
    <w:p w14:paraId="11BE0C55" w14:textId="4F782EDF" w:rsidR="009A229A" w:rsidRPr="00E07E55" w:rsidRDefault="009A229A" w:rsidP="00F80EE9">
      <w:pPr>
        <w:pStyle w:val="ListParagraph"/>
        <w:numPr>
          <w:ilvl w:val="0"/>
          <w:numId w:val="9"/>
        </w:numPr>
      </w:pPr>
      <w:r w:rsidRPr="00E07E55">
        <w:t xml:space="preserve">Do students with different characteristics (e.g. </w:t>
      </w:r>
      <w:r w:rsidR="006D5C83" w:rsidRPr="00E07E55">
        <w:t xml:space="preserve">gender, </w:t>
      </w:r>
      <w:r w:rsidRPr="00E07E55">
        <w:t>cultural, geographic, or socioeconomic), or students who have had different experiences (who have more exper</w:t>
      </w:r>
      <w:r w:rsidR="00215884" w:rsidRPr="00E07E55">
        <w:t>ience caring for young children</w:t>
      </w:r>
      <w:r w:rsidRPr="00E07E55">
        <w:t xml:space="preserve"> </w:t>
      </w:r>
      <w:r w:rsidR="00215884" w:rsidRPr="00E07E55">
        <w:t xml:space="preserve">or </w:t>
      </w:r>
      <w:r w:rsidRPr="00E07E55">
        <w:t>who have take</w:t>
      </w:r>
      <w:r w:rsidR="00215884" w:rsidRPr="00E07E55">
        <w:t>n a babysitting class</w:t>
      </w:r>
      <w:r w:rsidRPr="00E07E55">
        <w:t>) hold different attitudes about parenting and child development?</w:t>
      </w:r>
    </w:p>
    <w:p w14:paraId="4444E3D4" w14:textId="77777777" w:rsidR="007273E3" w:rsidRPr="00E07E55" w:rsidRDefault="007273E3" w:rsidP="007273E3">
      <w:pPr>
        <w:pStyle w:val="Heading1"/>
      </w:pPr>
    </w:p>
    <w:p w14:paraId="3B43509D" w14:textId="7CFEFB96" w:rsidR="009A229A" w:rsidRPr="00E07E55" w:rsidRDefault="00645A2F" w:rsidP="00D13E92">
      <w:pPr>
        <w:pStyle w:val="Heading1"/>
      </w:pPr>
      <w:bookmarkStart w:id="21" w:name="_Toc523302134"/>
      <w:r w:rsidRPr="00E07E55">
        <w:t>Methods</w:t>
      </w:r>
      <w:bookmarkEnd w:id="21"/>
    </w:p>
    <w:p w14:paraId="4E51ED26" w14:textId="77777777" w:rsidR="00546891" w:rsidRPr="00E07E55" w:rsidRDefault="00546891" w:rsidP="00F56709"/>
    <w:p w14:paraId="3803979B" w14:textId="7CDBF61D" w:rsidR="00546891" w:rsidRPr="00E07E55" w:rsidRDefault="00546891" w:rsidP="00F56709">
      <w:pPr>
        <w:rPr>
          <w:i/>
        </w:rPr>
      </w:pPr>
      <w:r w:rsidRPr="00E07E55">
        <w:rPr>
          <w:i/>
        </w:rPr>
        <w:t>Sample</w:t>
      </w:r>
    </w:p>
    <w:p w14:paraId="0FCE0E1F" w14:textId="77777777" w:rsidR="00546891" w:rsidRPr="00E07E55" w:rsidRDefault="00546891" w:rsidP="00F56709">
      <w:pPr>
        <w:rPr>
          <w:i/>
        </w:rPr>
      </w:pPr>
    </w:p>
    <w:p w14:paraId="0D74AC73" w14:textId="77777777" w:rsidR="00546891" w:rsidRPr="00E07E55" w:rsidRDefault="00546891" w:rsidP="00546891">
      <w:r w:rsidRPr="00E07E55">
        <w:t xml:space="preserve">This research was conducted using a survey developed specifically for this study, the </w:t>
      </w:r>
      <w:r w:rsidRPr="00E07E55">
        <w:rPr>
          <w:i/>
        </w:rPr>
        <w:t>Adolescent Parenting Knowledge and Attitudes Survey</w:t>
      </w:r>
      <w:r w:rsidRPr="00E07E55">
        <w:t xml:space="preserve"> (APKAS). The APKAS was administered to 1,000 American high school students recruited by </w:t>
      </w:r>
      <w:proofErr w:type="spellStart"/>
      <w:r w:rsidRPr="00E07E55">
        <w:t>Qualtrics</w:t>
      </w:r>
      <w:proofErr w:type="spellEnd"/>
      <w:r w:rsidRPr="00E07E55">
        <w:t xml:space="preserve">, a leading survey research company, and completed online on the </w:t>
      </w:r>
      <w:proofErr w:type="spellStart"/>
      <w:r w:rsidRPr="00E07E55">
        <w:t>Qualtrics</w:t>
      </w:r>
      <w:proofErr w:type="spellEnd"/>
      <w:r w:rsidRPr="00E07E55">
        <w:t xml:space="preserve"> platform. The participants were recruited in proportions that approximately mirrored the US population of high school students, including by race/ethnicity, socio-economic status, gender, and region. We also collected information on the participants’ family background, child care education and experience, high school type, and academic achievement. </w:t>
      </w:r>
    </w:p>
    <w:p w14:paraId="15A36BEF" w14:textId="5FA57476" w:rsidR="00863B0E" w:rsidRPr="00E07E55" w:rsidRDefault="00863B0E" w:rsidP="00F56709"/>
    <w:p w14:paraId="30BF543E" w14:textId="77777777" w:rsidR="001C5A94" w:rsidRPr="00E07E55" w:rsidRDefault="001C5A94" w:rsidP="001C5A94">
      <w:r w:rsidRPr="00E07E55">
        <w:t>Table 1</w:t>
      </w:r>
    </w:p>
    <w:p w14:paraId="370FA511" w14:textId="5E7CDA86" w:rsidR="001C5A94" w:rsidRPr="00E07E55" w:rsidRDefault="001C5A94" w:rsidP="001C5A94">
      <w:pPr>
        <w:rPr>
          <w:i/>
        </w:rPr>
      </w:pPr>
      <w:r w:rsidRPr="00E07E55">
        <w:rPr>
          <w:i/>
        </w:rPr>
        <w:t>Participants</w:t>
      </w:r>
      <w:r w:rsidR="001E5219" w:rsidRPr="00E07E55">
        <w:rPr>
          <w:i/>
        </w:rPr>
        <w:t>’ demographic information</w:t>
      </w:r>
    </w:p>
    <w:tbl>
      <w:tblPr>
        <w:tblW w:w="3252" w:type="pct"/>
        <w:tblLook w:val="04A0" w:firstRow="1" w:lastRow="0" w:firstColumn="1" w:lastColumn="0" w:noHBand="0" w:noVBand="1"/>
      </w:tblPr>
      <w:tblGrid>
        <w:gridCol w:w="4251"/>
        <w:gridCol w:w="989"/>
        <w:gridCol w:w="988"/>
      </w:tblGrid>
      <w:tr w:rsidR="007273E3" w:rsidRPr="00E07E55" w14:paraId="2F580943" w14:textId="77777777" w:rsidTr="007273E3">
        <w:trPr>
          <w:trHeight w:val="337"/>
        </w:trPr>
        <w:tc>
          <w:tcPr>
            <w:tcW w:w="3413" w:type="pct"/>
            <w:tcBorders>
              <w:top w:val="single" w:sz="4" w:space="0" w:color="auto"/>
              <w:left w:val="nil"/>
              <w:right w:val="nil"/>
            </w:tcBorders>
            <w:shd w:val="clear" w:color="auto" w:fill="auto"/>
            <w:noWrap/>
            <w:vAlign w:val="bottom"/>
            <w:hideMark/>
          </w:tcPr>
          <w:p w14:paraId="6E3C4F25" w14:textId="77D24159" w:rsidR="001C5A94" w:rsidRPr="00E07E55" w:rsidRDefault="001C5A94" w:rsidP="00992BFF">
            <w:pPr>
              <w:rPr>
                <w:color w:val="000000"/>
              </w:rPr>
            </w:pPr>
          </w:p>
        </w:tc>
        <w:tc>
          <w:tcPr>
            <w:tcW w:w="794" w:type="pct"/>
            <w:tcBorders>
              <w:top w:val="single" w:sz="4" w:space="0" w:color="auto"/>
              <w:left w:val="nil"/>
              <w:right w:val="nil"/>
            </w:tcBorders>
            <w:shd w:val="clear" w:color="auto" w:fill="auto"/>
            <w:vAlign w:val="bottom"/>
            <w:hideMark/>
          </w:tcPr>
          <w:p w14:paraId="1AB533B5" w14:textId="77777777" w:rsidR="001C5A94" w:rsidRPr="00E07E55" w:rsidRDefault="001C5A94" w:rsidP="00992BFF">
            <w:pPr>
              <w:jc w:val="center"/>
              <w:rPr>
                <w:color w:val="000000"/>
              </w:rPr>
            </w:pPr>
            <w:r w:rsidRPr="00E07E55">
              <w:rPr>
                <w:color w:val="000000"/>
              </w:rPr>
              <w:t>N</w:t>
            </w:r>
          </w:p>
        </w:tc>
        <w:tc>
          <w:tcPr>
            <w:tcW w:w="793" w:type="pct"/>
            <w:tcBorders>
              <w:top w:val="single" w:sz="4" w:space="0" w:color="auto"/>
              <w:left w:val="nil"/>
              <w:right w:val="nil"/>
            </w:tcBorders>
            <w:shd w:val="clear" w:color="auto" w:fill="auto"/>
            <w:vAlign w:val="bottom"/>
            <w:hideMark/>
          </w:tcPr>
          <w:p w14:paraId="348D6492" w14:textId="77777777" w:rsidR="001C5A94" w:rsidRPr="00E07E55" w:rsidRDefault="001C5A94" w:rsidP="00992BFF">
            <w:pPr>
              <w:jc w:val="center"/>
              <w:rPr>
                <w:color w:val="000000"/>
              </w:rPr>
            </w:pPr>
            <w:r w:rsidRPr="00E07E55">
              <w:rPr>
                <w:color w:val="000000"/>
              </w:rPr>
              <w:t>%</w:t>
            </w:r>
          </w:p>
        </w:tc>
      </w:tr>
      <w:tr w:rsidR="007273E3" w:rsidRPr="00E07E55" w14:paraId="780483EC" w14:textId="77777777" w:rsidTr="007273E3">
        <w:trPr>
          <w:trHeight w:val="337"/>
        </w:trPr>
        <w:tc>
          <w:tcPr>
            <w:tcW w:w="3413" w:type="pct"/>
            <w:tcBorders>
              <w:left w:val="nil"/>
              <w:right w:val="nil"/>
            </w:tcBorders>
            <w:shd w:val="clear" w:color="auto" w:fill="auto"/>
            <w:noWrap/>
            <w:vAlign w:val="bottom"/>
          </w:tcPr>
          <w:p w14:paraId="60810B6F" w14:textId="5821DD94" w:rsidR="001C5A94" w:rsidRPr="00E07E55" w:rsidRDefault="001C5A94" w:rsidP="00992BFF">
            <w:pPr>
              <w:rPr>
                <w:color w:val="000000"/>
              </w:rPr>
            </w:pPr>
            <w:r w:rsidRPr="00E07E55">
              <w:rPr>
                <w:color w:val="000000"/>
              </w:rPr>
              <w:t>Grade</w:t>
            </w:r>
          </w:p>
        </w:tc>
        <w:tc>
          <w:tcPr>
            <w:tcW w:w="794" w:type="pct"/>
            <w:tcBorders>
              <w:left w:val="nil"/>
              <w:right w:val="nil"/>
            </w:tcBorders>
            <w:shd w:val="clear" w:color="auto" w:fill="auto"/>
            <w:vAlign w:val="bottom"/>
          </w:tcPr>
          <w:p w14:paraId="51A095D6" w14:textId="77777777" w:rsidR="001C5A94" w:rsidRPr="00E07E55" w:rsidRDefault="001C5A94" w:rsidP="00992BFF">
            <w:pPr>
              <w:jc w:val="center"/>
              <w:rPr>
                <w:color w:val="000000"/>
              </w:rPr>
            </w:pPr>
          </w:p>
        </w:tc>
        <w:tc>
          <w:tcPr>
            <w:tcW w:w="793" w:type="pct"/>
            <w:tcBorders>
              <w:left w:val="nil"/>
              <w:right w:val="nil"/>
            </w:tcBorders>
            <w:shd w:val="clear" w:color="auto" w:fill="auto"/>
            <w:vAlign w:val="bottom"/>
          </w:tcPr>
          <w:p w14:paraId="18A11DE4" w14:textId="77777777" w:rsidR="001C5A94" w:rsidRPr="00E07E55" w:rsidRDefault="001C5A94" w:rsidP="00992BFF">
            <w:pPr>
              <w:jc w:val="center"/>
              <w:rPr>
                <w:color w:val="000000"/>
              </w:rPr>
            </w:pPr>
          </w:p>
        </w:tc>
      </w:tr>
      <w:tr w:rsidR="007273E3" w:rsidRPr="00E07E55" w14:paraId="28B5E2B7" w14:textId="77777777" w:rsidTr="007273E3">
        <w:trPr>
          <w:trHeight w:val="337"/>
        </w:trPr>
        <w:tc>
          <w:tcPr>
            <w:tcW w:w="3413" w:type="pct"/>
            <w:tcBorders>
              <w:left w:val="nil"/>
              <w:bottom w:val="nil"/>
              <w:right w:val="nil"/>
            </w:tcBorders>
            <w:shd w:val="clear" w:color="auto" w:fill="auto"/>
            <w:noWrap/>
            <w:vAlign w:val="bottom"/>
          </w:tcPr>
          <w:p w14:paraId="5F68091C" w14:textId="77777777" w:rsidR="001C5A94" w:rsidRPr="00E07E55" w:rsidRDefault="001C5A94" w:rsidP="00992BFF">
            <w:pPr>
              <w:rPr>
                <w:color w:val="000000"/>
              </w:rPr>
            </w:pPr>
            <w:r w:rsidRPr="00E07E55">
              <w:rPr>
                <w:color w:val="000000"/>
              </w:rPr>
              <w:t xml:space="preserve">     9</w:t>
            </w:r>
            <w:r w:rsidRPr="00E07E55">
              <w:rPr>
                <w:color w:val="000000"/>
                <w:vertAlign w:val="superscript"/>
              </w:rPr>
              <w:t>th</w:t>
            </w:r>
            <w:r w:rsidRPr="00E07E55">
              <w:rPr>
                <w:color w:val="000000"/>
              </w:rPr>
              <w:t xml:space="preserve"> grade</w:t>
            </w:r>
          </w:p>
        </w:tc>
        <w:tc>
          <w:tcPr>
            <w:tcW w:w="794" w:type="pct"/>
            <w:tcBorders>
              <w:left w:val="nil"/>
              <w:bottom w:val="nil"/>
              <w:right w:val="nil"/>
            </w:tcBorders>
            <w:shd w:val="clear" w:color="auto" w:fill="auto"/>
            <w:vAlign w:val="bottom"/>
          </w:tcPr>
          <w:p w14:paraId="353252BC" w14:textId="5D06B442" w:rsidR="001C5A94" w:rsidRPr="00E07E55" w:rsidRDefault="009B78B2" w:rsidP="001E5219">
            <w:pPr>
              <w:jc w:val="center"/>
              <w:rPr>
                <w:color w:val="000000"/>
              </w:rPr>
            </w:pPr>
            <w:r w:rsidRPr="00E07E55">
              <w:rPr>
                <w:color w:val="000000"/>
              </w:rPr>
              <w:t>8</w:t>
            </w:r>
            <w:r w:rsidR="001E5219" w:rsidRPr="00E07E55">
              <w:rPr>
                <w:color w:val="000000"/>
              </w:rPr>
              <w:t>4</w:t>
            </w:r>
          </w:p>
        </w:tc>
        <w:tc>
          <w:tcPr>
            <w:tcW w:w="793" w:type="pct"/>
            <w:tcBorders>
              <w:left w:val="nil"/>
              <w:bottom w:val="nil"/>
              <w:right w:val="nil"/>
            </w:tcBorders>
            <w:shd w:val="clear" w:color="auto" w:fill="auto"/>
            <w:vAlign w:val="bottom"/>
          </w:tcPr>
          <w:p w14:paraId="669CCEC9" w14:textId="653E3119" w:rsidR="001C5A94" w:rsidRPr="00E07E55" w:rsidRDefault="009B78B2" w:rsidP="001E5219">
            <w:pPr>
              <w:jc w:val="center"/>
              <w:rPr>
                <w:color w:val="000000"/>
              </w:rPr>
            </w:pPr>
            <w:r w:rsidRPr="00E07E55">
              <w:rPr>
                <w:color w:val="000000"/>
              </w:rPr>
              <w:t>8.33</w:t>
            </w:r>
          </w:p>
        </w:tc>
      </w:tr>
      <w:tr w:rsidR="007273E3" w:rsidRPr="00E07E55" w14:paraId="48FBA517" w14:textId="77777777" w:rsidTr="007273E3">
        <w:trPr>
          <w:trHeight w:val="337"/>
        </w:trPr>
        <w:tc>
          <w:tcPr>
            <w:tcW w:w="3413" w:type="pct"/>
            <w:tcBorders>
              <w:left w:val="nil"/>
              <w:bottom w:val="nil"/>
              <w:right w:val="nil"/>
            </w:tcBorders>
            <w:shd w:val="clear" w:color="auto" w:fill="auto"/>
            <w:noWrap/>
            <w:vAlign w:val="bottom"/>
          </w:tcPr>
          <w:p w14:paraId="64C75D52" w14:textId="77777777" w:rsidR="001C5A94" w:rsidRPr="00E07E55" w:rsidRDefault="001C5A94" w:rsidP="00992BFF">
            <w:pPr>
              <w:rPr>
                <w:color w:val="000000"/>
              </w:rPr>
            </w:pPr>
            <w:r w:rsidRPr="00E07E55">
              <w:rPr>
                <w:color w:val="000000"/>
              </w:rPr>
              <w:t xml:space="preserve">     10</w:t>
            </w:r>
            <w:r w:rsidRPr="00E07E55">
              <w:rPr>
                <w:color w:val="000000"/>
                <w:vertAlign w:val="superscript"/>
              </w:rPr>
              <w:t>th</w:t>
            </w:r>
            <w:r w:rsidRPr="00E07E55">
              <w:rPr>
                <w:color w:val="000000"/>
              </w:rPr>
              <w:t xml:space="preserve"> grade</w:t>
            </w:r>
          </w:p>
        </w:tc>
        <w:tc>
          <w:tcPr>
            <w:tcW w:w="794" w:type="pct"/>
            <w:tcBorders>
              <w:left w:val="nil"/>
              <w:bottom w:val="nil"/>
              <w:right w:val="nil"/>
            </w:tcBorders>
            <w:shd w:val="clear" w:color="auto" w:fill="auto"/>
            <w:vAlign w:val="bottom"/>
          </w:tcPr>
          <w:p w14:paraId="4F5400A2" w14:textId="1DEE8638" w:rsidR="001C5A94" w:rsidRPr="00E07E55" w:rsidRDefault="009B78B2" w:rsidP="00992BFF">
            <w:pPr>
              <w:jc w:val="center"/>
              <w:rPr>
                <w:color w:val="000000"/>
              </w:rPr>
            </w:pPr>
            <w:r w:rsidRPr="00E07E55">
              <w:rPr>
                <w:color w:val="000000"/>
              </w:rPr>
              <w:t>187</w:t>
            </w:r>
          </w:p>
        </w:tc>
        <w:tc>
          <w:tcPr>
            <w:tcW w:w="793" w:type="pct"/>
            <w:tcBorders>
              <w:left w:val="nil"/>
              <w:bottom w:val="nil"/>
              <w:right w:val="nil"/>
            </w:tcBorders>
            <w:shd w:val="clear" w:color="auto" w:fill="auto"/>
            <w:vAlign w:val="bottom"/>
          </w:tcPr>
          <w:p w14:paraId="64A92BA1" w14:textId="629FC8AA" w:rsidR="001C5A94" w:rsidRPr="00E07E55" w:rsidRDefault="001E5219" w:rsidP="00992BFF">
            <w:pPr>
              <w:jc w:val="center"/>
              <w:rPr>
                <w:color w:val="000000"/>
              </w:rPr>
            </w:pPr>
            <w:r w:rsidRPr="00E07E55">
              <w:rPr>
                <w:color w:val="000000"/>
              </w:rPr>
              <w:t>1</w:t>
            </w:r>
            <w:r w:rsidR="009B78B2" w:rsidRPr="00E07E55">
              <w:rPr>
                <w:color w:val="000000"/>
              </w:rPr>
              <w:t>8.55</w:t>
            </w:r>
          </w:p>
        </w:tc>
      </w:tr>
      <w:tr w:rsidR="007273E3" w:rsidRPr="00E07E55" w14:paraId="35971CF3" w14:textId="77777777" w:rsidTr="007273E3">
        <w:trPr>
          <w:trHeight w:val="337"/>
        </w:trPr>
        <w:tc>
          <w:tcPr>
            <w:tcW w:w="3413" w:type="pct"/>
            <w:tcBorders>
              <w:left w:val="nil"/>
              <w:right w:val="nil"/>
            </w:tcBorders>
            <w:shd w:val="clear" w:color="auto" w:fill="auto"/>
            <w:noWrap/>
            <w:vAlign w:val="bottom"/>
          </w:tcPr>
          <w:p w14:paraId="78F948E1" w14:textId="77777777" w:rsidR="001C5A94" w:rsidRPr="00E07E55" w:rsidRDefault="001C5A94" w:rsidP="00992BFF">
            <w:pPr>
              <w:rPr>
                <w:color w:val="000000"/>
              </w:rPr>
            </w:pPr>
            <w:r w:rsidRPr="00E07E55">
              <w:rPr>
                <w:color w:val="000000"/>
              </w:rPr>
              <w:t xml:space="preserve">     11</w:t>
            </w:r>
            <w:r w:rsidRPr="00E07E55">
              <w:rPr>
                <w:color w:val="000000"/>
                <w:vertAlign w:val="superscript"/>
              </w:rPr>
              <w:t>th</w:t>
            </w:r>
            <w:r w:rsidRPr="00E07E55">
              <w:rPr>
                <w:color w:val="000000"/>
              </w:rPr>
              <w:t xml:space="preserve"> grade</w:t>
            </w:r>
          </w:p>
        </w:tc>
        <w:tc>
          <w:tcPr>
            <w:tcW w:w="794" w:type="pct"/>
            <w:tcBorders>
              <w:left w:val="nil"/>
              <w:right w:val="nil"/>
            </w:tcBorders>
            <w:shd w:val="clear" w:color="auto" w:fill="auto"/>
            <w:vAlign w:val="bottom"/>
          </w:tcPr>
          <w:p w14:paraId="0E6DE4AA" w14:textId="278BCB2A" w:rsidR="001C5A94" w:rsidRPr="00E07E55" w:rsidRDefault="001E5219" w:rsidP="00992BFF">
            <w:pPr>
              <w:jc w:val="center"/>
              <w:rPr>
                <w:color w:val="000000"/>
              </w:rPr>
            </w:pPr>
            <w:r w:rsidRPr="00E07E55">
              <w:rPr>
                <w:color w:val="000000"/>
              </w:rPr>
              <w:t>369</w:t>
            </w:r>
          </w:p>
        </w:tc>
        <w:tc>
          <w:tcPr>
            <w:tcW w:w="793" w:type="pct"/>
            <w:tcBorders>
              <w:left w:val="nil"/>
              <w:right w:val="nil"/>
            </w:tcBorders>
            <w:shd w:val="clear" w:color="auto" w:fill="auto"/>
            <w:vAlign w:val="bottom"/>
          </w:tcPr>
          <w:p w14:paraId="28EA0A3A" w14:textId="26E2160C" w:rsidR="001C5A94" w:rsidRPr="00E07E55" w:rsidRDefault="001E5219" w:rsidP="00992BFF">
            <w:pPr>
              <w:jc w:val="center"/>
              <w:rPr>
                <w:color w:val="000000"/>
              </w:rPr>
            </w:pPr>
            <w:r w:rsidRPr="00E07E55">
              <w:rPr>
                <w:color w:val="000000"/>
              </w:rPr>
              <w:t>3</w:t>
            </w:r>
            <w:r w:rsidR="009B78B2" w:rsidRPr="00E07E55">
              <w:rPr>
                <w:color w:val="000000"/>
              </w:rPr>
              <w:t>6.61</w:t>
            </w:r>
          </w:p>
        </w:tc>
      </w:tr>
      <w:tr w:rsidR="007273E3" w:rsidRPr="00E07E55" w14:paraId="199E91CB" w14:textId="77777777" w:rsidTr="007273E3">
        <w:trPr>
          <w:trHeight w:val="337"/>
        </w:trPr>
        <w:tc>
          <w:tcPr>
            <w:tcW w:w="3413" w:type="pct"/>
            <w:tcBorders>
              <w:left w:val="nil"/>
              <w:bottom w:val="nil"/>
              <w:right w:val="nil"/>
            </w:tcBorders>
            <w:shd w:val="clear" w:color="auto" w:fill="auto"/>
            <w:noWrap/>
            <w:vAlign w:val="bottom"/>
          </w:tcPr>
          <w:p w14:paraId="013E73DE" w14:textId="77777777" w:rsidR="001C5A94" w:rsidRPr="00E07E55" w:rsidRDefault="001C5A94" w:rsidP="00992BFF">
            <w:pPr>
              <w:rPr>
                <w:color w:val="000000"/>
              </w:rPr>
            </w:pPr>
            <w:r w:rsidRPr="00E07E55">
              <w:rPr>
                <w:color w:val="000000"/>
              </w:rPr>
              <w:t xml:space="preserve">     12</w:t>
            </w:r>
            <w:r w:rsidRPr="00E07E55">
              <w:rPr>
                <w:color w:val="000000"/>
                <w:vertAlign w:val="superscript"/>
              </w:rPr>
              <w:t>th</w:t>
            </w:r>
            <w:r w:rsidRPr="00E07E55">
              <w:rPr>
                <w:color w:val="000000"/>
              </w:rPr>
              <w:t xml:space="preserve"> grade</w:t>
            </w:r>
          </w:p>
        </w:tc>
        <w:tc>
          <w:tcPr>
            <w:tcW w:w="794" w:type="pct"/>
            <w:tcBorders>
              <w:left w:val="nil"/>
              <w:bottom w:val="nil"/>
              <w:right w:val="nil"/>
            </w:tcBorders>
            <w:shd w:val="clear" w:color="auto" w:fill="auto"/>
            <w:vAlign w:val="bottom"/>
          </w:tcPr>
          <w:p w14:paraId="53EFBA1A" w14:textId="38FDDEB4" w:rsidR="001C5A94" w:rsidRPr="00E07E55" w:rsidRDefault="001E5219" w:rsidP="00992BFF">
            <w:pPr>
              <w:jc w:val="center"/>
              <w:rPr>
                <w:color w:val="000000"/>
              </w:rPr>
            </w:pPr>
            <w:r w:rsidRPr="00E07E55">
              <w:rPr>
                <w:color w:val="000000"/>
              </w:rPr>
              <w:t>368</w:t>
            </w:r>
          </w:p>
        </w:tc>
        <w:tc>
          <w:tcPr>
            <w:tcW w:w="793" w:type="pct"/>
            <w:tcBorders>
              <w:left w:val="nil"/>
              <w:bottom w:val="nil"/>
              <w:right w:val="nil"/>
            </w:tcBorders>
            <w:shd w:val="clear" w:color="auto" w:fill="auto"/>
            <w:vAlign w:val="bottom"/>
          </w:tcPr>
          <w:p w14:paraId="2EC368F7" w14:textId="4A74A09A" w:rsidR="001C5A94" w:rsidRPr="00E07E55" w:rsidRDefault="001E5219" w:rsidP="00992BFF">
            <w:pPr>
              <w:jc w:val="center"/>
              <w:rPr>
                <w:color w:val="000000"/>
              </w:rPr>
            </w:pPr>
            <w:r w:rsidRPr="00E07E55">
              <w:rPr>
                <w:color w:val="000000"/>
              </w:rPr>
              <w:t>3</w:t>
            </w:r>
            <w:r w:rsidR="009B78B2" w:rsidRPr="00E07E55">
              <w:rPr>
                <w:color w:val="000000"/>
              </w:rPr>
              <w:t>6.51</w:t>
            </w:r>
          </w:p>
        </w:tc>
      </w:tr>
      <w:tr w:rsidR="007273E3" w:rsidRPr="00E07E55" w14:paraId="34DBFF5A" w14:textId="77777777" w:rsidTr="007273E3">
        <w:trPr>
          <w:trHeight w:val="337"/>
        </w:trPr>
        <w:tc>
          <w:tcPr>
            <w:tcW w:w="3413" w:type="pct"/>
            <w:tcBorders>
              <w:top w:val="nil"/>
              <w:left w:val="nil"/>
              <w:bottom w:val="nil"/>
              <w:right w:val="nil"/>
            </w:tcBorders>
            <w:shd w:val="clear" w:color="auto" w:fill="auto"/>
            <w:vAlign w:val="bottom"/>
            <w:hideMark/>
          </w:tcPr>
          <w:p w14:paraId="734BC5DA" w14:textId="77777777" w:rsidR="001C5A94" w:rsidRPr="00E07E55" w:rsidRDefault="001C5A94" w:rsidP="00992BFF">
            <w:pPr>
              <w:rPr>
                <w:color w:val="000000"/>
              </w:rPr>
            </w:pPr>
            <w:r w:rsidRPr="00E07E55">
              <w:rPr>
                <w:color w:val="000000"/>
              </w:rPr>
              <w:t>Age</w:t>
            </w:r>
          </w:p>
        </w:tc>
        <w:tc>
          <w:tcPr>
            <w:tcW w:w="794" w:type="pct"/>
            <w:tcBorders>
              <w:top w:val="nil"/>
              <w:left w:val="nil"/>
              <w:bottom w:val="nil"/>
              <w:right w:val="nil"/>
            </w:tcBorders>
            <w:shd w:val="clear" w:color="auto" w:fill="auto"/>
            <w:vAlign w:val="bottom"/>
            <w:hideMark/>
          </w:tcPr>
          <w:p w14:paraId="3CF2235F" w14:textId="77777777" w:rsidR="001C5A94" w:rsidRPr="00E07E55" w:rsidRDefault="001C5A94" w:rsidP="00992BFF">
            <w:pPr>
              <w:jc w:val="center"/>
              <w:rPr>
                <w:color w:val="000000"/>
              </w:rPr>
            </w:pPr>
          </w:p>
        </w:tc>
        <w:tc>
          <w:tcPr>
            <w:tcW w:w="793" w:type="pct"/>
            <w:tcBorders>
              <w:top w:val="nil"/>
              <w:left w:val="nil"/>
              <w:bottom w:val="nil"/>
              <w:right w:val="nil"/>
            </w:tcBorders>
            <w:shd w:val="clear" w:color="auto" w:fill="auto"/>
            <w:vAlign w:val="bottom"/>
            <w:hideMark/>
          </w:tcPr>
          <w:p w14:paraId="3043D1FF" w14:textId="77777777" w:rsidR="001C5A94" w:rsidRPr="00E07E55" w:rsidRDefault="001C5A94" w:rsidP="00992BFF">
            <w:pPr>
              <w:jc w:val="center"/>
              <w:rPr>
                <w:color w:val="000000"/>
              </w:rPr>
            </w:pPr>
          </w:p>
        </w:tc>
      </w:tr>
      <w:tr w:rsidR="007273E3" w:rsidRPr="00E07E55" w14:paraId="4CE51D44" w14:textId="77777777" w:rsidTr="007273E3">
        <w:trPr>
          <w:trHeight w:val="337"/>
        </w:trPr>
        <w:tc>
          <w:tcPr>
            <w:tcW w:w="3413" w:type="pct"/>
            <w:tcBorders>
              <w:top w:val="nil"/>
              <w:left w:val="nil"/>
              <w:bottom w:val="nil"/>
              <w:right w:val="nil"/>
            </w:tcBorders>
            <w:shd w:val="clear" w:color="auto" w:fill="auto"/>
            <w:vAlign w:val="bottom"/>
          </w:tcPr>
          <w:p w14:paraId="76DFDFC2" w14:textId="77777777" w:rsidR="001C5A94" w:rsidRPr="00E07E55" w:rsidRDefault="001C5A94" w:rsidP="00992BFF">
            <w:pPr>
              <w:rPr>
                <w:color w:val="000000"/>
              </w:rPr>
            </w:pPr>
            <w:r w:rsidRPr="00E07E55">
              <w:rPr>
                <w:color w:val="000000"/>
              </w:rPr>
              <w:t xml:space="preserve">     13</w:t>
            </w:r>
          </w:p>
        </w:tc>
        <w:tc>
          <w:tcPr>
            <w:tcW w:w="794" w:type="pct"/>
            <w:tcBorders>
              <w:top w:val="nil"/>
              <w:left w:val="nil"/>
              <w:bottom w:val="nil"/>
              <w:right w:val="nil"/>
            </w:tcBorders>
            <w:shd w:val="clear" w:color="auto" w:fill="auto"/>
            <w:vAlign w:val="bottom"/>
          </w:tcPr>
          <w:p w14:paraId="0597FAEF" w14:textId="77421067" w:rsidR="001C5A94" w:rsidRPr="00E07E55" w:rsidRDefault="00122DE2" w:rsidP="00992BFF">
            <w:pPr>
              <w:jc w:val="center"/>
              <w:rPr>
                <w:color w:val="000000"/>
              </w:rPr>
            </w:pPr>
            <w:r w:rsidRPr="00E07E55">
              <w:rPr>
                <w:color w:val="000000"/>
              </w:rPr>
              <w:t>1</w:t>
            </w:r>
            <w:r w:rsidR="009B78B2" w:rsidRPr="00E07E55">
              <w:rPr>
                <w:color w:val="000000"/>
              </w:rPr>
              <w:t>6</w:t>
            </w:r>
          </w:p>
        </w:tc>
        <w:tc>
          <w:tcPr>
            <w:tcW w:w="793" w:type="pct"/>
            <w:tcBorders>
              <w:top w:val="nil"/>
              <w:left w:val="nil"/>
              <w:bottom w:val="nil"/>
              <w:right w:val="nil"/>
            </w:tcBorders>
            <w:shd w:val="clear" w:color="auto" w:fill="auto"/>
            <w:vAlign w:val="bottom"/>
          </w:tcPr>
          <w:p w14:paraId="32825434" w14:textId="3C7C452A" w:rsidR="001C5A94" w:rsidRPr="00E07E55" w:rsidRDefault="00122DE2" w:rsidP="00992BFF">
            <w:pPr>
              <w:jc w:val="center"/>
              <w:rPr>
                <w:color w:val="000000"/>
              </w:rPr>
            </w:pPr>
            <w:r w:rsidRPr="00E07E55">
              <w:rPr>
                <w:color w:val="000000"/>
              </w:rPr>
              <w:t>1.</w:t>
            </w:r>
            <w:r w:rsidR="009B78B2" w:rsidRPr="00E07E55">
              <w:rPr>
                <w:color w:val="000000"/>
              </w:rPr>
              <w:t>59</w:t>
            </w:r>
          </w:p>
        </w:tc>
      </w:tr>
      <w:tr w:rsidR="007273E3" w:rsidRPr="00E07E55" w14:paraId="218D14E9" w14:textId="77777777" w:rsidTr="007273E3">
        <w:trPr>
          <w:trHeight w:val="337"/>
        </w:trPr>
        <w:tc>
          <w:tcPr>
            <w:tcW w:w="3413" w:type="pct"/>
            <w:tcBorders>
              <w:top w:val="nil"/>
              <w:left w:val="nil"/>
              <w:bottom w:val="nil"/>
              <w:right w:val="nil"/>
            </w:tcBorders>
            <w:shd w:val="clear" w:color="auto" w:fill="auto"/>
            <w:vAlign w:val="bottom"/>
          </w:tcPr>
          <w:p w14:paraId="0CA09365" w14:textId="77777777" w:rsidR="001C5A94" w:rsidRPr="00E07E55" w:rsidRDefault="001C5A94" w:rsidP="00992BFF">
            <w:pPr>
              <w:rPr>
                <w:color w:val="000000"/>
              </w:rPr>
            </w:pPr>
            <w:r w:rsidRPr="00E07E55">
              <w:rPr>
                <w:color w:val="000000"/>
              </w:rPr>
              <w:t xml:space="preserve">     14</w:t>
            </w:r>
          </w:p>
        </w:tc>
        <w:tc>
          <w:tcPr>
            <w:tcW w:w="794" w:type="pct"/>
            <w:tcBorders>
              <w:top w:val="nil"/>
              <w:left w:val="nil"/>
              <w:bottom w:val="nil"/>
              <w:right w:val="nil"/>
            </w:tcBorders>
            <w:shd w:val="clear" w:color="auto" w:fill="auto"/>
            <w:vAlign w:val="bottom"/>
          </w:tcPr>
          <w:p w14:paraId="07434D6E" w14:textId="06763EF1" w:rsidR="001C5A94" w:rsidRPr="00E07E55" w:rsidRDefault="00122DE2" w:rsidP="00992BFF">
            <w:pPr>
              <w:jc w:val="center"/>
              <w:rPr>
                <w:color w:val="000000"/>
              </w:rPr>
            </w:pPr>
            <w:r w:rsidRPr="00E07E55">
              <w:rPr>
                <w:color w:val="000000"/>
              </w:rPr>
              <w:t>3</w:t>
            </w:r>
            <w:r w:rsidR="009B78B2" w:rsidRPr="00E07E55">
              <w:rPr>
                <w:color w:val="000000"/>
              </w:rPr>
              <w:t>8</w:t>
            </w:r>
          </w:p>
        </w:tc>
        <w:tc>
          <w:tcPr>
            <w:tcW w:w="793" w:type="pct"/>
            <w:tcBorders>
              <w:top w:val="nil"/>
              <w:left w:val="nil"/>
              <w:bottom w:val="nil"/>
              <w:right w:val="nil"/>
            </w:tcBorders>
            <w:shd w:val="clear" w:color="auto" w:fill="auto"/>
            <w:vAlign w:val="bottom"/>
          </w:tcPr>
          <w:p w14:paraId="3BFE303B" w14:textId="01595F7F" w:rsidR="001C5A94" w:rsidRPr="00E07E55" w:rsidRDefault="00122DE2" w:rsidP="00992BFF">
            <w:pPr>
              <w:jc w:val="center"/>
              <w:rPr>
                <w:color w:val="000000"/>
              </w:rPr>
            </w:pPr>
            <w:r w:rsidRPr="00E07E55">
              <w:rPr>
                <w:color w:val="000000"/>
              </w:rPr>
              <w:t>3.</w:t>
            </w:r>
            <w:r w:rsidR="009B78B2" w:rsidRPr="00E07E55">
              <w:rPr>
                <w:color w:val="000000"/>
              </w:rPr>
              <w:t>77</w:t>
            </w:r>
          </w:p>
        </w:tc>
      </w:tr>
      <w:tr w:rsidR="007273E3" w:rsidRPr="00E07E55" w14:paraId="6304D309" w14:textId="77777777" w:rsidTr="007273E3">
        <w:trPr>
          <w:trHeight w:val="337"/>
        </w:trPr>
        <w:tc>
          <w:tcPr>
            <w:tcW w:w="3413" w:type="pct"/>
            <w:tcBorders>
              <w:top w:val="nil"/>
              <w:left w:val="nil"/>
              <w:bottom w:val="nil"/>
              <w:right w:val="nil"/>
            </w:tcBorders>
            <w:shd w:val="clear" w:color="auto" w:fill="auto"/>
            <w:vAlign w:val="bottom"/>
          </w:tcPr>
          <w:p w14:paraId="3C680171" w14:textId="77777777" w:rsidR="001C5A94" w:rsidRPr="00E07E55" w:rsidRDefault="001C5A94" w:rsidP="00992BFF">
            <w:pPr>
              <w:rPr>
                <w:color w:val="000000"/>
              </w:rPr>
            </w:pPr>
            <w:r w:rsidRPr="00E07E55">
              <w:rPr>
                <w:color w:val="000000"/>
              </w:rPr>
              <w:t xml:space="preserve">     15</w:t>
            </w:r>
          </w:p>
        </w:tc>
        <w:tc>
          <w:tcPr>
            <w:tcW w:w="794" w:type="pct"/>
            <w:tcBorders>
              <w:top w:val="nil"/>
              <w:left w:val="nil"/>
              <w:bottom w:val="nil"/>
              <w:right w:val="nil"/>
            </w:tcBorders>
            <w:shd w:val="clear" w:color="auto" w:fill="auto"/>
            <w:vAlign w:val="bottom"/>
          </w:tcPr>
          <w:p w14:paraId="7D0C1ADF" w14:textId="5CB14A99" w:rsidR="001C5A94" w:rsidRPr="00E07E55" w:rsidRDefault="009B78B2" w:rsidP="00992BFF">
            <w:pPr>
              <w:jc w:val="center"/>
              <w:rPr>
                <w:color w:val="000000"/>
              </w:rPr>
            </w:pPr>
            <w:r w:rsidRPr="00E07E55">
              <w:rPr>
                <w:color w:val="000000"/>
              </w:rPr>
              <w:t>88</w:t>
            </w:r>
          </w:p>
        </w:tc>
        <w:tc>
          <w:tcPr>
            <w:tcW w:w="793" w:type="pct"/>
            <w:tcBorders>
              <w:top w:val="nil"/>
              <w:left w:val="nil"/>
              <w:bottom w:val="nil"/>
              <w:right w:val="nil"/>
            </w:tcBorders>
            <w:shd w:val="clear" w:color="auto" w:fill="auto"/>
            <w:vAlign w:val="bottom"/>
          </w:tcPr>
          <w:p w14:paraId="546FE083" w14:textId="2C5DD91D" w:rsidR="001C5A94" w:rsidRPr="00E07E55" w:rsidRDefault="009B78B2" w:rsidP="00992BFF">
            <w:pPr>
              <w:jc w:val="center"/>
              <w:rPr>
                <w:color w:val="000000"/>
              </w:rPr>
            </w:pPr>
            <w:r w:rsidRPr="00E07E55">
              <w:rPr>
                <w:color w:val="000000"/>
              </w:rPr>
              <w:t>8</w:t>
            </w:r>
            <w:r w:rsidR="00122DE2" w:rsidRPr="00E07E55">
              <w:rPr>
                <w:color w:val="000000"/>
              </w:rPr>
              <w:t>.</w:t>
            </w:r>
            <w:r w:rsidRPr="00E07E55">
              <w:rPr>
                <w:color w:val="000000"/>
              </w:rPr>
              <w:t>73</w:t>
            </w:r>
          </w:p>
        </w:tc>
      </w:tr>
      <w:tr w:rsidR="007273E3" w:rsidRPr="00E07E55" w14:paraId="79F67C2C" w14:textId="77777777" w:rsidTr="007273E3">
        <w:trPr>
          <w:trHeight w:val="337"/>
        </w:trPr>
        <w:tc>
          <w:tcPr>
            <w:tcW w:w="3413" w:type="pct"/>
            <w:tcBorders>
              <w:top w:val="nil"/>
              <w:left w:val="nil"/>
              <w:bottom w:val="nil"/>
              <w:right w:val="nil"/>
            </w:tcBorders>
            <w:shd w:val="clear" w:color="auto" w:fill="auto"/>
            <w:vAlign w:val="bottom"/>
          </w:tcPr>
          <w:p w14:paraId="4B20EB1E" w14:textId="77777777" w:rsidR="001C5A94" w:rsidRPr="00E07E55" w:rsidRDefault="001C5A94" w:rsidP="00992BFF">
            <w:pPr>
              <w:rPr>
                <w:color w:val="000000"/>
              </w:rPr>
            </w:pPr>
            <w:r w:rsidRPr="00E07E55">
              <w:rPr>
                <w:color w:val="000000"/>
              </w:rPr>
              <w:t xml:space="preserve">     16</w:t>
            </w:r>
          </w:p>
        </w:tc>
        <w:tc>
          <w:tcPr>
            <w:tcW w:w="794" w:type="pct"/>
            <w:tcBorders>
              <w:top w:val="nil"/>
              <w:left w:val="nil"/>
              <w:bottom w:val="nil"/>
              <w:right w:val="nil"/>
            </w:tcBorders>
            <w:shd w:val="clear" w:color="auto" w:fill="auto"/>
            <w:vAlign w:val="bottom"/>
          </w:tcPr>
          <w:p w14:paraId="48E8B87D" w14:textId="275F0953" w:rsidR="001C5A94" w:rsidRPr="00E07E55" w:rsidRDefault="00122DE2" w:rsidP="00992BFF">
            <w:pPr>
              <w:jc w:val="center"/>
              <w:rPr>
                <w:color w:val="000000"/>
              </w:rPr>
            </w:pPr>
            <w:r w:rsidRPr="00E07E55">
              <w:rPr>
                <w:color w:val="000000"/>
              </w:rPr>
              <w:t>3</w:t>
            </w:r>
            <w:r w:rsidR="009B78B2" w:rsidRPr="00E07E55">
              <w:rPr>
                <w:color w:val="000000"/>
              </w:rPr>
              <w:t>71</w:t>
            </w:r>
          </w:p>
        </w:tc>
        <w:tc>
          <w:tcPr>
            <w:tcW w:w="793" w:type="pct"/>
            <w:tcBorders>
              <w:top w:val="nil"/>
              <w:left w:val="nil"/>
              <w:bottom w:val="nil"/>
              <w:right w:val="nil"/>
            </w:tcBorders>
            <w:shd w:val="clear" w:color="auto" w:fill="auto"/>
            <w:vAlign w:val="bottom"/>
          </w:tcPr>
          <w:p w14:paraId="22FA5E0A" w14:textId="7BA9F867" w:rsidR="001C5A94" w:rsidRPr="00E07E55" w:rsidRDefault="00122DE2" w:rsidP="00992BFF">
            <w:pPr>
              <w:jc w:val="center"/>
              <w:rPr>
                <w:color w:val="000000"/>
              </w:rPr>
            </w:pPr>
            <w:r w:rsidRPr="00E07E55">
              <w:rPr>
                <w:color w:val="000000"/>
              </w:rPr>
              <w:t>3</w:t>
            </w:r>
            <w:r w:rsidR="009B78B2" w:rsidRPr="00E07E55">
              <w:rPr>
                <w:color w:val="000000"/>
              </w:rPr>
              <w:t>6</w:t>
            </w:r>
            <w:r w:rsidRPr="00E07E55">
              <w:rPr>
                <w:color w:val="000000"/>
              </w:rPr>
              <w:t>.</w:t>
            </w:r>
            <w:r w:rsidR="009B78B2" w:rsidRPr="00E07E55">
              <w:rPr>
                <w:color w:val="000000"/>
              </w:rPr>
              <w:t>80</w:t>
            </w:r>
          </w:p>
        </w:tc>
      </w:tr>
      <w:tr w:rsidR="007273E3" w:rsidRPr="00E07E55" w14:paraId="1C63ECB0" w14:textId="77777777" w:rsidTr="007273E3">
        <w:trPr>
          <w:trHeight w:val="337"/>
        </w:trPr>
        <w:tc>
          <w:tcPr>
            <w:tcW w:w="3413" w:type="pct"/>
            <w:tcBorders>
              <w:top w:val="nil"/>
              <w:left w:val="nil"/>
              <w:bottom w:val="nil"/>
              <w:right w:val="nil"/>
            </w:tcBorders>
            <w:shd w:val="clear" w:color="auto" w:fill="auto"/>
            <w:vAlign w:val="bottom"/>
          </w:tcPr>
          <w:p w14:paraId="00069C53" w14:textId="77777777" w:rsidR="001C5A94" w:rsidRPr="00E07E55" w:rsidRDefault="001C5A94" w:rsidP="00992BFF">
            <w:pPr>
              <w:rPr>
                <w:color w:val="000000"/>
              </w:rPr>
            </w:pPr>
            <w:r w:rsidRPr="00E07E55">
              <w:rPr>
                <w:color w:val="000000"/>
              </w:rPr>
              <w:t xml:space="preserve">     17</w:t>
            </w:r>
          </w:p>
        </w:tc>
        <w:tc>
          <w:tcPr>
            <w:tcW w:w="794" w:type="pct"/>
            <w:tcBorders>
              <w:top w:val="nil"/>
              <w:left w:val="nil"/>
              <w:bottom w:val="nil"/>
              <w:right w:val="nil"/>
            </w:tcBorders>
            <w:shd w:val="clear" w:color="auto" w:fill="auto"/>
            <w:vAlign w:val="bottom"/>
          </w:tcPr>
          <w:p w14:paraId="18A7C4D7" w14:textId="42AB85BF" w:rsidR="001C5A94" w:rsidRPr="00E07E55" w:rsidRDefault="00122DE2" w:rsidP="00992BFF">
            <w:pPr>
              <w:jc w:val="center"/>
              <w:rPr>
                <w:color w:val="000000"/>
              </w:rPr>
            </w:pPr>
            <w:r w:rsidRPr="00E07E55">
              <w:rPr>
                <w:color w:val="000000"/>
              </w:rPr>
              <w:t>27</w:t>
            </w:r>
            <w:r w:rsidR="009B78B2" w:rsidRPr="00E07E55">
              <w:rPr>
                <w:color w:val="000000"/>
              </w:rPr>
              <w:t>5</w:t>
            </w:r>
          </w:p>
        </w:tc>
        <w:tc>
          <w:tcPr>
            <w:tcW w:w="793" w:type="pct"/>
            <w:tcBorders>
              <w:top w:val="nil"/>
              <w:left w:val="nil"/>
              <w:bottom w:val="nil"/>
              <w:right w:val="nil"/>
            </w:tcBorders>
            <w:shd w:val="clear" w:color="auto" w:fill="auto"/>
            <w:vAlign w:val="bottom"/>
          </w:tcPr>
          <w:p w14:paraId="773737C8" w14:textId="5768D430" w:rsidR="001C5A94" w:rsidRPr="00E07E55" w:rsidRDefault="00122DE2" w:rsidP="00992BFF">
            <w:pPr>
              <w:jc w:val="center"/>
              <w:rPr>
                <w:color w:val="000000"/>
              </w:rPr>
            </w:pPr>
            <w:r w:rsidRPr="00E07E55">
              <w:rPr>
                <w:color w:val="000000"/>
              </w:rPr>
              <w:t>2</w:t>
            </w:r>
            <w:r w:rsidR="009B78B2" w:rsidRPr="00E07E55">
              <w:rPr>
                <w:color w:val="000000"/>
              </w:rPr>
              <w:t>7</w:t>
            </w:r>
            <w:r w:rsidRPr="00E07E55">
              <w:rPr>
                <w:color w:val="000000"/>
              </w:rPr>
              <w:t>.</w:t>
            </w:r>
            <w:r w:rsidR="009B78B2" w:rsidRPr="00E07E55">
              <w:rPr>
                <w:color w:val="000000"/>
              </w:rPr>
              <w:t>28</w:t>
            </w:r>
          </w:p>
        </w:tc>
      </w:tr>
      <w:tr w:rsidR="007273E3" w:rsidRPr="00E07E55" w14:paraId="39A8E815" w14:textId="77777777" w:rsidTr="007273E3">
        <w:trPr>
          <w:trHeight w:val="337"/>
        </w:trPr>
        <w:tc>
          <w:tcPr>
            <w:tcW w:w="3413" w:type="pct"/>
            <w:tcBorders>
              <w:top w:val="nil"/>
              <w:left w:val="nil"/>
              <w:bottom w:val="nil"/>
              <w:right w:val="nil"/>
            </w:tcBorders>
            <w:shd w:val="clear" w:color="auto" w:fill="auto"/>
            <w:vAlign w:val="bottom"/>
          </w:tcPr>
          <w:p w14:paraId="407BD51C" w14:textId="77777777" w:rsidR="001C5A94" w:rsidRPr="00E07E55" w:rsidRDefault="001C5A94" w:rsidP="00992BFF">
            <w:pPr>
              <w:rPr>
                <w:color w:val="000000"/>
              </w:rPr>
            </w:pPr>
            <w:r w:rsidRPr="00E07E55">
              <w:rPr>
                <w:color w:val="000000"/>
              </w:rPr>
              <w:t xml:space="preserve">     18</w:t>
            </w:r>
          </w:p>
        </w:tc>
        <w:tc>
          <w:tcPr>
            <w:tcW w:w="794" w:type="pct"/>
            <w:tcBorders>
              <w:top w:val="nil"/>
              <w:left w:val="nil"/>
              <w:bottom w:val="nil"/>
              <w:right w:val="nil"/>
            </w:tcBorders>
            <w:shd w:val="clear" w:color="auto" w:fill="auto"/>
            <w:vAlign w:val="bottom"/>
          </w:tcPr>
          <w:p w14:paraId="69AB5D59" w14:textId="6BA1186A" w:rsidR="001C5A94" w:rsidRPr="00E07E55" w:rsidRDefault="00122DE2" w:rsidP="00992BFF">
            <w:pPr>
              <w:jc w:val="center"/>
              <w:rPr>
                <w:color w:val="000000"/>
              </w:rPr>
            </w:pPr>
            <w:r w:rsidRPr="00E07E55">
              <w:rPr>
                <w:color w:val="000000"/>
              </w:rPr>
              <w:t>20</w:t>
            </w:r>
            <w:r w:rsidR="009B78B2" w:rsidRPr="00E07E55">
              <w:rPr>
                <w:color w:val="000000"/>
              </w:rPr>
              <w:t>4</w:t>
            </w:r>
          </w:p>
        </w:tc>
        <w:tc>
          <w:tcPr>
            <w:tcW w:w="793" w:type="pct"/>
            <w:tcBorders>
              <w:top w:val="nil"/>
              <w:left w:val="nil"/>
              <w:bottom w:val="nil"/>
              <w:right w:val="nil"/>
            </w:tcBorders>
            <w:shd w:val="clear" w:color="auto" w:fill="auto"/>
            <w:vAlign w:val="bottom"/>
          </w:tcPr>
          <w:p w14:paraId="6E2918CA" w14:textId="1E3298B0" w:rsidR="001C5A94" w:rsidRPr="00E07E55" w:rsidRDefault="00122DE2" w:rsidP="00992BFF">
            <w:pPr>
              <w:jc w:val="center"/>
              <w:rPr>
                <w:color w:val="000000"/>
              </w:rPr>
            </w:pPr>
            <w:r w:rsidRPr="00E07E55">
              <w:rPr>
                <w:color w:val="000000"/>
              </w:rPr>
              <w:t>20.</w:t>
            </w:r>
            <w:r w:rsidR="009B78B2" w:rsidRPr="00E07E55">
              <w:rPr>
                <w:color w:val="000000"/>
              </w:rPr>
              <w:t>24</w:t>
            </w:r>
          </w:p>
        </w:tc>
      </w:tr>
      <w:tr w:rsidR="007273E3" w:rsidRPr="00E07E55" w14:paraId="50C13D42" w14:textId="77777777" w:rsidTr="007273E3">
        <w:trPr>
          <w:trHeight w:val="337"/>
        </w:trPr>
        <w:tc>
          <w:tcPr>
            <w:tcW w:w="3413" w:type="pct"/>
            <w:tcBorders>
              <w:top w:val="nil"/>
              <w:left w:val="nil"/>
              <w:bottom w:val="nil"/>
              <w:right w:val="nil"/>
            </w:tcBorders>
            <w:shd w:val="clear" w:color="auto" w:fill="auto"/>
            <w:vAlign w:val="bottom"/>
          </w:tcPr>
          <w:p w14:paraId="1FDC3A48" w14:textId="77777777" w:rsidR="001C5A94" w:rsidRPr="00E07E55" w:rsidRDefault="001C5A94" w:rsidP="00992BFF">
            <w:pPr>
              <w:rPr>
                <w:color w:val="000000"/>
              </w:rPr>
            </w:pPr>
            <w:r w:rsidRPr="00E07E55">
              <w:rPr>
                <w:color w:val="000000"/>
              </w:rPr>
              <w:t xml:space="preserve">     19</w:t>
            </w:r>
          </w:p>
        </w:tc>
        <w:tc>
          <w:tcPr>
            <w:tcW w:w="794" w:type="pct"/>
            <w:tcBorders>
              <w:top w:val="nil"/>
              <w:left w:val="nil"/>
              <w:bottom w:val="nil"/>
              <w:right w:val="nil"/>
            </w:tcBorders>
            <w:shd w:val="clear" w:color="auto" w:fill="auto"/>
            <w:vAlign w:val="bottom"/>
          </w:tcPr>
          <w:p w14:paraId="5EB4AF07" w14:textId="6FDC1439" w:rsidR="001C5A94" w:rsidRPr="00E07E55" w:rsidRDefault="00122DE2" w:rsidP="00992BFF">
            <w:pPr>
              <w:jc w:val="center"/>
              <w:rPr>
                <w:color w:val="000000"/>
              </w:rPr>
            </w:pPr>
            <w:r w:rsidRPr="00E07E55">
              <w:rPr>
                <w:color w:val="000000"/>
              </w:rPr>
              <w:t>16</w:t>
            </w:r>
          </w:p>
        </w:tc>
        <w:tc>
          <w:tcPr>
            <w:tcW w:w="793" w:type="pct"/>
            <w:tcBorders>
              <w:top w:val="nil"/>
              <w:left w:val="nil"/>
              <w:bottom w:val="nil"/>
              <w:right w:val="nil"/>
            </w:tcBorders>
            <w:shd w:val="clear" w:color="auto" w:fill="auto"/>
            <w:vAlign w:val="bottom"/>
          </w:tcPr>
          <w:p w14:paraId="54AB7556" w14:textId="16186D49" w:rsidR="001C5A94" w:rsidRPr="00E07E55" w:rsidRDefault="00122DE2" w:rsidP="00992BFF">
            <w:pPr>
              <w:jc w:val="center"/>
              <w:rPr>
                <w:color w:val="000000"/>
              </w:rPr>
            </w:pPr>
            <w:r w:rsidRPr="00E07E55">
              <w:rPr>
                <w:color w:val="000000"/>
              </w:rPr>
              <w:t>1.</w:t>
            </w:r>
            <w:r w:rsidR="009B78B2" w:rsidRPr="00E07E55">
              <w:rPr>
                <w:color w:val="000000"/>
              </w:rPr>
              <w:t>59</w:t>
            </w:r>
          </w:p>
        </w:tc>
      </w:tr>
      <w:tr w:rsidR="007273E3" w:rsidRPr="00E07E55" w14:paraId="4A492FC8" w14:textId="77777777" w:rsidTr="007273E3">
        <w:trPr>
          <w:trHeight w:val="337"/>
        </w:trPr>
        <w:tc>
          <w:tcPr>
            <w:tcW w:w="3413" w:type="pct"/>
            <w:tcBorders>
              <w:top w:val="nil"/>
              <w:left w:val="nil"/>
              <w:bottom w:val="nil"/>
              <w:right w:val="nil"/>
            </w:tcBorders>
            <w:shd w:val="clear" w:color="auto" w:fill="auto"/>
            <w:vAlign w:val="bottom"/>
            <w:hideMark/>
          </w:tcPr>
          <w:p w14:paraId="2057DEBA" w14:textId="77777777" w:rsidR="001C5A94" w:rsidRPr="00E07E55" w:rsidRDefault="001C5A94" w:rsidP="00992BFF">
            <w:pPr>
              <w:rPr>
                <w:color w:val="000000"/>
              </w:rPr>
            </w:pPr>
            <w:r w:rsidRPr="00E07E55">
              <w:rPr>
                <w:color w:val="000000"/>
              </w:rPr>
              <w:t>Gender</w:t>
            </w:r>
          </w:p>
        </w:tc>
        <w:tc>
          <w:tcPr>
            <w:tcW w:w="794" w:type="pct"/>
            <w:tcBorders>
              <w:top w:val="nil"/>
              <w:left w:val="nil"/>
              <w:bottom w:val="nil"/>
              <w:right w:val="nil"/>
            </w:tcBorders>
            <w:shd w:val="clear" w:color="auto" w:fill="auto"/>
            <w:vAlign w:val="bottom"/>
            <w:hideMark/>
          </w:tcPr>
          <w:p w14:paraId="66083F90" w14:textId="5D1D48D7" w:rsidR="001C5A94" w:rsidRPr="00E07E55" w:rsidRDefault="001C5A94" w:rsidP="00992BFF">
            <w:pPr>
              <w:jc w:val="center"/>
              <w:rPr>
                <w:color w:val="000000"/>
              </w:rPr>
            </w:pPr>
          </w:p>
        </w:tc>
        <w:tc>
          <w:tcPr>
            <w:tcW w:w="793" w:type="pct"/>
            <w:tcBorders>
              <w:top w:val="nil"/>
              <w:left w:val="nil"/>
              <w:bottom w:val="nil"/>
              <w:right w:val="nil"/>
            </w:tcBorders>
            <w:shd w:val="clear" w:color="auto" w:fill="auto"/>
            <w:vAlign w:val="bottom"/>
            <w:hideMark/>
          </w:tcPr>
          <w:p w14:paraId="657B67C7" w14:textId="1CDCEEDB" w:rsidR="001C5A94" w:rsidRPr="00E07E55" w:rsidRDefault="001C5A94" w:rsidP="00992BFF">
            <w:pPr>
              <w:jc w:val="center"/>
              <w:rPr>
                <w:color w:val="000000"/>
              </w:rPr>
            </w:pPr>
          </w:p>
        </w:tc>
      </w:tr>
      <w:tr w:rsidR="007273E3" w:rsidRPr="00E07E55" w14:paraId="58496798" w14:textId="77777777" w:rsidTr="007273E3">
        <w:trPr>
          <w:trHeight w:val="337"/>
        </w:trPr>
        <w:tc>
          <w:tcPr>
            <w:tcW w:w="3413" w:type="pct"/>
            <w:tcBorders>
              <w:top w:val="nil"/>
              <w:left w:val="nil"/>
              <w:bottom w:val="nil"/>
              <w:right w:val="nil"/>
            </w:tcBorders>
            <w:shd w:val="clear" w:color="auto" w:fill="auto"/>
            <w:vAlign w:val="bottom"/>
          </w:tcPr>
          <w:p w14:paraId="74BAFA79" w14:textId="77777777" w:rsidR="001C5A94" w:rsidRPr="00E07E55" w:rsidRDefault="001C5A94" w:rsidP="00992BFF">
            <w:pPr>
              <w:rPr>
                <w:color w:val="000000"/>
              </w:rPr>
            </w:pPr>
            <w:r w:rsidRPr="00E07E55">
              <w:rPr>
                <w:color w:val="000000"/>
              </w:rPr>
              <w:t xml:space="preserve">     Female</w:t>
            </w:r>
          </w:p>
        </w:tc>
        <w:tc>
          <w:tcPr>
            <w:tcW w:w="794" w:type="pct"/>
            <w:tcBorders>
              <w:top w:val="nil"/>
              <w:left w:val="nil"/>
              <w:bottom w:val="nil"/>
              <w:right w:val="nil"/>
            </w:tcBorders>
            <w:shd w:val="clear" w:color="auto" w:fill="auto"/>
            <w:vAlign w:val="bottom"/>
          </w:tcPr>
          <w:p w14:paraId="4427E699" w14:textId="422538B9" w:rsidR="001C5A94" w:rsidRPr="00E07E55" w:rsidRDefault="001E5219" w:rsidP="00992BFF">
            <w:pPr>
              <w:jc w:val="center"/>
              <w:rPr>
                <w:color w:val="000000"/>
              </w:rPr>
            </w:pPr>
            <w:r w:rsidRPr="00E07E55">
              <w:rPr>
                <w:color w:val="000000"/>
              </w:rPr>
              <w:t>5</w:t>
            </w:r>
            <w:r w:rsidR="00A60DD6" w:rsidRPr="00E07E55">
              <w:rPr>
                <w:color w:val="000000"/>
              </w:rPr>
              <w:t>45</w:t>
            </w:r>
          </w:p>
        </w:tc>
        <w:tc>
          <w:tcPr>
            <w:tcW w:w="793" w:type="pct"/>
            <w:tcBorders>
              <w:top w:val="nil"/>
              <w:left w:val="nil"/>
              <w:bottom w:val="nil"/>
              <w:right w:val="nil"/>
            </w:tcBorders>
            <w:shd w:val="clear" w:color="auto" w:fill="auto"/>
            <w:vAlign w:val="bottom"/>
          </w:tcPr>
          <w:p w14:paraId="49C65220" w14:textId="32AD2052" w:rsidR="001C5A94" w:rsidRPr="00E07E55" w:rsidRDefault="001E5219" w:rsidP="00992BFF">
            <w:pPr>
              <w:jc w:val="center"/>
              <w:rPr>
                <w:color w:val="000000"/>
              </w:rPr>
            </w:pPr>
            <w:r w:rsidRPr="00E07E55">
              <w:rPr>
                <w:color w:val="000000"/>
              </w:rPr>
              <w:t>5</w:t>
            </w:r>
            <w:r w:rsidR="00A60DD6" w:rsidRPr="00E07E55">
              <w:rPr>
                <w:color w:val="000000"/>
              </w:rPr>
              <w:t>4</w:t>
            </w:r>
            <w:r w:rsidRPr="00E07E55">
              <w:rPr>
                <w:color w:val="000000"/>
              </w:rPr>
              <w:t>.</w:t>
            </w:r>
            <w:r w:rsidR="009B78B2" w:rsidRPr="00E07E55">
              <w:rPr>
                <w:color w:val="000000"/>
              </w:rPr>
              <w:t>07</w:t>
            </w:r>
          </w:p>
        </w:tc>
      </w:tr>
      <w:tr w:rsidR="007273E3" w:rsidRPr="00E07E55" w14:paraId="5A88DA1B" w14:textId="77777777" w:rsidTr="007273E3">
        <w:trPr>
          <w:trHeight w:val="337"/>
        </w:trPr>
        <w:tc>
          <w:tcPr>
            <w:tcW w:w="3413" w:type="pct"/>
            <w:tcBorders>
              <w:top w:val="nil"/>
              <w:left w:val="nil"/>
              <w:bottom w:val="nil"/>
              <w:right w:val="nil"/>
            </w:tcBorders>
            <w:shd w:val="clear" w:color="auto" w:fill="auto"/>
            <w:vAlign w:val="bottom"/>
          </w:tcPr>
          <w:p w14:paraId="1318277C" w14:textId="77777777" w:rsidR="001C5A94" w:rsidRPr="00E07E55" w:rsidRDefault="001C5A94" w:rsidP="00992BFF">
            <w:pPr>
              <w:rPr>
                <w:color w:val="000000"/>
              </w:rPr>
            </w:pPr>
            <w:r w:rsidRPr="00E07E55">
              <w:rPr>
                <w:color w:val="000000"/>
              </w:rPr>
              <w:t xml:space="preserve">     Male</w:t>
            </w:r>
          </w:p>
        </w:tc>
        <w:tc>
          <w:tcPr>
            <w:tcW w:w="794" w:type="pct"/>
            <w:tcBorders>
              <w:top w:val="nil"/>
              <w:left w:val="nil"/>
              <w:bottom w:val="nil"/>
              <w:right w:val="nil"/>
            </w:tcBorders>
            <w:shd w:val="clear" w:color="auto" w:fill="auto"/>
            <w:vAlign w:val="bottom"/>
          </w:tcPr>
          <w:p w14:paraId="20AF7DCA" w14:textId="36BDC906" w:rsidR="001C5A94" w:rsidRPr="00E07E55" w:rsidRDefault="001E5219" w:rsidP="00992BFF">
            <w:pPr>
              <w:jc w:val="center"/>
              <w:rPr>
                <w:color w:val="000000"/>
              </w:rPr>
            </w:pPr>
            <w:r w:rsidRPr="00E07E55">
              <w:rPr>
                <w:color w:val="000000"/>
              </w:rPr>
              <w:t>4</w:t>
            </w:r>
            <w:r w:rsidR="00A60DD6" w:rsidRPr="00E07E55">
              <w:rPr>
                <w:color w:val="000000"/>
              </w:rPr>
              <w:t>63</w:t>
            </w:r>
          </w:p>
        </w:tc>
        <w:tc>
          <w:tcPr>
            <w:tcW w:w="793" w:type="pct"/>
            <w:tcBorders>
              <w:top w:val="nil"/>
              <w:left w:val="nil"/>
              <w:bottom w:val="nil"/>
              <w:right w:val="nil"/>
            </w:tcBorders>
            <w:shd w:val="clear" w:color="auto" w:fill="auto"/>
            <w:vAlign w:val="bottom"/>
          </w:tcPr>
          <w:p w14:paraId="07797BA3" w14:textId="082DCB6A" w:rsidR="001C5A94" w:rsidRPr="00E07E55" w:rsidRDefault="001E5219" w:rsidP="00992BFF">
            <w:pPr>
              <w:jc w:val="center"/>
              <w:rPr>
                <w:color w:val="000000"/>
              </w:rPr>
            </w:pPr>
            <w:r w:rsidRPr="00E07E55">
              <w:rPr>
                <w:color w:val="000000"/>
              </w:rPr>
              <w:t>4</w:t>
            </w:r>
            <w:r w:rsidR="009B78B2" w:rsidRPr="00E07E55">
              <w:rPr>
                <w:color w:val="000000"/>
              </w:rPr>
              <w:t>5</w:t>
            </w:r>
            <w:r w:rsidRPr="00E07E55">
              <w:rPr>
                <w:color w:val="000000"/>
              </w:rPr>
              <w:t>.</w:t>
            </w:r>
            <w:r w:rsidR="009B78B2" w:rsidRPr="00E07E55">
              <w:rPr>
                <w:color w:val="000000"/>
              </w:rPr>
              <w:t>93</w:t>
            </w:r>
          </w:p>
        </w:tc>
      </w:tr>
      <w:tr w:rsidR="007273E3" w:rsidRPr="00E07E55" w14:paraId="2B4C80B7" w14:textId="77777777" w:rsidTr="007273E3">
        <w:trPr>
          <w:trHeight w:val="337"/>
        </w:trPr>
        <w:tc>
          <w:tcPr>
            <w:tcW w:w="3413" w:type="pct"/>
            <w:tcBorders>
              <w:top w:val="nil"/>
              <w:left w:val="nil"/>
              <w:bottom w:val="nil"/>
              <w:right w:val="nil"/>
            </w:tcBorders>
            <w:shd w:val="clear" w:color="auto" w:fill="auto"/>
            <w:vAlign w:val="bottom"/>
            <w:hideMark/>
          </w:tcPr>
          <w:p w14:paraId="115E8BDE" w14:textId="77777777" w:rsidR="001C5A94" w:rsidRPr="00E07E55" w:rsidRDefault="001C5A94" w:rsidP="00992BFF">
            <w:pPr>
              <w:rPr>
                <w:color w:val="000000"/>
              </w:rPr>
            </w:pPr>
            <w:r w:rsidRPr="00E07E55">
              <w:rPr>
                <w:color w:val="000000"/>
              </w:rPr>
              <w:t xml:space="preserve">Race </w:t>
            </w:r>
          </w:p>
        </w:tc>
        <w:tc>
          <w:tcPr>
            <w:tcW w:w="794" w:type="pct"/>
            <w:tcBorders>
              <w:top w:val="nil"/>
              <w:left w:val="nil"/>
              <w:bottom w:val="nil"/>
              <w:right w:val="nil"/>
            </w:tcBorders>
            <w:shd w:val="clear" w:color="auto" w:fill="auto"/>
            <w:vAlign w:val="bottom"/>
            <w:hideMark/>
          </w:tcPr>
          <w:p w14:paraId="732875FF" w14:textId="6EB55D2A" w:rsidR="001C5A94" w:rsidRPr="00E07E55" w:rsidRDefault="001C5A94" w:rsidP="00992BFF">
            <w:pPr>
              <w:jc w:val="center"/>
              <w:rPr>
                <w:color w:val="000000"/>
              </w:rPr>
            </w:pPr>
          </w:p>
        </w:tc>
        <w:tc>
          <w:tcPr>
            <w:tcW w:w="793" w:type="pct"/>
            <w:tcBorders>
              <w:top w:val="nil"/>
              <w:left w:val="nil"/>
              <w:bottom w:val="nil"/>
              <w:right w:val="nil"/>
            </w:tcBorders>
            <w:shd w:val="clear" w:color="auto" w:fill="auto"/>
            <w:vAlign w:val="bottom"/>
            <w:hideMark/>
          </w:tcPr>
          <w:p w14:paraId="7243BA3C" w14:textId="314CE9E2" w:rsidR="001C5A94" w:rsidRPr="00E07E55" w:rsidRDefault="001C5A94" w:rsidP="001E5219">
            <w:pPr>
              <w:rPr>
                <w:color w:val="000000"/>
              </w:rPr>
            </w:pPr>
          </w:p>
        </w:tc>
      </w:tr>
      <w:tr w:rsidR="007273E3" w:rsidRPr="00E07E55" w14:paraId="02E68FB4" w14:textId="77777777" w:rsidTr="007273E3">
        <w:trPr>
          <w:trHeight w:val="337"/>
        </w:trPr>
        <w:tc>
          <w:tcPr>
            <w:tcW w:w="3413" w:type="pct"/>
            <w:tcBorders>
              <w:top w:val="nil"/>
              <w:left w:val="nil"/>
              <w:bottom w:val="nil"/>
              <w:right w:val="nil"/>
            </w:tcBorders>
            <w:shd w:val="clear" w:color="auto" w:fill="auto"/>
            <w:vAlign w:val="bottom"/>
          </w:tcPr>
          <w:p w14:paraId="30F2BC21" w14:textId="77777777" w:rsidR="001C5A94" w:rsidRPr="00E07E55" w:rsidRDefault="001C5A94" w:rsidP="00992BFF">
            <w:pPr>
              <w:rPr>
                <w:color w:val="000000"/>
              </w:rPr>
            </w:pPr>
            <w:r w:rsidRPr="00E07E55">
              <w:rPr>
                <w:color w:val="000000"/>
              </w:rPr>
              <w:lastRenderedPageBreak/>
              <w:t xml:space="preserve">     African-American</w:t>
            </w:r>
          </w:p>
        </w:tc>
        <w:tc>
          <w:tcPr>
            <w:tcW w:w="794" w:type="pct"/>
            <w:tcBorders>
              <w:top w:val="nil"/>
              <w:left w:val="nil"/>
              <w:bottom w:val="nil"/>
              <w:right w:val="nil"/>
            </w:tcBorders>
            <w:shd w:val="clear" w:color="auto" w:fill="auto"/>
            <w:vAlign w:val="bottom"/>
          </w:tcPr>
          <w:p w14:paraId="6B281B0C" w14:textId="3EC3FAD6" w:rsidR="001C5A94" w:rsidRPr="00E07E55" w:rsidRDefault="001E5219" w:rsidP="00992BFF">
            <w:pPr>
              <w:jc w:val="center"/>
              <w:rPr>
                <w:color w:val="000000"/>
              </w:rPr>
            </w:pPr>
            <w:r w:rsidRPr="00E07E55">
              <w:rPr>
                <w:color w:val="000000"/>
              </w:rPr>
              <w:t>150</w:t>
            </w:r>
          </w:p>
        </w:tc>
        <w:tc>
          <w:tcPr>
            <w:tcW w:w="793" w:type="pct"/>
            <w:tcBorders>
              <w:top w:val="nil"/>
              <w:left w:val="nil"/>
              <w:bottom w:val="nil"/>
              <w:right w:val="nil"/>
            </w:tcBorders>
            <w:shd w:val="clear" w:color="auto" w:fill="auto"/>
            <w:vAlign w:val="bottom"/>
          </w:tcPr>
          <w:p w14:paraId="7CA28C20" w14:textId="64D35EB4" w:rsidR="001C5A94" w:rsidRPr="00E07E55" w:rsidRDefault="001E5219" w:rsidP="00992BFF">
            <w:pPr>
              <w:jc w:val="center"/>
              <w:rPr>
                <w:color w:val="000000"/>
              </w:rPr>
            </w:pPr>
            <w:r w:rsidRPr="00E07E55">
              <w:rPr>
                <w:color w:val="000000"/>
              </w:rPr>
              <w:t>1</w:t>
            </w:r>
            <w:r w:rsidR="009B78B2" w:rsidRPr="00E07E55">
              <w:rPr>
                <w:color w:val="000000"/>
              </w:rPr>
              <w:t>4</w:t>
            </w:r>
            <w:r w:rsidRPr="00E07E55">
              <w:rPr>
                <w:color w:val="000000"/>
              </w:rPr>
              <w:t>.</w:t>
            </w:r>
            <w:r w:rsidR="009B78B2" w:rsidRPr="00E07E55">
              <w:rPr>
                <w:color w:val="000000"/>
              </w:rPr>
              <w:t>88</w:t>
            </w:r>
          </w:p>
        </w:tc>
      </w:tr>
      <w:tr w:rsidR="007273E3" w:rsidRPr="00E07E55" w14:paraId="41198276" w14:textId="77777777" w:rsidTr="007273E3">
        <w:trPr>
          <w:trHeight w:val="337"/>
        </w:trPr>
        <w:tc>
          <w:tcPr>
            <w:tcW w:w="3413" w:type="pct"/>
            <w:tcBorders>
              <w:top w:val="nil"/>
              <w:left w:val="nil"/>
              <w:bottom w:val="nil"/>
              <w:right w:val="nil"/>
            </w:tcBorders>
            <w:shd w:val="clear" w:color="auto" w:fill="auto"/>
            <w:vAlign w:val="bottom"/>
          </w:tcPr>
          <w:p w14:paraId="6223AB67" w14:textId="77777777" w:rsidR="001C5A94" w:rsidRPr="00E07E55" w:rsidRDefault="001C5A94" w:rsidP="00992BFF">
            <w:pPr>
              <w:rPr>
                <w:color w:val="000000"/>
              </w:rPr>
            </w:pPr>
            <w:r w:rsidRPr="00E07E55">
              <w:rPr>
                <w:color w:val="000000"/>
              </w:rPr>
              <w:t xml:space="preserve">     White</w:t>
            </w:r>
          </w:p>
        </w:tc>
        <w:tc>
          <w:tcPr>
            <w:tcW w:w="794" w:type="pct"/>
            <w:tcBorders>
              <w:top w:val="nil"/>
              <w:left w:val="nil"/>
              <w:bottom w:val="nil"/>
              <w:right w:val="nil"/>
            </w:tcBorders>
            <w:shd w:val="clear" w:color="auto" w:fill="auto"/>
            <w:vAlign w:val="bottom"/>
          </w:tcPr>
          <w:p w14:paraId="0D738569" w14:textId="1BE51E52" w:rsidR="001C5A94" w:rsidRPr="00E07E55" w:rsidRDefault="009B78B2" w:rsidP="009B78B2">
            <w:pPr>
              <w:jc w:val="center"/>
              <w:rPr>
                <w:color w:val="000000"/>
              </w:rPr>
            </w:pPr>
            <w:r w:rsidRPr="00E07E55">
              <w:rPr>
                <w:color w:val="000000"/>
              </w:rPr>
              <w:t>702</w:t>
            </w:r>
          </w:p>
        </w:tc>
        <w:tc>
          <w:tcPr>
            <w:tcW w:w="793" w:type="pct"/>
            <w:tcBorders>
              <w:top w:val="nil"/>
              <w:left w:val="nil"/>
              <w:bottom w:val="nil"/>
              <w:right w:val="nil"/>
            </w:tcBorders>
            <w:shd w:val="clear" w:color="auto" w:fill="auto"/>
            <w:vAlign w:val="bottom"/>
          </w:tcPr>
          <w:p w14:paraId="23D1C258" w14:textId="3FC8FE17" w:rsidR="001C5A94" w:rsidRPr="00E07E55" w:rsidRDefault="001E5219" w:rsidP="00992BFF">
            <w:pPr>
              <w:jc w:val="center"/>
              <w:rPr>
                <w:color w:val="000000"/>
              </w:rPr>
            </w:pPr>
            <w:r w:rsidRPr="00E07E55">
              <w:rPr>
                <w:color w:val="000000"/>
              </w:rPr>
              <w:t>69.</w:t>
            </w:r>
            <w:r w:rsidR="009B78B2" w:rsidRPr="00E07E55">
              <w:rPr>
                <w:color w:val="000000"/>
              </w:rPr>
              <w:t>64</w:t>
            </w:r>
          </w:p>
        </w:tc>
      </w:tr>
      <w:tr w:rsidR="007273E3" w:rsidRPr="00E07E55" w14:paraId="5C420F0D" w14:textId="77777777" w:rsidTr="007273E3">
        <w:trPr>
          <w:trHeight w:val="337"/>
        </w:trPr>
        <w:tc>
          <w:tcPr>
            <w:tcW w:w="3413" w:type="pct"/>
            <w:tcBorders>
              <w:top w:val="nil"/>
              <w:left w:val="nil"/>
              <w:bottom w:val="nil"/>
              <w:right w:val="nil"/>
            </w:tcBorders>
            <w:shd w:val="clear" w:color="auto" w:fill="auto"/>
            <w:vAlign w:val="bottom"/>
          </w:tcPr>
          <w:p w14:paraId="0AAEB034" w14:textId="77777777" w:rsidR="001C5A94" w:rsidRPr="00E07E55" w:rsidRDefault="001C5A94" w:rsidP="00992BFF">
            <w:pPr>
              <w:rPr>
                <w:color w:val="000000"/>
              </w:rPr>
            </w:pPr>
            <w:r w:rsidRPr="00E07E55">
              <w:rPr>
                <w:color w:val="000000"/>
              </w:rPr>
              <w:t xml:space="preserve">     Asian or Pacific Islander</w:t>
            </w:r>
          </w:p>
        </w:tc>
        <w:tc>
          <w:tcPr>
            <w:tcW w:w="794" w:type="pct"/>
            <w:tcBorders>
              <w:top w:val="nil"/>
              <w:left w:val="nil"/>
              <w:bottom w:val="nil"/>
              <w:right w:val="nil"/>
            </w:tcBorders>
            <w:shd w:val="clear" w:color="auto" w:fill="auto"/>
            <w:vAlign w:val="bottom"/>
          </w:tcPr>
          <w:p w14:paraId="6AAA6B5E" w14:textId="1CC88B14" w:rsidR="001C5A94" w:rsidRPr="00E07E55" w:rsidRDefault="001E5219" w:rsidP="00992BFF">
            <w:pPr>
              <w:jc w:val="center"/>
              <w:rPr>
                <w:color w:val="000000"/>
              </w:rPr>
            </w:pPr>
            <w:r w:rsidRPr="00E07E55">
              <w:rPr>
                <w:color w:val="000000"/>
              </w:rPr>
              <w:t>8</w:t>
            </w:r>
            <w:r w:rsidR="009B78B2" w:rsidRPr="00E07E55">
              <w:rPr>
                <w:color w:val="000000"/>
              </w:rPr>
              <w:t>9</w:t>
            </w:r>
          </w:p>
        </w:tc>
        <w:tc>
          <w:tcPr>
            <w:tcW w:w="793" w:type="pct"/>
            <w:tcBorders>
              <w:top w:val="nil"/>
              <w:left w:val="nil"/>
              <w:bottom w:val="nil"/>
              <w:right w:val="nil"/>
            </w:tcBorders>
            <w:shd w:val="clear" w:color="auto" w:fill="auto"/>
            <w:vAlign w:val="bottom"/>
          </w:tcPr>
          <w:p w14:paraId="26E5E2FF" w14:textId="548C461F" w:rsidR="001C5A94" w:rsidRPr="00E07E55" w:rsidRDefault="001E5219" w:rsidP="00992BFF">
            <w:pPr>
              <w:jc w:val="center"/>
              <w:rPr>
                <w:color w:val="000000"/>
              </w:rPr>
            </w:pPr>
            <w:r w:rsidRPr="00E07E55">
              <w:rPr>
                <w:color w:val="000000"/>
              </w:rPr>
              <w:t>8.</w:t>
            </w:r>
            <w:r w:rsidR="009B78B2" w:rsidRPr="00E07E55">
              <w:rPr>
                <w:color w:val="000000"/>
              </w:rPr>
              <w:t>83</w:t>
            </w:r>
          </w:p>
        </w:tc>
      </w:tr>
      <w:tr w:rsidR="007273E3" w:rsidRPr="00E07E55" w14:paraId="13BF091F" w14:textId="77777777" w:rsidTr="007273E3">
        <w:trPr>
          <w:trHeight w:val="337"/>
        </w:trPr>
        <w:tc>
          <w:tcPr>
            <w:tcW w:w="3413" w:type="pct"/>
            <w:tcBorders>
              <w:top w:val="nil"/>
              <w:left w:val="nil"/>
              <w:bottom w:val="nil"/>
              <w:right w:val="nil"/>
            </w:tcBorders>
            <w:shd w:val="clear" w:color="auto" w:fill="auto"/>
            <w:vAlign w:val="bottom"/>
          </w:tcPr>
          <w:p w14:paraId="6D484B53" w14:textId="77777777" w:rsidR="001C5A94" w:rsidRPr="00E07E55" w:rsidRDefault="001C5A94" w:rsidP="00992BFF">
            <w:pPr>
              <w:rPr>
                <w:color w:val="000000"/>
              </w:rPr>
            </w:pPr>
            <w:r w:rsidRPr="00E07E55">
              <w:rPr>
                <w:color w:val="000000"/>
              </w:rPr>
              <w:t xml:space="preserve">     More than one race</w:t>
            </w:r>
          </w:p>
        </w:tc>
        <w:tc>
          <w:tcPr>
            <w:tcW w:w="794" w:type="pct"/>
            <w:tcBorders>
              <w:top w:val="nil"/>
              <w:left w:val="nil"/>
              <w:bottom w:val="nil"/>
              <w:right w:val="nil"/>
            </w:tcBorders>
            <w:shd w:val="clear" w:color="auto" w:fill="auto"/>
            <w:vAlign w:val="bottom"/>
          </w:tcPr>
          <w:p w14:paraId="097E94AF" w14:textId="2B931673" w:rsidR="001C5A94" w:rsidRPr="00E07E55" w:rsidRDefault="001E5219" w:rsidP="00992BFF">
            <w:pPr>
              <w:jc w:val="center"/>
              <w:rPr>
                <w:color w:val="000000"/>
              </w:rPr>
            </w:pPr>
            <w:r w:rsidRPr="00E07E55">
              <w:rPr>
                <w:color w:val="000000"/>
              </w:rPr>
              <w:t>34</w:t>
            </w:r>
          </w:p>
        </w:tc>
        <w:tc>
          <w:tcPr>
            <w:tcW w:w="793" w:type="pct"/>
            <w:tcBorders>
              <w:top w:val="nil"/>
              <w:left w:val="nil"/>
              <w:bottom w:val="nil"/>
              <w:right w:val="nil"/>
            </w:tcBorders>
            <w:shd w:val="clear" w:color="auto" w:fill="auto"/>
            <w:vAlign w:val="bottom"/>
          </w:tcPr>
          <w:p w14:paraId="581AB5D8" w14:textId="246AF485" w:rsidR="001C5A94" w:rsidRPr="00E07E55" w:rsidRDefault="001E5219" w:rsidP="00992BFF">
            <w:pPr>
              <w:jc w:val="center"/>
              <w:rPr>
                <w:color w:val="000000"/>
              </w:rPr>
            </w:pPr>
            <w:r w:rsidRPr="00E07E55">
              <w:rPr>
                <w:color w:val="000000"/>
              </w:rPr>
              <w:t>3.</w:t>
            </w:r>
            <w:r w:rsidR="009B78B2" w:rsidRPr="00E07E55">
              <w:rPr>
                <w:color w:val="000000"/>
              </w:rPr>
              <w:t>38</w:t>
            </w:r>
          </w:p>
        </w:tc>
      </w:tr>
      <w:tr w:rsidR="007273E3" w:rsidRPr="00E07E55" w14:paraId="457E240D" w14:textId="77777777" w:rsidTr="007273E3">
        <w:trPr>
          <w:trHeight w:val="337"/>
        </w:trPr>
        <w:tc>
          <w:tcPr>
            <w:tcW w:w="3413" w:type="pct"/>
            <w:tcBorders>
              <w:top w:val="nil"/>
              <w:left w:val="nil"/>
              <w:bottom w:val="nil"/>
              <w:right w:val="nil"/>
            </w:tcBorders>
            <w:shd w:val="clear" w:color="auto" w:fill="auto"/>
            <w:vAlign w:val="bottom"/>
          </w:tcPr>
          <w:p w14:paraId="22CDA216" w14:textId="77777777" w:rsidR="001C5A94" w:rsidRPr="00E07E55" w:rsidRDefault="001C5A94" w:rsidP="00992BFF">
            <w:pPr>
              <w:rPr>
                <w:color w:val="000000"/>
              </w:rPr>
            </w:pPr>
            <w:r w:rsidRPr="00E07E55">
              <w:rPr>
                <w:color w:val="000000"/>
              </w:rPr>
              <w:t xml:space="preserve">     Other</w:t>
            </w:r>
          </w:p>
        </w:tc>
        <w:tc>
          <w:tcPr>
            <w:tcW w:w="794" w:type="pct"/>
            <w:tcBorders>
              <w:top w:val="nil"/>
              <w:left w:val="nil"/>
              <w:bottom w:val="nil"/>
              <w:right w:val="nil"/>
            </w:tcBorders>
            <w:shd w:val="clear" w:color="auto" w:fill="auto"/>
            <w:vAlign w:val="bottom"/>
          </w:tcPr>
          <w:p w14:paraId="45CFE5D5" w14:textId="44D1150A" w:rsidR="001C5A94" w:rsidRPr="00E07E55" w:rsidRDefault="001E5219" w:rsidP="00992BFF">
            <w:pPr>
              <w:jc w:val="center"/>
              <w:rPr>
                <w:color w:val="000000"/>
              </w:rPr>
            </w:pPr>
            <w:r w:rsidRPr="00E07E55">
              <w:rPr>
                <w:color w:val="000000"/>
              </w:rPr>
              <w:t>33</w:t>
            </w:r>
          </w:p>
        </w:tc>
        <w:tc>
          <w:tcPr>
            <w:tcW w:w="793" w:type="pct"/>
            <w:tcBorders>
              <w:top w:val="nil"/>
              <w:left w:val="nil"/>
              <w:bottom w:val="nil"/>
              <w:right w:val="nil"/>
            </w:tcBorders>
            <w:shd w:val="clear" w:color="auto" w:fill="auto"/>
            <w:vAlign w:val="bottom"/>
          </w:tcPr>
          <w:p w14:paraId="53B0ECED" w14:textId="36336351" w:rsidR="001C5A94" w:rsidRPr="00E07E55" w:rsidRDefault="001E5219" w:rsidP="00992BFF">
            <w:pPr>
              <w:jc w:val="center"/>
              <w:rPr>
                <w:color w:val="000000"/>
              </w:rPr>
            </w:pPr>
            <w:r w:rsidRPr="00E07E55">
              <w:rPr>
                <w:color w:val="000000"/>
              </w:rPr>
              <w:t>3.</w:t>
            </w:r>
            <w:r w:rsidR="009B78B2" w:rsidRPr="00E07E55">
              <w:rPr>
                <w:color w:val="000000"/>
              </w:rPr>
              <w:t>27</w:t>
            </w:r>
          </w:p>
        </w:tc>
      </w:tr>
      <w:tr w:rsidR="007273E3" w:rsidRPr="00E07E55" w14:paraId="4D889E73" w14:textId="77777777" w:rsidTr="007273E3">
        <w:trPr>
          <w:trHeight w:val="337"/>
        </w:trPr>
        <w:tc>
          <w:tcPr>
            <w:tcW w:w="3413" w:type="pct"/>
            <w:tcBorders>
              <w:top w:val="nil"/>
              <w:left w:val="nil"/>
              <w:bottom w:val="nil"/>
              <w:right w:val="nil"/>
            </w:tcBorders>
            <w:shd w:val="clear" w:color="auto" w:fill="auto"/>
            <w:vAlign w:val="bottom"/>
          </w:tcPr>
          <w:p w14:paraId="1339EC67" w14:textId="77777777" w:rsidR="001C5A94" w:rsidRPr="00E07E55" w:rsidRDefault="001C5A94" w:rsidP="00992BFF">
            <w:pPr>
              <w:rPr>
                <w:color w:val="000000"/>
              </w:rPr>
            </w:pPr>
            <w:r w:rsidRPr="00E07E55">
              <w:rPr>
                <w:color w:val="000000"/>
              </w:rPr>
              <w:t>Hispanic</w:t>
            </w:r>
          </w:p>
        </w:tc>
        <w:tc>
          <w:tcPr>
            <w:tcW w:w="794" w:type="pct"/>
            <w:tcBorders>
              <w:top w:val="nil"/>
              <w:left w:val="nil"/>
              <w:bottom w:val="nil"/>
              <w:right w:val="nil"/>
            </w:tcBorders>
            <w:shd w:val="clear" w:color="auto" w:fill="auto"/>
            <w:vAlign w:val="bottom"/>
          </w:tcPr>
          <w:p w14:paraId="302EF18D" w14:textId="77777777" w:rsidR="001C5A94" w:rsidRPr="00E07E55" w:rsidRDefault="001C5A94" w:rsidP="00992BFF">
            <w:pPr>
              <w:jc w:val="center"/>
              <w:rPr>
                <w:color w:val="000000"/>
              </w:rPr>
            </w:pPr>
          </w:p>
        </w:tc>
        <w:tc>
          <w:tcPr>
            <w:tcW w:w="793" w:type="pct"/>
            <w:tcBorders>
              <w:top w:val="nil"/>
              <w:left w:val="nil"/>
              <w:bottom w:val="nil"/>
              <w:right w:val="nil"/>
            </w:tcBorders>
            <w:shd w:val="clear" w:color="auto" w:fill="auto"/>
            <w:vAlign w:val="bottom"/>
          </w:tcPr>
          <w:p w14:paraId="13F588AA" w14:textId="77777777" w:rsidR="001C5A94" w:rsidRPr="00E07E55" w:rsidRDefault="001C5A94" w:rsidP="00992BFF">
            <w:pPr>
              <w:jc w:val="center"/>
              <w:rPr>
                <w:color w:val="000000"/>
              </w:rPr>
            </w:pPr>
          </w:p>
        </w:tc>
      </w:tr>
      <w:tr w:rsidR="007273E3" w:rsidRPr="00E07E55" w14:paraId="75A8C311" w14:textId="77777777" w:rsidTr="007273E3">
        <w:trPr>
          <w:trHeight w:val="337"/>
        </w:trPr>
        <w:tc>
          <w:tcPr>
            <w:tcW w:w="3413" w:type="pct"/>
            <w:tcBorders>
              <w:top w:val="nil"/>
              <w:left w:val="nil"/>
              <w:bottom w:val="nil"/>
              <w:right w:val="nil"/>
            </w:tcBorders>
            <w:shd w:val="clear" w:color="auto" w:fill="auto"/>
            <w:vAlign w:val="bottom"/>
          </w:tcPr>
          <w:p w14:paraId="0D338091" w14:textId="77777777" w:rsidR="001C5A94" w:rsidRPr="00E07E55" w:rsidRDefault="001C5A94" w:rsidP="00992BFF">
            <w:pPr>
              <w:rPr>
                <w:color w:val="000000"/>
              </w:rPr>
            </w:pPr>
            <w:r w:rsidRPr="00E07E55">
              <w:rPr>
                <w:color w:val="000000"/>
              </w:rPr>
              <w:t xml:space="preserve">     Yes</w:t>
            </w:r>
          </w:p>
        </w:tc>
        <w:tc>
          <w:tcPr>
            <w:tcW w:w="794" w:type="pct"/>
            <w:tcBorders>
              <w:top w:val="nil"/>
              <w:left w:val="nil"/>
              <w:bottom w:val="nil"/>
              <w:right w:val="nil"/>
            </w:tcBorders>
            <w:shd w:val="clear" w:color="auto" w:fill="auto"/>
            <w:vAlign w:val="bottom"/>
          </w:tcPr>
          <w:p w14:paraId="0BD7E58A" w14:textId="7FCE95AE" w:rsidR="001C5A94" w:rsidRPr="00E07E55" w:rsidRDefault="001E5219" w:rsidP="00992BFF">
            <w:pPr>
              <w:jc w:val="center"/>
              <w:rPr>
                <w:color w:val="000000"/>
              </w:rPr>
            </w:pPr>
            <w:r w:rsidRPr="00E07E55">
              <w:rPr>
                <w:color w:val="000000"/>
              </w:rPr>
              <w:t>263</w:t>
            </w:r>
          </w:p>
        </w:tc>
        <w:tc>
          <w:tcPr>
            <w:tcW w:w="793" w:type="pct"/>
            <w:tcBorders>
              <w:top w:val="nil"/>
              <w:left w:val="nil"/>
              <w:bottom w:val="nil"/>
              <w:right w:val="nil"/>
            </w:tcBorders>
            <w:shd w:val="clear" w:color="auto" w:fill="auto"/>
            <w:vAlign w:val="bottom"/>
          </w:tcPr>
          <w:p w14:paraId="748D8EB6" w14:textId="6C75DB76" w:rsidR="001C5A94" w:rsidRPr="00E07E55" w:rsidRDefault="009B78B2" w:rsidP="00992BFF">
            <w:pPr>
              <w:jc w:val="center"/>
              <w:rPr>
                <w:color w:val="000000"/>
              </w:rPr>
            </w:pPr>
            <w:r w:rsidRPr="00E07E55">
              <w:rPr>
                <w:color w:val="000000"/>
              </w:rPr>
              <w:t>26.09</w:t>
            </w:r>
          </w:p>
        </w:tc>
      </w:tr>
      <w:tr w:rsidR="007273E3" w:rsidRPr="00E07E55" w14:paraId="3E38B297" w14:textId="77777777" w:rsidTr="007273E3">
        <w:trPr>
          <w:trHeight w:val="337"/>
        </w:trPr>
        <w:tc>
          <w:tcPr>
            <w:tcW w:w="3413" w:type="pct"/>
            <w:tcBorders>
              <w:top w:val="nil"/>
              <w:left w:val="nil"/>
              <w:bottom w:val="nil"/>
              <w:right w:val="nil"/>
            </w:tcBorders>
            <w:shd w:val="clear" w:color="auto" w:fill="auto"/>
            <w:vAlign w:val="bottom"/>
          </w:tcPr>
          <w:p w14:paraId="66505331" w14:textId="77777777" w:rsidR="001C5A94" w:rsidRPr="00E07E55" w:rsidRDefault="001C5A94" w:rsidP="00992BFF">
            <w:pPr>
              <w:rPr>
                <w:color w:val="000000"/>
              </w:rPr>
            </w:pPr>
            <w:r w:rsidRPr="00E07E55">
              <w:rPr>
                <w:color w:val="000000"/>
              </w:rPr>
              <w:t xml:space="preserve">     No</w:t>
            </w:r>
          </w:p>
        </w:tc>
        <w:tc>
          <w:tcPr>
            <w:tcW w:w="794" w:type="pct"/>
            <w:tcBorders>
              <w:top w:val="nil"/>
              <w:left w:val="nil"/>
              <w:bottom w:val="nil"/>
              <w:right w:val="nil"/>
            </w:tcBorders>
            <w:shd w:val="clear" w:color="auto" w:fill="auto"/>
            <w:vAlign w:val="bottom"/>
          </w:tcPr>
          <w:p w14:paraId="32946DEC" w14:textId="00713130" w:rsidR="001C5A94" w:rsidRPr="00E07E55" w:rsidRDefault="001E5219" w:rsidP="00992BFF">
            <w:pPr>
              <w:jc w:val="center"/>
              <w:rPr>
                <w:color w:val="000000"/>
              </w:rPr>
            </w:pPr>
            <w:r w:rsidRPr="00E07E55">
              <w:rPr>
                <w:color w:val="000000"/>
              </w:rPr>
              <w:t>7</w:t>
            </w:r>
            <w:r w:rsidR="009B78B2" w:rsidRPr="00E07E55">
              <w:rPr>
                <w:color w:val="000000"/>
              </w:rPr>
              <w:t>45</w:t>
            </w:r>
          </w:p>
        </w:tc>
        <w:tc>
          <w:tcPr>
            <w:tcW w:w="793" w:type="pct"/>
            <w:tcBorders>
              <w:top w:val="nil"/>
              <w:left w:val="nil"/>
              <w:bottom w:val="nil"/>
              <w:right w:val="nil"/>
            </w:tcBorders>
            <w:shd w:val="clear" w:color="auto" w:fill="auto"/>
            <w:vAlign w:val="bottom"/>
          </w:tcPr>
          <w:p w14:paraId="0349B887" w14:textId="1178A088" w:rsidR="001C5A94" w:rsidRPr="00E07E55" w:rsidRDefault="001E5219" w:rsidP="00992BFF">
            <w:pPr>
              <w:jc w:val="center"/>
              <w:rPr>
                <w:color w:val="000000"/>
              </w:rPr>
            </w:pPr>
            <w:r w:rsidRPr="00E07E55">
              <w:rPr>
                <w:color w:val="000000"/>
              </w:rPr>
              <w:t>73.</w:t>
            </w:r>
            <w:r w:rsidR="009B78B2" w:rsidRPr="00E07E55">
              <w:rPr>
                <w:color w:val="000000"/>
              </w:rPr>
              <w:t>91</w:t>
            </w:r>
          </w:p>
        </w:tc>
      </w:tr>
      <w:tr w:rsidR="007273E3" w:rsidRPr="00E07E55" w14:paraId="2AFF1890" w14:textId="77777777" w:rsidTr="007273E3">
        <w:trPr>
          <w:trHeight w:val="337"/>
        </w:trPr>
        <w:tc>
          <w:tcPr>
            <w:tcW w:w="3413" w:type="pct"/>
            <w:tcBorders>
              <w:top w:val="nil"/>
              <w:left w:val="nil"/>
              <w:bottom w:val="nil"/>
              <w:right w:val="nil"/>
            </w:tcBorders>
            <w:shd w:val="clear" w:color="auto" w:fill="auto"/>
            <w:vAlign w:val="bottom"/>
            <w:hideMark/>
          </w:tcPr>
          <w:p w14:paraId="20281065" w14:textId="77777777" w:rsidR="001C5A94" w:rsidRPr="00E07E55" w:rsidRDefault="001C5A94" w:rsidP="00992BFF">
            <w:pPr>
              <w:rPr>
                <w:color w:val="000000"/>
              </w:rPr>
            </w:pPr>
            <w:r w:rsidRPr="00E07E55">
              <w:rPr>
                <w:color w:val="000000"/>
              </w:rPr>
              <w:t>Maternal education</w:t>
            </w:r>
          </w:p>
        </w:tc>
        <w:tc>
          <w:tcPr>
            <w:tcW w:w="794" w:type="pct"/>
            <w:tcBorders>
              <w:top w:val="nil"/>
              <w:left w:val="nil"/>
              <w:bottom w:val="nil"/>
              <w:right w:val="nil"/>
            </w:tcBorders>
            <w:shd w:val="clear" w:color="auto" w:fill="auto"/>
            <w:vAlign w:val="bottom"/>
            <w:hideMark/>
          </w:tcPr>
          <w:p w14:paraId="3C09AC63" w14:textId="04D67D39" w:rsidR="001C5A94" w:rsidRPr="00E07E55" w:rsidRDefault="001C5A94" w:rsidP="00992BFF">
            <w:pPr>
              <w:jc w:val="center"/>
              <w:rPr>
                <w:color w:val="000000"/>
              </w:rPr>
            </w:pPr>
          </w:p>
        </w:tc>
        <w:tc>
          <w:tcPr>
            <w:tcW w:w="793" w:type="pct"/>
            <w:tcBorders>
              <w:top w:val="nil"/>
              <w:left w:val="nil"/>
              <w:bottom w:val="nil"/>
              <w:right w:val="nil"/>
            </w:tcBorders>
            <w:shd w:val="clear" w:color="auto" w:fill="auto"/>
            <w:vAlign w:val="bottom"/>
            <w:hideMark/>
          </w:tcPr>
          <w:p w14:paraId="5A27268F" w14:textId="338EB6B2" w:rsidR="001C5A94" w:rsidRPr="00E07E55" w:rsidRDefault="001C5A94" w:rsidP="00992BFF">
            <w:pPr>
              <w:jc w:val="center"/>
              <w:rPr>
                <w:color w:val="000000"/>
              </w:rPr>
            </w:pPr>
          </w:p>
        </w:tc>
      </w:tr>
      <w:tr w:rsidR="007273E3" w:rsidRPr="00E07E55" w14:paraId="5FD87F43" w14:textId="77777777" w:rsidTr="007273E3">
        <w:trPr>
          <w:trHeight w:val="337"/>
        </w:trPr>
        <w:tc>
          <w:tcPr>
            <w:tcW w:w="3413" w:type="pct"/>
            <w:tcBorders>
              <w:top w:val="nil"/>
              <w:left w:val="nil"/>
              <w:bottom w:val="nil"/>
              <w:right w:val="nil"/>
            </w:tcBorders>
            <w:shd w:val="clear" w:color="auto" w:fill="auto"/>
            <w:vAlign w:val="bottom"/>
          </w:tcPr>
          <w:p w14:paraId="175E1346" w14:textId="77777777" w:rsidR="001C5A94" w:rsidRPr="00E07E55" w:rsidRDefault="001C5A94" w:rsidP="00992BFF">
            <w:pPr>
              <w:rPr>
                <w:color w:val="000000"/>
              </w:rPr>
            </w:pPr>
            <w:r w:rsidRPr="00E07E55">
              <w:rPr>
                <w:color w:val="000000"/>
              </w:rPr>
              <w:t xml:space="preserve">     Did not graduate from high school</w:t>
            </w:r>
          </w:p>
        </w:tc>
        <w:tc>
          <w:tcPr>
            <w:tcW w:w="794" w:type="pct"/>
            <w:tcBorders>
              <w:top w:val="nil"/>
              <w:left w:val="nil"/>
              <w:bottom w:val="nil"/>
              <w:right w:val="nil"/>
            </w:tcBorders>
            <w:shd w:val="clear" w:color="auto" w:fill="auto"/>
            <w:vAlign w:val="bottom"/>
          </w:tcPr>
          <w:p w14:paraId="0F16186F" w14:textId="5BB34DAF" w:rsidR="001C5A94" w:rsidRPr="00E07E55" w:rsidRDefault="001E5219" w:rsidP="00992BFF">
            <w:pPr>
              <w:jc w:val="center"/>
              <w:rPr>
                <w:color w:val="000000"/>
              </w:rPr>
            </w:pPr>
            <w:r w:rsidRPr="00E07E55">
              <w:rPr>
                <w:color w:val="000000"/>
              </w:rPr>
              <w:t>15</w:t>
            </w:r>
            <w:r w:rsidR="009B78B2" w:rsidRPr="00E07E55">
              <w:rPr>
                <w:color w:val="000000"/>
              </w:rPr>
              <w:t>6</w:t>
            </w:r>
          </w:p>
        </w:tc>
        <w:tc>
          <w:tcPr>
            <w:tcW w:w="793" w:type="pct"/>
            <w:tcBorders>
              <w:top w:val="nil"/>
              <w:left w:val="nil"/>
              <w:bottom w:val="nil"/>
              <w:right w:val="nil"/>
            </w:tcBorders>
            <w:shd w:val="clear" w:color="auto" w:fill="auto"/>
            <w:vAlign w:val="bottom"/>
          </w:tcPr>
          <w:p w14:paraId="5DB4100C" w14:textId="08B81479" w:rsidR="001C5A94" w:rsidRPr="00E07E55" w:rsidRDefault="001E5219" w:rsidP="00992BFF">
            <w:pPr>
              <w:jc w:val="center"/>
              <w:rPr>
                <w:color w:val="000000"/>
              </w:rPr>
            </w:pPr>
            <w:r w:rsidRPr="00E07E55">
              <w:rPr>
                <w:color w:val="000000"/>
              </w:rPr>
              <w:t>15.</w:t>
            </w:r>
            <w:r w:rsidR="009B78B2" w:rsidRPr="00E07E55">
              <w:rPr>
                <w:color w:val="000000"/>
              </w:rPr>
              <w:t>48</w:t>
            </w:r>
          </w:p>
        </w:tc>
      </w:tr>
      <w:tr w:rsidR="007273E3" w:rsidRPr="00E07E55" w14:paraId="41811EFC" w14:textId="77777777" w:rsidTr="007273E3">
        <w:trPr>
          <w:trHeight w:val="337"/>
        </w:trPr>
        <w:tc>
          <w:tcPr>
            <w:tcW w:w="3413" w:type="pct"/>
            <w:tcBorders>
              <w:top w:val="nil"/>
              <w:left w:val="nil"/>
              <w:bottom w:val="nil"/>
              <w:right w:val="nil"/>
            </w:tcBorders>
            <w:shd w:val="clear" w:color="auto" w:fill="auto"/>
            <w:vAlign w:val="bottom"/>
          </w:tcPr>
          <w:p w14:paraId="0F97248E" w14:textId="77777777" w:rsidR="001C5A94" w:rsidRPr="00E07E55" w:rsidRDefault="001C5A94" w:rsidP="00992BFF">
            <w:pPr>
              <w:rPr>
                <w:color w:val="000000"/>
              </w:rPr>
            </w:pPr>
            <w:r w:rsidRPr="00E07E55">
              <w:rPr>
                <w:color w:val="000000"/>
              </w:rPr>
              <w:t xml:space="preserve">     High school diploma</w:t>
            </w:r>
          </w:p>
        </w:tc>
        <w:tc>
          <w:tcPr>
            <w:tcW w:w="794" w:type="pct"/>
            <w:tcBorders>
              <w:top w:val="nil"/>
              <w:left w:val="nil"/>
              <w:bottom w:val="nil"/>
              <w:right w:val="nil"/>
            </w:tcBorders>
            <w:shd w:val="clear" w:color="auto" w:fill="auto"/>
            <w:vAlign w:val="bottom"/>
          </w:tcPr>
          <w:p w14:paraId="34620EB0" w14:textId="33A85327" w:rsidR="001C5A94" w:rsidRPr="00E07E55" w:rsidRDefault="001E5219" w:rsidP="001E5219">
            <w:pPr>
              <w:jc w:val="center"/>
              <w:rPr>
                <w:color w:val="000000"/>
              </w:rPr>
            </w:pPr>
            <w:r w:rsidRPr="00E07E55">
              <w:rPr>
                <w:color w:val="000000"/>
              </w:rPr>
              <w:t>316</w:t>
            </w:r>
          </w:p>
        </w:tc>
        <w:tc>
          <w:tcPr>
            <w:tcW w:w="793" w:type="pct"/>
            <w:tcBorders>
              <w:top w:val="nil"/>
              <w:left w:val="nil"/>
              <w:bottom w:val="nil"/>
              <w:right w:val="nil"/>
            </w:tcBorders>
            <w:shd w:val="clear" w:color="auto" w:fill="auto"/>
            <w:vAlign w:val="bottom"/>
          </w:tcPr>
          <w:p w14:paraId="30DA4B22" w14:textId="18F61251" w:rsidR="001C5A94" w:rsidRPr="00E07E55" w:rsidRDefault="009B78B2" w:rsidP="00992BFF">
            <w:pPr>
              <w:jc w:val="center"/>
              <w:rPr>
                <w:color w:val="000000"/>
              </w:rPr>
            </w:pPr>
            <w:r w:rsidRPr="00E07E55">
              <w:rPr>
                <w:color w:val="000000"/>
              </w:rPr>
              <w:t>31.35</w:t>
            </w:r>
          </w:p>
        </w:tc>
      </w:tr>
      <w:tr w:rsidR="007273E3" w:rsidRPr="00E07E55" w14:paraId="218BC00A" w14:textId="77777777" w:rsidTr="007273E3">
        <w:trPr>
          <w:trHeight w:val="337"/>
        </w:trPr>
        <w:tc>
          <w:tcPr>
            <w:tcW w:w="3413" w:type="pct"/>
            <w:tcBorders>
              <w:top w:val="nil"/>
              <w:left w:val="nil"/>
              <w:bottom w:val="nil"/>
              <w:right w:val="nil"/>
            </w:tcBorders>
            <w:shd w:val="clear" w:color="auto" w:fill="auto"/>
            <w:vAlign w:val="bottom"/>
          </w:tcPr>
          <w:p w14:paraId="118E75E7" w14:textId="445815DA" w:rsidR="001C5A94" w:rsidRPr="00E07E55" w:rsidRDefault="001E5219" w:rsidP="00992BFF">
            <w:pPr>
              <w:rPr>
                <w:color w:val="000000"/>
              </w:rPr>
            </w:pPr>
            <w:r w:rsidRPr="00E07E55">
              <w:rPr>
                <w:color w:val="000000"/>
              </w:rPr>
              <w:t xml:space="preserve">     Associate’s</w:t>
            </w:r>
            <w:r w:rsidR="001C5A94" w:rsidRPr="00E07E55">
              <w:rPr>
                <w:color w:val="000000"/>
              </w:rPr>
              <w:t xml:space="preserve"> degree</w:t>
            </w:r>
          </w:p>
        </w:tc>
        <w:tc>
          <w:tcPr>
            <w:tcW w:w="794" w:type="pct"/>
            <w:tcBorders>
              <w:top w:val="nil"/>
              <w:left w:val="nil"/>
              <w:bottom w:val="nil"/>
              <w:right w:val="nil"/>
            </w:tcBorders>
            <w:shd w:val="clear" w:color="auto" w:fill="auto"/>
            <w:vAlign w:val="bottom"/>
          </w:tcPr>
          <w:p w14:paraId="214DD5EB" w14:textId="33297548" w:rsidR="001C5A94" w:rsidRPr="00E07E55" w:rsidRDefault="001E5219" w:rsidP="00992BFF">
            <w:pPr>
              <w:jc w:val="center"/>
              <w:rPr>
                <w:color w:val="000000"/>
              </w:rPr>
            </w:pPr>
            <w:r w:rsidRPr="00E07E55">
              <w:rPr>
                <w:color w:val="000000"/>
              </w:rPr>
              <w:t>2</w:t>
            </w:r>
            <w:r w:rsidR="009B78B2" w:rsidRPr="00E07E55">
              <w:rPr>
                <w:color w:val="000000"/>
              </w:rPr>
              <w:t>22</w:t>
            </w:r>
          </w:p>
        </w:tc>
        <w:tc>
          <w:tcPr>
            <w:tcW w:w="793" w:type="pct"/>
            <w:tcBorders>
              <w:top w:val="nil"/>
              <w:left w:val="nil"/>
              <w:bottom w:val="nil"/>
              <w:right w:val="nil"/>
            </w:tcBorders>
            <w:shd w:val="clear" w:color="auto" w:fill="auto"/>
            <w:vAlign w:val="bottom"/>
          </w:tcPr>
          <w:p w14:paraId="42145849" w14:textId="58852C69" w:rsidR="001C5A94" w:rsidRPr="00E07E55" w:rsidRDefault="009B78B2" w:rsidP="00992BFF">
            <w:pPr>
              <w:jc w:val="center"/>
              <w:rPr>
                <w:color w:val="000000"/>
              </w:rPr>
            </w:pPr>
            <w:r w:rsidRPr="00E07E55">
              <w:rPr>
                <w:color w:val="000000"/>
              </w:rPr>
              <w:t>22.02</w:t>
            </w:r>
          </w:p>
        </w:tc>
      </w:tr>
      <w:tr w:rsidR="007273E3" w:rsidRPr="00E07E55" w14:paraId="0AA6EB5F" w14:textId="77777777" w:rsidTr="007273E3">
        <w:trPr>
          <w:trHeight w:val="337"/>
        </w:trPr>
        <w:tc>
          <w:tcPr>
            <w:tcW w:w="3413" w:type="pct"/>
            <w:tcBorders>
              <w:top w:val="nil"/>
              <w:left w:val="nil"/>
              <w:bottom w:val="nil"/>
              <w:right w:val="nil"/>
            </w:tcBorders>
            <w:shd w:val="clear" w:color="auto" w:fill="auto"/>
            <w:vAlign w:val="bottom"/>
          </w:tcPr>
          <w:p w14:paraId="0952F91B" w14:textId="77777777" w:rsidR="001C5A94" w:rsidRPr="00E07E55" w:rsidRDefault="001C5A94" w:rsidP="00992BFF">
            <w:pPr>
              <w:rPr>
                <w:color w:val="000000"/>
              </w:rPr>
            </w:pPr>
            <w:r w:rsidRPr="00E07E55">
              <w:rPr>
                <w:color w:val="000000"/>
              </w:rPr>
              <w:t xml:space="preserve">     Bachelor’s degree</w:t>
            </w:r>
          </w:p>
        </w:tc>
        <w:tc>
          <w:tcPr>
            <w:tcW w:w="794" w:type="pct"/>
            <w:tcBorders>
              <w:top w:val="nil"/>
              <w:left w:val="nil"/>
              <w:bottom w:val="nil"/>
              <w:right w:val="nil"/>
            </w:tcBorders>
            <w:shd w:val="clear" w:color="auto" w:fill="auto"/>
            <w:vAlign w:val="bottom"/>
          </w:tcPr>
          <w:p w14:paraId="4F2B407F" w14:textId="0805AF82" w:rsidR="001C5A94" w:rsidRPr="00E07E55" w:rsidRDefault="001E5219" w:rsidP="00992BFF">
            <w:pPr>
              <w:jc w:val="center"/>
              <w:rPr>
                <w:color w:val="000000"/>
              </w:rPr>
            </w:pPr>
            <w:r w:rsidRPr="00E07E55">
              <w:rPr>
                <w:color w:val="000000"/>
              </w:rPr>
              <w:t>1</w:t>
            </w:r>
            <w:r w:rsidR="009B78B2" w:rsidRPr="00E07E55">
              <w:rPr>
                <w:color w:val="000000"/>
              </w:rPr>
              <w:t>7</w:t>
            </w:r>
            <w:r w:rsidRPr="00E07E55">
              <w:rPr>
                <w:color w:val="000000"/>
              </w:rPr>
              <w:t>3</w:t>
            </w:r>
          </w:p>
        </w:tc>
        <w:tc>
          <w:tcPr>
            <w:tcW w:w="793" w:type="pct"/>
            <w:tcBorders>
              <w:top w:val="nil"/>
              <w:left w:val="nil"/>
              <w:bottom w:val="nil"/>
              <w:right w:val="nil"/>
            </w:tcBorders>
            <w:shd w:val="clear" w:color="auto" w:fill="auto"/>
            <w:vAlign w:val="bottom"/>
          </w:tcPr>
          <w:p w14:paraId="4956311C" w14:textId="5D2ACF43" w:rsidR="001C5A94" w:rsidRPr="00E07E55" w:rsidRDefault="009B78B2" w:rsidP="00992BFF">
            <w:pPr>
              <w:jc w:val="center"/>
              <w:rPr>
                <w:color w:val="000000"/>
              </w:rPr>
            </w:pPr>
            <w:r w:rsidRPr="00E07E55">
              <w:rPr>
                <w:color w:val="000000"/>
              </w:rPr>
              <w:t>17.16</w:t>
            </w:r>
          </w:p>
        </w:tc>
      </w:tr>
      <w:tr w:rsidR="007273E3" w:rsidRPr="00E07E55" w14:paraId="35A9CC8D" w14:textId="77777777" w:rsidTr="007273E3">
        <w:trPr>
          <w:trHeight w:val="337"/>
        </w:trPr>
        <w:tc>
          <w:tcPr>
            <w:tcW w:w="3413" w:type="pct"/>
            <w:tcBorders>
              <w:top w:val="nil"/>
              <w:left w:val="nil"/>
              <w:bottom w:val="nil"/>
              <w:right w:val="nil"/>
            </w:tcBorders>
            <w:shd w:val="clear" w:color="auto" w:fill="auto"/>
            <w:vAlign w:val="bottom"/>
          </w:tcPr>
          <w:p w14:paraId="40A05A14" w14:textId="77777777" w:rsidR="001C5A94" w:rsidRPr="00E07E55" w:rsidRDefault="001C5A94" w:rsidP="00992BFF">
            <w:pPr>
              <w:rPr>
                <w:color w:val="000000"/>
              </w:rPr>
            </w:pPr>
            <w:r w:rsidRPr="00E07E55">
              <w:rPr>
                <w:color w:val="000000"/>
              </w:rPr>
              <w:t xml:space="preserve">     Master’s degree</w:t>
            </w:r>
          </w:p>
        </w:tc>
        <w:tc>
          <w:tcPr>
            <w:tcW w:w="794" w:type="pct"/>
            <w:tcBorders>
              <w:top w:val="nil"/>
              <w:left w:val="nil"/>
              <w:bottom w:val="nil"/>
              <w:right w:val="nil"/>
            </w:tcBorders>
            <w:shd w:val="clear" w:color="auto" w:fill="auto"/>
            <w:vAlign w:val="bottom"/>
          </w:tcPr>
          <w:p w14:paraId="62AC7E71" w14:textId="4E5E30A7" w:rsidR="001C5A94" w:rsidRPr="00E07E55" w:rsidRDefault="009B78B2" w:rsidP="00992BFF">
            <w:pPr>
              <w:jc w:val="center"/>
              <w:rPr>
                <w:color w:val="000000"/>
              </w:rPr>
            </w:pPr>
            <w:r w:rsidRPr="00E07E55">
              <w:rPr>
                <w:color w:val="000000"/>
              </w:rPr>
              <w:t>92</w:t>
            </w:r>
          </w:p>
        </w:tc>
        <w:tc>
          <w:tcPr>
            <w:tcW w:w="793" w:type="pct"/>
            <w:tcBorders>
              <w:top w:val="nil"/>
              <w:left w:val="nil"/>
              <w:bottom w:val="nil"/>
              <w:right w:val="nil"/>
            </w:tcBorders>
            <w:shd w:val="clear" w:color="auto" w:fill="auto"/>
            <w:vAlign w:val="bottom"/>
          </w:tcPr>
          <w:p w14:paraId="0E7B9257" w14:textId="7BA858D0" w:rsidR="001C5A94" w:rsidRPr="00E07E55" w:rsidRDefault="009B78B2" w:rsidP="00992BFF">
            <w:pPr>
              <w:jc w:val="center"/>
              <w:rPr>
                <w:color w:val="000000"/>
              </w:rPr>
            </w:pPr>
            <w:r w:rsidRPr="00E07E55">
              <w:rPr>
                <w:color w:val="000000"/>
              </w:rPr>
              <w:t>9.13</w:t>
            </w:r>
          </w:p>
        </w:tc>
      </w:tr>
      <w:tr w:rsidR="007273E3" w:rsidRPr="00E07E55" w14:paraId="0806B3C8" w14:textId="77777777" w:rsidTr="007273E3">
        <w:trPr>
          <w:trHeight w:val="337"/>
        </w:trPr>
        <w:tc>
          <w:tcPr>
            <w:tcW w:w="3413" w:type="pct"/>
            <w:tcBorders>
              <w:top w:val="nil"/>
              <w:left w:val="nil"/>
              <w:bottom w:val="nil"/>
              <w:right w:val="nil"/>
            </w:tcBorders>
            <w:shd w:val="clear" w:color="auto" w:fill="auto"/>
            <w:vAlign w:val="bottom"/>
          </w:tcPr>
          <w:p w14:paraId="4E1918DC" w14:textId="12152E4C" w:rsidR="001C5A94" w:rsidRPr="00E07E55" w:rsidRDefault="001C5A94" w:rsidP="001E5219">
            <w:pPr>
              <w:rPr>
                <w:color w:val="000000"/>
              </w:rPr>
            </w:pPr>
            <w:r w:rsidRPr="00E07E55">
              <w:rPr>
                <w:color w:val="000000"/>
              </w:rPr>
              <w:t xml:space="preserve">     </w:t>
            </w:r>
            <w:r w:rsidR="001E5219" w:rsidRPr="00E07E55">
              <w:rPr>
                <w:color w:val="000000"/>
              </w:rPr>
              <w:t>Doctoral</w:t>
            </w:r>
            <w:r w:rsidRPr="00E07E55">
              <w:rPr>
                <w:color w:val="000000"/>
              </w:rPr>
              <w:t xml:space="preserve"> or professional degree</w:t>
            </w:r>
          </w:p>
        </w:tc>
        <w:tc>
          <w:tcPr>
            <w:tcW w:w="794" w:type="pct"/>
            <w:tcBorders>
              <w:top w:val="nil"/>
              <w:left w:val="nil"/>
              <w:bottom w:val="nil"/>
              <w:right w:val="nil"/>
            </w:tcBorders>
            <w:shd w:val="clear" w:color="auto" w:fill="auto"/>
            <w:vAlign w:val="bottom"/>
          </w:tcPr>
          <w:p w14:paraId="33DB8F62" w14:textId="04642471" w:rsidR="001C5A94" w:rsidRPr="00E07E55" w:rsidRDefault="001E5219" w:rsidP="00992BFF">
            <w:pPr>
              <w:jc w:val="center"/>
              <w:rPr>
                <w:color w:val="000000"/>
              </w:rPr>
            </w:pPr>
            <w:r w:rsidRPr="00E07E55">
              <w:rPr>
                <w:color w:val="000000"/>
              </w:rPr>
              <w:t>4</w:t>
            </w:r>
            <w:r w:rsidR="009B78B2" w:rsidRPr="00E07E55">
              <w:rPr>
                <w:color w:val="000000"/>
              </w:rPr>
              <w:t>9</w:t>
            </w:r>
          </w:p>
        </w:tc>
        <w:tc>
          <w:tcPr>
            <w:tcW w:w="793" w:type="pct"/>
            <w:tcBorders>
              <w:top w:val="nil"/>
              <w:left w:val="nil"/>
              <w:bottom w:val="nil"/>
              <w:right w:val="nil"/>
            </w:tcBorders>
            <w:shd w:val="clear" w:color="auto" w:fill="auto"/>
            <w:vAlign w:val="bottom"/>
          </w:tcPr>
          <w:p w14:paraId="091865D1" w14:textId="10D6C6B7" w:rsidR="001C5A94" w:rsidRPr="00E07E55" w:rsidRDefault="001E5219" w:rsidP="00992BFF">
            <w:pPr>
              <w:jc w:val="center"/>
              <w:rPr>
                <w:color w:val="000000"/>
              </w:rPr>
            </w:pPr>
            <w:r w:rsidRPr="00E07E55">
              <w:rPr>
                <w:color w:val="000000"/>
              </w:rPr>
              <w:t>4.8</w:t>
            </w:r>
            <w:r w:rsidR="009B78B2" w:rsidRPr="00E07E55">
              <w:rPr>
                <w:color w:val="000000"/>
              </w:rPr>
              <w:t>6</w:t>
            </w:r>
          </w:p>
        </w:tc>
      </w:tr>
      <w:tr w:rsidR="007273E3" w:rsidRPr="00E07E55" w14:paraId="219537E0" w14:textId="77777777" w:rsidTr="007273E3">
        <w:trPr>
          <w:trHeight w:val="337"/>
        </w:trPr>
        <w:tc>
          <w:tcPr>
            <w:tcW w:w="3413" w:type="pct"/>
            <w:tcBorders>
              <w:top w:val="nil"/>
              <w:left w:val="nil"/>
              <w:bottom w:val="nil"/>
              <w:right w:val="nil"/>
            </w:tcBorders>
            <w:shd w:val="clear" w:color="auto" w:fill="auto"/>
            <w:vAlign w:val="bottom"/>
          </w:tcPr>
          <w:p w14:paraId="042BC39F" w14:textId="77777777" w:rsidR="001C5A94" w:rsidRPr="00E07E55" w:rsidRDefault="001C5A94" w:rsidP="00992BFF">
            <w:pPr>
              <w:rPr>
                <w:color w:val="000000"/>
              </w:rPr>
            </w:pPr>
            <w:r w:rsidRPr="00E07E55">
              <w:rPr>
                <w:color w:val="000000"/>
              </w:rPr>
              <w:t>Geographic Region</w:t>
            </w:r>
          </w:p>
        </w:tc>
        <w:tc>
          <w:tcPr>
            <w:tcW w:w="794" w:type="pct"/>
            <w:tcBorders>
              <w:top w:val="nil"/>
              <w:left w:val="nil"/>
              <w:bottom w:val="nil"/>
              <w:right w:val="nil"/>
            </w:tcBorders>
            <w:shd w:val="clear" w:color="auto" w:fill="auto"/>
            <w:vAlign w:val="bottom"/>
          </w:tcPr>
          <w:p w14:paraId="1DFC5493" w14:textId="77777777" w:rsidR="001C5A94" w:rsidRPr="00E07E55" w:rsidRDefault="001C5A94" w:rsidP="00992BFF">
            <w:pPr>
              <w:jc w:val="center"/>
              <w:rPr>
                <w:color w:val="000000"/>
              </w:rPr>
            </w:pPr>
          </w:p>
        </w:tc>
        <w:tc>
          <w:tcPr>
            <w:tcW w:w="793" w:type="pct"/>
            <w:tcBorders>
              <w:top w:val="nil"/>
              <w:left w:val="nil"/>
              <w:bottom w:val="nil"/>
              <w:right w:val="nil"/>
            </w:tcBorders>
            <w:shd w:val="clear" w:color="auto" w:fill="auto"/>
            <w:vAlign w:val="bottom"/>
          </w:tcPr>
          <w:p w14:paraId="74454C83" w14:textId="77777777" w:rsidR="001C5A94" w:rsidRPr="00E07E55" w:rsidRDefault="001C5A94" w:rsidP="00992BFF">
            <w:pPr>
              <w:jc w:val="center"/>
              <w:rPr>
                <w:color w:val="000000"/>
              </w:rPr>
            </w:pPr>
          </w:p>
        </w:tc>
      </w:tr>
      <w:tr w:rsidR="007273E3" w:rsidRPr="00E07E55" w14:paraId="324BB818" w14:textId="77777777" w:rsidTr="007273E3">
        <w:trPr>
          <w:trHeight w:val="337"/>
        </w:trPr>
        <w:tc>
          <w:tcPr>
            <w:tcW w:w="3413" w:type="pct"/>
            <w:tcBorders>
              <w:top w:val="nil"/>
              <w:left w:val="nil"/>
              <w:bottom w:val="nil"/>
              <w:right w:val="nil"/>
            </w:tcBorders>
            <w:shd w:val="clear" w:color="auto" w:fill="auto"/>
            <w:vAlign w:val="bottom"/>
          </w:tcPr>
          <w:p w14:paraId="691FF573" w14:textId="77777777" w:rsidR="00660D31" w:rsidRPr="00E07E55" w:rsidRDefault="001C5A94" w:rsidP="00992BFF">
            <w:pPr>
              <w:rPr>
                <w:color w:val="000000"/>
              </w:rPr>
            </w:pPr>
            <w:r w:rsidRPr="00E07E55">
              <w:rPr>
                <w:color w:val="000000"/>
              </w:rPr>
              <w:t xml:space="preserve">     Midwest</w:t>
            </w:r>
            <w:r w:rsidR="009B78B2" w:rsidRPr="00E07E55">
              <w:rPr>
                <w:color w:val="000000"/>
              </w:rPr>
              <w:t xml:space="preserve"> (IA, IL, IN, KS, MI, MN, </w:t>
            </w:r>
          </w:p>
          <w:p w14:paraId="748D50A2" w14:textId="69E90F12" w:rsidR="001C5A94" w:rsidRPr="00E07E55" w:rsidRDefault="00660D31" w:rsidP="00660D31">
            <w:pPr>
              <w:rPr>
                <w:color w:val="000000"/>
              </w:rPr>
            </w:pPr>
            <w:r w:rsidRPr="00E07E55">
              <w:rPr>
                <w:color w:val="000000"/>
              </w:rPr>
              <w:t xml:space="preserve">     </w:t>
            </w:r>
            <w:r w:rsidR="009B78B2" w:rsidRPr="00E07E55">
              <w:rPr>
                <w:color w:val="000000"/>
              </w:rPr>
              <w:t>MO, ND, NE, OH, SD, or WI)</w:t>
            </w:r>
          </w:p>
        </w:tc>
        <w:tc>
          <w:tcPr>
            <w:tcW w:w="794" w:type="pct"/>
            <w:tcBorders>
              <w:top w:val="nil"/>
              <w:left w:val="nil"/>
              <w:bottom w:val="nil"/>
              <w:right w:val="nil"/>
            </w:tcBorders>
            <w:shd w:val="clear" w:color="auto" w:fill="auto"/>
            <w:vAlign w:val="bottom"/>
          </w:tcPr>
          <w:p w14:paraId="6C5B42E5" w14:textId="704DE040" w:rsidR="001C5A94" w:rsidRPr="00E07E55" w:rsidRDefault="00532B6F" w:rsidP="00992BFF">
            <w:pPr>
              <w:jc w:val="center"/>
              <w:rPr>
                <w:color w:val="000000"/>
              </w:rPr>
            </w:pPr>
            <w:r w:rsidRPr="00E07E55">
              <w:rPr>
                <w:color w:val="000000"/>
              </w:rPr>
              <w:t>2</w:t>
            </w:r>
            <w:r w:rsidR="009B78B2" w:rsidRPr="00E07E55">
              <w:rPr>
                <w:color w:val="000000"/>
              </w:rPr>
              <w:t>28</w:t>
            </w:r>
          </w:p>
        </w:tc>
        <w:tc>
          <w:tcPr>
            <w:tcW w:w="793" w:type="pct"/>
            <w:tcBorders>
              <w:top w:val="nil"/>
              <w:left w:val="nil"/>
              <w:bottom w:val="nil"/>
              <w:right w:val="nil"/>
            </w:tcBorders>
            <w:shd w:val="clear" w:color="auto" w:fill="auto"/>
            <w:vAlign w:val="bottom"/>
          </w:tcPr>
          <w:p w14:paraId="042248B3" w14:textId="76A0F008" w:rsidR="001C5A94" w:rsidRPr="00E07E55" w:rsidRDefault="00532B6F" w:rsidP="00992BFF">
            <w:pPr>
              <w:jc w:val="center"/>
              <w:rPr>
                <w:color w:val="000000"/>
              </w:rPr>
            </w:pPr>
            <w:r w:rsidRPr="00E07E55">
              <w:rPr>
                <w:color w:val="000000"/>
              </w:rPr>
              <w:t>22.</w:t>
            </w:r>
            <w:r w:rsidR="009B78B2" w:rsidRPr="00E07E55">
              <w:rPr>
                <w:color w:val="000000"/>
              </w:rPr>
              <w:t>62</w:t>
            </w:r>
          </w:p>
        </w:tc>
      </w:tr>
      <w:tr w:rsidR="007273E3" w:rsidRPr="00E07E55" w14:paraId="1C5F5C40" w14:textId="77777777" w:rsidTr="007273E3">
        <w:trPr>
          <w:trHeight w:val="337"/>
        </w:trPr>
        <w:tc>
          <w:tcPr>
            <w:tcW w:w="3413" w:type="pct"/>
            <w:tcBorders>
              <w:top w:val="nil"/>
              <w:left w:val="nil"/>
              <w:bottom w:val="nil"/>
              <w:right w:val="nil"/>
            </w:tcBorders>
            <w:shd w:val="clear" w:color="auto" w:fill="auto"/>
            <w:vAlign w:val="bottom"/>
          </w:tcPr>
          <w:p w14:paraId="2A31000A" w14:textId="77777777" w:rsidR="00660D31" w:rsidRPr="00E07E55" w:rsidRDefault="001C5A94" w:rsidP="00992BFF">
            <w:pPr>
              <w:rPr>
                <w:color w:val="000000"/>
              </w:rPr>
            </w:pPr>
            <w:r w:rsidRPr="00E07E55">
              <w:rPr>
                <w:color w:val="000000"/>
              </w:rPr>
              <w:t xml:space="preserve">     Northeast</w:t>
            </w:r>
            <w:r w:rsidR="009B78B2" w:rsidRPr="00E07E55">
              <w:rPr>
                <w:color w:val="000000"/>
              </w:rPr>
              <w:t xml:space="preserve"> (CT, MA, ME, NH, NJ, </w:t>
            </w:r>
          </w:p>
          <w:p w14:paraId="1DE24BFC" w14:textId="58442C66" w:rsidR="001C5A94" w:rsidRPr="00E07E55" w:rsidRDefault="00660D31" w:rsidP="00992BFF">
            <w:pPr>
              <w:rPr>
                <w:color w:val="000000"/>
              </w:rPr>
            </w:pPr>
            <w:r w:rsidRPr="00E07E55">
              <w:rPr>
                <w:color w:val="000000"/>
              </w:rPr>
              <w:t xml:space="preserve">     </w:t>
            </w:r>
            <w:r w:rsidR="009B78B2" w:rsidRPr="00E07E55">
              <w:rPr>
                <w:color w:val="000000"/>
              </w:rPr>
              <w:t>NY, PA, RI or VT)</w:t>
            </w:r>
          </w:p>
        </w:tc>
        <w:tc>
          <w:tcPr>
            <w:tcW w:w="794" w:type="pct"/>
            <w:tcBorders>
              <w:top w:val="nil"/>
              <w:left w:val="nil"/>
              <w:bottom w:val="nil"/>
              <w:right w:val="nil"/>
            </w:tcBorders>
            <w:shd w:val="clear" w:color="auto" w:fill="auto"/>
            <w:vAlign w:val="bottom"/>
          </w:tcPr>
          <w:p w14:paraId="0D89BF2B" w14:textId="17255B9E" w:rsidR="001C5A94" w:rsidRPr="00E07E55" w:rsidRDefault="00532B6F" w:rsidP="00992BFF">
            <w:pPr>
              <w:jc w:val="center"/>
              <w:rPr>
                <w:color w:val="000000"/>
              </w:rPr>
            </w:pPr>
            <w:r w:rsidRPr="00E07E55">
              <w:rPr>
                <w:color w:val="000000"/>
              </w:rPr>
              <w:t>1</w:t>
            </w:r>
            <w:r w:rsidR="009B78B2" w:rsidRPr="00E07E55">
              <w:rPr>
                <w:color w:val="000000"/>
              </w:rPr>
              <w:t>56</w:t>
            </w:r>
          </w:p>
        </w:tc>
        <w:tc>
          <w:tcPr>
            <w:tcW w:w="793" w:type="pct"/>
            <w:tcBorders>
              <w:top w:val="nil"/>
              <w:left w:val="nil"/>
              <w:bottom w:val="nil"/>
              <w:right w:val="nil"/>
            </w:tcBorders>
            <w:shd w:val="clear" w:color="auto" w:fill="auto"/>
            <w:vAlign w:val="bottom"/>
          </w:tcPr>
          <w:p w14:paraId="78778612" w14:textId="0F3887DB" w:rsidR="001C5A94" w:rsidRPr="00E07E55" w:rsidRDefault="00532B6F" w:rsidP="00992BFF">
            <w:pPr>
              <w:jc w:val="center"/>
              <w:rPr>
                <w:color w:val="000000"/>
              </w:rPr>
            </w:pPr>
            <w:r w:rsidRPr="00E07E55">
              <w:rPr>
                <w:color w:val="000000"/>
              </w:rPr>
              <w:t>15.</w:t>
            </w:r>
            <w:r w:rsidR="009B78B2" w:rsidRPr="00E07E55">
              <w:rPr>
                <w:color w:val="000000"/>
              </w:rPr>
              <w:t>48</w:t>
            </w:r>
          </w:p>
        </w:tc>
      </w:tr>
      <w:tr w:rsidR="007273E3" w:rsidRPr="00E07E55" w14:paraId="667891E0" w14:textId="77777777" w:rsidTr="007273E3">
        <w:trPr>
          <w:trHeight w:val="337"/>
        </w:trPr>
        <w:tc>
          <w:tcPr>
            <w:tcW w:w="3413" w:type="pct"/>
            <w:tcBorders>
              <w:top w:val="nil"/>
              <w:left w:val="nil"/>
              <w:bottom w:val="nil"/>
              <w:right w:val="nil"/>
            </w:tcBorders>
            <w:shd w:val="clear" w:color="auto" w:fill="auto"/>
            <w:vAlign w:val="bottom"/>
          </w:tcPr>
          <w:p w14:paraId="1162B288" w14:textId="537F1D11" w:rsidR="001C5A94" w:rsidRPr="00E07E55" w:rsidRDefault="001C5A94" w:rsidP="00992BFF">
            <w:pPr>
              <w:rPr>
                <w:color w:val="000000"/>
              </w:rPr>
            </w:pPr>
            <w:r w:rsidRPr="00E07E55">
              <w:rPr>
                <w:color w:val="000000"/>
              </w:rPr>
              <w:t xml:space="preserve">     Pacific</w:t>
            </w:r>
            <w:r w:rsidR="009B78B2" w:rsidRPr="00E07E55">
              <w:rPr>
                <w:color w:val="000000"/>
              </w:rPr>
              <w:t xml:space="preserve"> (AK or HI)</w:t>
            </w:r>
          </w:p>
        </w:tc>
        <w:tc>
          <w:tcPr>
            <w:tcW w:w="794" w:type="pct"/>
            <w:tcBorders>
              <w:top w:val="nil"/>
              <w:left w:val="nil"/>
              <w:bottom w:val="nil"/>
              <w:right w:val="nil"/>
            </w:tcBorders>
            <w:shd w:val="clear" w:color="auto" w:fill="auto"/>
            <w:vAlign w:val="bottom"/>
          </w:tcPr>
          <w:p w14:paraId="1267D67D" w14:textId="4A99946A" w:rsidR="001C5A94" w:rsidRPr="00E07E55" w:rsidRDefault="00532B6F" w:rsidP="00992BFF">
            <w:pPr>
              <w:jc w:val="center"/>
              <w:rPr>
                <w:color w:val="000000"/>
              </w:rPr>
            </w:pPr>
            <w:r w:rsidRPr="00E07E55">
              <w:rPr>
                <w:color w:val="000000"/>
              </w:rPr>
              <w:t>7</w:t>
            </w:r>
          </w:p>
        </w:tc>
        <w:tc>
          <w:tcPr>
            <w:tcW w:w="793" w:type="pct"/>
            <w:tcBorders>
              <w:top w:val="nil"/>
              <w:left w:val="nil"/>
              <w:bottom w:val="nil"/>
              <w:right w:val="nil"/>
            </w:tcBorders>
            <w:shd w:val="clear" w:color="auto" w:fill="auto"/>
            <w:vAlign w:val="bottom"/>
          </w:tcPr>
          <w:p w14:paraId="349C2D09" w14:textId="06C08CAB" w:rsidR="001C5A94" w:rsidRPr="00E07E55" w:rsidRDefault="00532B6F" w:rsidP="00992BFF">
            <w:pPr>
              <w:jc w:val="center"/>
              <w:rPr>
                <w:color w:val="000000"/>
              </w:rPr>
            </w:pPr>
            <w:r w:rsidRPr="00E07E55">
              <w:rPr>
                <w:color w:val="000000"/>
              </w:rPr>
              <w:t>0.</w:t>
            </w:r>
            <w:r w:rsidR="009B78B2" w:rsidRPr="00E07E55">
              <w:rPr>
                <w:color w:val="000000"/>
              </w:rPr>
              <w:t>69</w:t>
            </w:r>
          </w:p>
        </w:tc>
      </w:tr>
      <w:tr w:rsidR="007273E3" w:rsidRPr="00E07E55" w14:paraId="78FEBCF7" w14:textId="77777777" w:rsidTr="007273E3">
        <w:trPr>
          <w:trHeight w:val="337"/>
        </w:trPr>
        <w:tc>
          <w:tcPr>
            <w:tcW w:w="3413" w:type="pct"/>
            <w:tcBorders>
              <w:top w:val="nil"/>
              <w:left w:val="nil"/>
              <w:bottom w:val="nil"/>
              <w:right w:val="nil"/>
            </w:tcBorders>
            <w:shd w:val="clear" w:color="auto" w:fill="auto"/>
            <w:vAlign w:val="bottom"/>
          </w:tcPr>
          <w:p w14:paraId="168493BB" w14:textId="77777777" w:rsidR="00660D31" w:rsidRPr="00E07E55" w:rsidRDefault="001C5A94" w:rsidP="00992BFF">
            <w:pPr>
              <w:rPr>
                <w:color w:val="000000"/>
              </w:rPr>
            </w:pPr>
            <w:r w:rsidRPr="00E07E55">
              <w:rPr>
                <w:color w:val="000000"/>
              </w:rPr>
              <w:t xml:space="preserve">     South</w:t>
            </w:r>
            <w:r w:rsidR="009B78B2" w:rsidRPr="00E07E55">
              <w:rPr>
                <w:color w:val="000000"/>
              </w:rPr>
              <w:t xml:space="preserve"> (AL, AR, DC, DE, FL, GA, </w:t>
            </w:r>
          </w:p>
          <w:p w14:paraId="0DB9036E" w14:textId="77777777" w:rsidR="00660D31" w:rsidRPr="00E07E55" w:rsidRDefault="00660D31" w:rsidP="00992BFF">
            <w:pPr>
              <w:rPr>
                <w:color w:val="000000"/>
              </w:rPr>
            </w:pPr>
            <w:r w:rsidRPr="00E07E55">
              <w:rPr>
                <w:color w:val="000000"/>
              </w:rPr>
              <w:t xml:space="preserve">     </w:t>
            </w:r>
            <w:r w:rsidR="009B78B2" w:rsidRPr="00E07E55">
              <w:rPr>
                <w:color w:val="000000"/>
              </w:rPr>
              <w:t xml:space="preserve">KY, LA, MD, MS, NC, OK, SC, TN, </w:t>
            </w:r>
          </w:p>
          <w:p w14:paraId="3A8135E3" w14:textId="3048256E" w:rsidR="001C5A94" w:rsidRPr="00E07E55" w:rsidRDefault="00660D31" w:rsidP="00992BFF">
            <w:pPr>
              <w:rPr>
                <w:color w:val="000000"/>
              </w:rPr>
            </w:pPr>
            <w:r w:rsidRPr="00E07E55">
              <w:rPr>
                <w:color w:val="000000"/>
              </w:rPr>
              <w:t xml:space="preserve">     </w:t>
            </w:r>
            <w:r w:rsidR="009B78B2" w:rsidRPr="00E07E55">
              <w:rPr>
                <w:color w:val="000000"/>
              </w:rPr>
              <w:t>TX, VA, or WV)</w:t>
            </w:r>
          </w:p>
        </w:tc>
        <w:tc>
          <w:tcPr>
            <w:tcW w:w="794" w:type="pct"/>
            <w:tcBorders>
              <w:top w:val="nil"/>
              <w:left w:val="nil"/>
              <w:bottom w:val="nil"/>
              <w:right w:val="nil"/>
            </w:tcBorders>
            <w:shd w:val="clear" w:color="auto" w:fill="auto"/>
            <w:vAlign w:val="bottom"/>
          </w:tcPr>
          <w:p w14:paraId="09FD1471" w14:textId="23E120C3" w:rsidR="001C5A94" w:rsidRPr="00E07E55" w:rsidRDefault="00532B6F" w:rsidP="00992BFF">
            <w:pPr>
              <w:jc w:val="center"/>
              <w:rPr>
                <w:color w:val="000000"/>
              </w:rPr>
            </w:pPr>
            <w:r w:rsidRPr="00E07E55">
              <w:rPr>
                <w:color w:val="000000"/>
              </w:rPr>
              <w:t>4</w:t>
            </w:r>
            <w:r w:rsidR="009B78B2" w:rsidRPr="00E07E55">
              <w:rPr>
                <w:color w:val="000000"/>
              </w:rPr>
              <w:t>24</w:t>
            </w:r>
          </w:p>
        </w:tc>
        <w:tc>
          <w:tcPr>
            <w:tcW w:w="793" w:type="pct"/>
            <w:tcBorders>
              <w:top w:val="nil"/>
              <w:left w:val="nil"/>
              <w:bottom w:val="nil"/>
              <w:right w:val="nil"/>
            </w:tcBorders>
            <w:shd w:val="clear" w:color="auto" w:fill="auto"/>
            <w:vAlign w:val="bottom"/>
          </w:tcPr>
          <w:p w14:paraId="4D05F7C2" w14:textId="0EB2ABDD" w:rsidR="001C5A94" w:rsidRPr="00E07E55" w:rsidRDefault="00532B6F" w:rsidP="00992BFF">
            <w:pPr>
              <w:jc w:val="center"/>
              <w:rPr>
                <w:color w:val="000000"/>
              </w:rPr>
            </w:pPr>
            <w:r w:rsidRPr="00E07E55">
              <w:rPr>
                <w:color w:val="000000"/>
              </w:rPr>
              <w:t>42.</w:t>
            </w:r>
            <w:r w:rsidR="009B78B2" w:rsidRPr="00E07E55">
              <w:rPr>
                <w:color w:val="000000"/>
              </w:rPr>
              <w:t>06</w:t>
            </w:r>
          </w:p>
        </w:tc>
      </w:tr>
      <w:tr w:rsidR="007273E3" w:rsidRPr="00E07E55" w14:paraId="72060A5B" w14:textId="77777777" w:rsidTr="007273E3">
        <w:trPr>
          <w:trHeight w:val="337"/>
        </w:trPr>
        <w:tc>
          <w:tcPr>
            <w:tcW w:w="3413" w:type="pct"/>
            <w:tcBorders>
              <w:top w:val="nil"/>
              <w:left w:val="nil"/>
              <w:bottom w:val="nil"/>
              <w:right w:val="nil"/>
            </w:tcBorders>
            <w:shd w:val="clear" w:color="auto" w:fill="auto"/>
            <w:vAlign w:val="bottom"/>
          </w:tcPr>
          <w:p w14:paraId="16F731AE" w14:textId="109809F4" w:rsidR="00660D31" w:rsidRPr="00E07E55" w:rsidRDefault="001C5A94" w:rsidP="00992BFF">
            <w:pPr>
              <w:rPr>
                <w:color w:val="000000"/>
              </w:rPr>
            </w:pPr>
            <w:r w:rsidRPr="00E07E55">
              <w:rPr>
                <w:color w:val="000000"/>
              </w:rPr>
              <w:t xml:space="preserve">     West</w:t>
            </w:r>
            <w:r w:rsidR="009B78B2" w:rsidRPr="00E07E55">
              <w:rPr>
                <w:color w:val="000000"/>
              </w:rPr>
              <w:t xml:space="preserve"> (AZ, CA, CO, ID, MT, NM, </w:t>
            </w:r>
          </w:p>
          <w:p w14:paraId="5FA45AB9" w14:textId="33C28F09" w:rsidR="001C5A94" w:rsidRPr="00E07E55" w:rsidRDefault="00660D31" w:rsidP="00992BFF">
            <w:pPr>
              <w:rPr>
                <w:color w:val="000000"/>
              </w:rPr>
            </w:pPr>
            <w:r w:rsidRPr="00E07E55">
              <w:rPr>
                <w:color w:val="000000"/>
              </w:rPr>
              <w:t xml:space="preserve">     </w:t>
            </w:r>
            <w:r w:rsidR="009B78B2" w:rsidRPr="00E07E55">
              <w:rPr>
                <w:color w:val="000000"/>
              </w:rPr>
              <w:t>NV, OR, UT, WA, or WY)</w:t>
            </w:r>
          </w:p>
        </w:tc>
        <w:tc>
          <w:tcPr>
            <w:tcW w:w="794" w:type="pct"/>
            <w:tcBorders>
              <w:top w:val="nil"/>
              <w:left w:val="nil"/>
              <w:bottom w:val="nil"/>
              <w:right w:val="nil"/>
            </w:tcBorders>
            <w:shd w:val="clear" w:color="auto" w:fill="auto"/>
            <w:vAlign w:val="bottom"/>
          </w:tcPr>
          <w:p w14:paraId="3F3942F3" w14:textId="1A1C0E98" w:rsidR="001C5A94" w:rsidRPr="00E07E55" w:rsidRDefault="00532B6F" w:rsidP="00992BFF">
            <w:pPr>
              <w:jc w:val="center"/>
              <w:rPr>
                <w:color w:val="000000"/>
              </w:rPr>
            </w:pPr>
            <w:r w:rsidRPr="00E07E55">
              <w:rPr>
                <w:color w:val="000000"/>
              </w:rPr>
              <w:t>193</w:t>
            </w:r>
          </w:p>
        </w:tc>
        <w:tc>
          <w:tcPr>
            <w:tcW w:w="793" w:type="pct"/>
            <w:tcBorders>
              <w:top w:val="nil"/>
              <w:left w:val="nil"/>
              <w:bottom w:val="nil"/>
              <w:right w:val="nil"/>
            </w:tcBorders>
            <w:shd w:val="clear" w:color="auto" w:fill="auto"/>
            <w:vAlign w:val="bottom"/>
          </w:tcPr>
          <w:p w14:paraId="12CA32A8" w14:textId="7777FAA6" w:rsidR="001C5A94" w:rsidRPr="00E07E55" w:rsidRDefault="00532B6F" w:rsidP="00992BFF">
            <w:pPr>
              <w:jc w:val="center"/>
              <w:rPr>
                <w:color w:val="000000"/>
              </w:rPr>
            </w:pPr>
            <w:r w:rsidRPr="00E07E55">
              <w:rPr>
                <w:color w:val="000000"/>
              </w:rPr>
              <w:t>19.</w:t>
            </w:r>
            <w:r w:rsidR="009B78B2" w:rsidRPr="00E07E55">
              <w:rPr>
                <w:color w:val="000000"/>
              </w:rPr>
              <w:t>15</w:t>
            </w:r>
          </w:p>
        </w:tc>
      </w:tr>
    </w:tbl>
    <w:p w14:paraId="6CC82F28" w14:textId="77777777" w:rsidR="001C5A94" w:rsidRPr="00E07E55" w:rsidRDefault="001C5A94" w:rsidP="001C5A94">
      <w:pPr>
        <w:rPr>
          <w:b/>
        </w:rPr>
      </w:pPr>
    </w:p>
    <w:p w14:paraId="578F7273" w14:textId="1083C017" w:rsidR="00F40AEF" w:rsidRPr="00E07E55" w:rsidRDefault="00F40AEF" w:rsidP="00F40AEF">
      <w:r w:rsidRPr="00E07E55">
        <w:t xml:space="preserve">The </w:t>
      </w:r>
      <w:commentRangeStart w:id="22"/>
      <w:r w:rsidRPr="00E07E55">
        <w:t>APKAS consists of 86 items</w:t>
      </w:r>
      <w:commentRangeEnd w:id="22"/>
      <w:r w:rsidR="00DC0371">
        <w:rPr>
          <w:rStyle w:val="CommentReference"/>
        </w:rPr>
        <w:commentReference w:id="22"/>
      </w:r>
      <w:r w:rsidRPr="00E07E55">
        <w:t xml:space="preserve"> to understand what high school students know and believe about the role of parents in childrearing, especially related to early learning, and what they know and believe about the child development process. The items are grouped into 12 categories:</w:t>
      </w:r>
    </w:p>
    <w:p w14:paraId="352694E6" w14:textId="77777777" w:rsidR="00F40AEF" w:rsidRPr="00E07E55" w:rsidRDefault="00F40AEF" w:rsidP="00F40AEF"/>
    <w:p w14:paraId="242AFD58" w14:textId="198FD2F1" w:rsidR="00F40AEF" w:rsidRPr="00E07E55" w:rsidRDefault="00F40AEF" w:rsidP="004B13A1">
      <w:pPr>
        <w:pStyle w:val="ListParagraph"/>
        <w:numPr>
          <w:ilvl w:val="0"/>
          <w:numId w:val="12"/>
        </w:numPr>
      </w:pPr>
      <w:r w:rsidRPr="00E07E55">
        <w:rPr>
          <w:u w:val="single"/>
        </w:rPr>
        <w:t>Preliminary</w:t>
      </w:r>
      <w:r w:rsidR="00992BFF" w:rsidRPr="00E07E55">
        <w:rPr>
          <w:u w:val="single"/>
        </w:rPr>
        <w:t xml:space="preserve"> (9</w:t>
      </w:r>
      <w:r w:rsidRPr="00E07E55">
        <w:rPr>
          <w:u w:val="single"/>
        </w:rPr>
        <w:t xml:space="preserve"> questions</w:t>
      </w:r>
      <w:r w:rsidR="00992BFF" w:rsidRPr="00E07E55">
        <w:rPr>
          <w:u w:val="single"/>
        </w:rPr>
        <w:t>/statements</w:t>
      </w:r>
      <w:r w:rsidRPr="00E07E55">
        <w:rPr>
          <w:u w:val="single"/>
        </w:rPr>
        <w:t>)</w:t>
      </w:r>
      <w:r w:rsidRPr="00E07E55">
        <w:t>: Qualifying questions</w:t>
      </w:r>
      <w:r w:rsidR="00992BFF" w:rsidRPr="00E07E55">
        <w:t>,</w:t>
      </w:r>
      <w:r w:rsidRPr="00E07E55">
        <w:t xml:space="preserve"> parental permission/minor child assent questions</w:t>
      </w:r>
      <w:r w:rsidR="00992BFF" w:rsidRPr="00E07E55">
        <w:t>, and preface statements</w:t>
      </w:r>
      <w:r w:rsidRPr="00E07E55">
        <w:t>.</w:t>
      </w:r>
    </w:p>
    <w:p w14:paraId="2045DEE1" w14:textId="47E1DF1D" w:rsidR="00F40AEF" w:rsidRPr="00E07E55" w:rsidRDefault="00F40AEF" w:rsidP="004B13A1">
      <w:pPr>
        <w:pStyle w:val="ListParagraph"/>
        <w:numPr>
          <w:ilvl w:val="0"/>
          <w:numId w:val="12"/>
        </w:numPr>
      </w:pPr>
      <w:r w:rsidRPr="00E07E55">
        <w:rPr>
          <w:u w:val="single"/>
        </w:rPr>
        <w:t>Biographical Information (25 questions)</w:t>
      </w:r>
      <w:r w:rsidRPr="00E07E55">
        <w:t xml:space="preserve">: Gender, age, grade, academic achievement, parents’ educational attainment. </w:t>
      </w:r>
    </w:p>
    <w:p w14:paraId="33842346" w14:textId="77777777" w:rsidR="00F40AEF" w:rsidRPr="00E07E55" w:rsidRDefault="00F40AEF" w:rsidP="004B13A1">
      <w:pPr>
        <w:pStyle w:val="ListParagraph"/>
        <w:numPr>
          <w:ilvl w:val="0"/>
          <w:numId w:val="12"/>
        </w:numPr>
      </w:pPr>
      <w:r w:rsidRPr="00E07E55">
        <w:rPr>
          <w:u w:val="single"/>
        </w:rPr>
        <w:t>Growth Mindset (5 questions)</w:t>
      </w:r>
      <w:r w:rsidRPr="00E07E55">
        <w:t>: This series of questions aims to uncover the extent to which the respondent believes that intelligence is innate versus can be nurtured, especially by parents.</w:t>
      </w:r>
    </w:p>
    <w:p w14:paraId="6BB0401E" w14:textId="77777777" w:rsidR="004B13A1" w:rsidRPr="00E07E55" w:rsidRDefault="004B13A1" w:rsidP="004B13A1">
      <w:pPr>
        <w:pStyle w:val="ListParagraph"/>
        <w:numPr>
          <w:ilvl w:val="0"/>
          <w:numId w:val="12"/>
        </w:numPr>
      </w:pPr>
      <w:r w:rsidRPr="00E07E55">
        <w:rPr>
          <w:u w:val="single"/>
        </w:rPr>
        <w:t>Developing Oral Language (6 questions)</w:t>
      </w:r>
      <w:r w:rsidRPr="00E07E55">
        <w:t>: These questions are related to the respondents’ beliefs about how children acquire oral language, and the role that parents can play in this process.</w:t>
      </w:r>
    </w:p>
    <w:p w14:paraId="75AE9CC7" w14:textId="440EF76D" w:rsidR="004B13A1" w:rsidRPr="00E07E55" w:rsidRDefault="004B13A1" w:rsidP="004B13A1">
      <w:pPr>
        <w:pStyle w:val="ListParagraph"/>
        <w:numPr>
          <w:ilvl w:val="0"/>
          <w:numId w:val="12"/>
        </w:numPr>
      </w:pPr>
      <w:r w:rsidRPr="00E07E55">
        <w:rPr>
          <w:u w:val="single"/>
        </w:rPr>
        <w:lastRenderedPageBreak/>
        <w:t>Role in Early Learning (5 questions)</w:t>
      </w:r>
      <w:r w:rsidRPr="00E07E55">
        <w:t>: Like the category above, these questions seek to understand whether the respondents believe that parents should play an active role in children’s early learning</w:t>
      </w:r>
      <w:r w:rsidR="00745B32" w:rsidRPr="00E07E55">
        <w:t>, including in developing literacy and math skills</w:t>
      </w:r>
      <w:r w:rsidRPr="00E07E55">
        <w:t xml:space="preserve">. </w:t>
      </w:r>
    </w:p>
    <w:p w14:paraId="6F49FD7B" w14:textId="12866E04" w:rsidR="00F40AEF" w:rsidRPr="00E07E55" w:rsidRDefault="00F40AEF" w:rsidP="004B13A1">
      <w:pPr>
        <w:pStyle w:val="ListParagraph"/>
        <w:numPr>
          <w:ilvl w:val="0"/>
          <w:numId w:val="12"/>
        </w:numPr>
      </w:pPr>
      <w:r w:rsidRPr="00E07E55">
        <w:rPr>
          <w:u w:val="single"/>
        </w:rPr>
        <w:t>Active Learning</w:t>
      </w:r>
      <w:r w:rsidR="00992BFF" w:rsidRPr="00E07E55">
        <w:rPr>
          <w:u w:val="single"/>
        </w:rPr>
        <w:t xml:space="preserve"> (6</w:t>
      </w:r>
      <w:r w:rsidRPr="00E07E55">
        <w:rPr>
          <w:u w:val="single"/>
        </w:rPr>
        <w:t xml:space="preserve"> questions)</w:t>
      </w:r>
      <w:r w:rsidRPr="00E07E55">
        <w:t>: These questions are about whether the respondent believes that children’s learning is an active process, where children should have the opportunity to have freedom and be able to try things themselves.</w:t>
      </w:r>
    </w:p>
    <w:p w14:paraId="03514072" w14:textId="77777777" w:rsidR="004B13A1" w:rsidRPr="00E07E55" w:rsidRDefault="004B13A1" w:rsidP="004B13A1">
      <w:pPr>
        <w:pStyle w:val="ListParagraph"/>
        <w:numPr>
          <w:ilvl w:val="0"/>
          <w:numId w:val="12"/>
        </w:numPr>
      </w:pPr>
      <w:r w:rsidRPr="00E07E55">
        <w:rPr>
          <w:u w:val="single"/>
        </w:rPr>
        <w:t>Parenting Knowledge and Efficacy (6 questions)</w:t>
      </w:r>
      <w:r w:rsidRPr="00E07E55">
        <w:t xml:space="preserve">: These questions relate to what the respondent thinks are important parenting skills, and whether they think they will be able to be a good parent. </w:t>
      </w:r>
    </w:p>
    <w:p w14:paraId="769BE8FE" w14:textId="74D6CC45" w:rsidR="00F40AEF" w:rsidRPr="00E07E55" w:rsidRDefault="00F40AEF" w:rsidP="004B13A1">
      <w:pPr>
        <w:pStyle w:val="ListParagraph"/>
        <w:numPr>
          <w:ilvl w:val="0"/>
          <w:numId w:val="12"/>
        </w:numPr>
      </w:pPr>
      <w:r w:rsidRPr="00E07E55">
        <w:rPr>
          <w:u w:val="single"/>
        </w:rPr>
        <w:t xml:space="preserve">Empathetic Awareness </w:t>
      </w:r>
      <w:r w:rsidR="00992BFF" w:rsidRPr="00E07E55">
        <w:rPr>
          <w:u w:val="single"/>
        </w:rPr>
        <w:t>and Socio-Emotional Learning (7</w:t>
      </w:r>
      <w:r w:rsidRPr="00E07E55">
        <w:rPr>
          <w:u w:val="single"/>
        </w:rPr>
        <w:t xml:space="preserve"> questions)</w:t>
      </w:r>
      <w:r w:rsidRPr="00E07E55">
        <w:t xml:space="preserve">: An understanding of children’s emotional needs is important to be an effective parent and it is important for parents to promote their child’s socio-emotional development. </w:t>
      </w:r>
    </w:p>
    <w:p w14:paraId="0E70F16D" w14:textId="60F9FAE9" w:rsidR="00992BFF" w:rsidRPr="00E07E55" w:rsidRDefault="00992BFF" w:rsidP="004B13A1">
      <w:pPr>
        <w:pStyle w:val="ListParagraph"/>
        <w:numPr>
          <w:ilvl w:val="0"/>
          <w:numId w:val="12"/>
        </w:numPr>
      </w:pPr>
      <w:r w:rsidRPr="00E07E55">
        <w:rPr>
          <w:u w:val="single"/>
        </w:rPr>
        <w:t>Knowledge of Child Development (7 questions)</w:t>
      </w:r>
      <w:r w:rsidRPr="00E07E55">
        <w:t xml:space="preserve">: Most of the other categories relate to the respondents’ beliefs, whereas this category is meant to see whether the respondents know about typical patterns of child development in the United States. Respondents may overestimate or underestimate (or “correctly” answer) questions about what children can are capable of at different ages. </w:t>
      </w:r>
    </w:p>
    <w:p w14:paraId="564644FE" w14:textId="747A3388" w:rsidR="00F40AEF" w:rsidRPr="00E07E55" w:rsidRDefault="00F40AEF" w:rsidP="004B13A1">
      <w:pPr>
        <w:pStyle w:val="ListParagraph"/>
        <w:numPr>
          <w:ilvl w:val="0"/>
          <w:numId w:val="12"/>
        </w:numPr>
      </w:pPr>
      <w:r w:rsidRPr="00E07E55">
        <w:rPr>
          <w:u w:val="single"/>
        </w:rPr>
        <w:t>Sources of Information</w:t>
      </w:r>
      <w:r w:rsidR="00992BFF" w:rsidRPr="00E07E55">
        <w:rPr>
          <w:u w:val="single"/>
        </w:rPr>
        <w:t xml:space="preserve"> (5</w:t>
      </w:r>
      <w:r w:rsidRPr="00E07E55">
        <w:rPr>
          <w:u w:val="single"/>
        </w:rPr>
        <w:t xml:space="preserve"> questions)</w:t>
      </w:r>
      <w:r w:rsidRPr="00E07E55">
        <w:t xml:space="preserve">: </w:t>
      </w:r>
      <w:r w:rsidR="0084602B" w:rsidRPr="00E07E55">
        <w:t>We</w:t>
      </w:r>
      <w:r w:rsidRPr="00E07E55">
        <w:t xml:space="preserve"> am interested in where high schoolers believe they have learned about parenting and child development, and where they think they will go for information in the future. </w:t>
      </w:r>
      <w:r w:rsidR="0084602B" w:rsidRPr="00E07E55">
        <w:t>Adolescents likely have not been exposed to parenting “experts” (except in the ways that their parents have used expert advice in order to raise them), and do not have their own parenting experience to draw upon. It will be interested to find what they see as they most valuable resources for parenting.</w:t>
      </w:r>
    </w:p>
    <w:p w14:paraId="60D1B3B1" w14:textId="77777777" w:rsidR="00F40AEF" w:rsidRPr="00E07E55" w:rsidRDefault="00F40AEF" w:rsidP="004B13A1">
      <w:pPr>
        <w:pStyle w:val="ListParagraph"/>
        <w:numPr>
          <w:ilvl w:val="0"/>
          <w:numId w:val="12"/>
        </w:numPr>
      </w:pPr>
      <w:r w:rsidRPr="00E07E55">
        <w:rPr>
          <w:u w:val="single"/>
        </w:rPr>
        <w:t>Final Questions (5 questions)</w:t>
      </w:r>
      <w:r w:rsidRPr="00E07E55">
        <w:t xml:space="preserve">: The few final questions ask whether we missed anything (open), whether the questionnaire made the respondent think differently (open), whether the respondent feels ready to be a parent yet (y/n), the most important thing a parent should do (open), and what the hardest part of being a parent is (open). </w:t>
      </w:r>
    </w:p>
    <w:p w14:paraId="67E76AF6" w14:textId="77777777" w:rsidR="00F40AEF" w:rsidRPr="00E07E55" w:rsidRDefault="00F40AEF" w:rsidP="00F40AEF"/>
    <w:p w14:paraId="33FF3B28" w14:textId="3F122EC7" w:rsidR="00F40AEF" w:rsidRPr="00E07E55" w:rsidRDefault="00F40AEF" w:rsidP="00F40AEF">
      <w:commentRangeStart w:id="23"/>
      <w:r w:rsidRPr="00E07E55">
        <w:t>The AKPAS uses</w:t>
      </w:r>
      <w:r w:rsidRPr="00E07E55">
        <w:rPr>
          <w:b/>
        </w:rPr>
        <w:t xml:space="preserve"> </w:t>
      </w:r>
      <w:r w:rsidR="00992BFF" w:rsidRPr="00E07E55">
        <w:t>four</w:t>
      </w:r>
      <w:r w:rsidRPr="00E07E55">
        <w:t xml:space="preserve"> substantive</w:t>
      </w:r>
      <w:r w:rsidRPr="00E07E55">
        <w:rPr>
          <w:vertAlign w:val="superscript"/>
        </w:rPr>
        <w:footnoteReference w:id="5"/>
      </w:r>
      <w:r w:rsidRPr="00E07E55">
        <w:t xml:space="preserve"> question</w:t>
      </w:r>
      <w:r w:rsidR="00744CF1" w:rsidRPr="00E07E55">
        <w:t>/statement</w:t>
      </w:r>
      <w:r w:rsidRPr="00E07E55">
        <w:t xml:space="preserve"> types: simple agree-disagree </w:t>
      </w:r>
      <w:r w:rsidR="00744CF1" w:rsidRPr="00E07E55">
        <w:t>statements</w:t>
      </w:r>
      <w:r w:rsidRPr="00E07E55">
        <w:t xml:space="preserve">, vignette agree-disagree </w:t>
      </w:r>
      <w:r w:rsidR="00744CF1" w:rsidRPr="00E07E55">
        <w:t>statements</w:t>
      </w:r>
      <w:r w:rsidRPr="00E07E55">
        <w:t xml:space="preserve">, </w:t>
      </w:r>
      <w:r w:rsidR="00992BFF" w:rsidRPr="00E07E55">
        <w:t xml:space="preserve">true-false </w:t>
      </w:r>
      <w:r w:rsidR="00744CF1" w:rsidRPr="00E07E55">
        <w:t>statements</w:t>
      </w:r>
      <w:r w:rsidR="00992BFF" w:rsidRPr="00E07E55">
        <w:t xml:space="preserve">, </w:t>
      </w:r>
      <w:r w:rsidRPr="00E07E55">
        <w:t xml:space="preserve">and open-ended response questions. </w:t>
      </w:r>
      <w:commentRangeEnd w:id="23"/>
      <w:r w:rsidR="00DC0371">
        <w:rPr>
          <w:rStyle w:val="CommentReference"/>
        </w:rPr>
        <w:commentReference w:id="23"/>
      </w:r>
      <w:r w:rsidRPr="00E07E55">
        <w:t xml:space="preserve">The majority of the survey items use the agree-disagree </w:t>
      </w:r>
      <w:r w:rsidR="00744CF1" w:rsidRPr="00E07E55">
        <w:t>statement form where the participant is given a statement such as “Talking to babies—even if they can’t talk yet—is important” and can respond to the statement with “Don’t know,” “Strongly Disagree,” “Disagree,” “Neutral,” “Agree,” or “Strongly Agree.”</w:t>
      </w:r>
      <w:r w:rsidRPr="00E07E55">
        <w:t xml:space="preserve"> This question form, one of the most used question types, is sometimes not recommended for reasons such as the acquiescence tendency (Fowler, 1995) but it is well suited to </w:t>
      </w:r>
      <w:r w:rsidR="00744CF1" w:rsidRPr="00E07E55">
        <w:t>this</w:t>
      </w:r>
      <w:r w:rsidRPr="00E07E55">
        <w:t xml:space="preserve"> resear</w:t>
      </w:r>
      <w:r w:rsidR="00744CF1" w:rsidRPr="00E07E55">
        <w:t>ch and its focus on attitudes. We</w:t>
      </w:r>
      <w:r w:rsidRPr="00E07E55">
        <w:t xml:space="preserve"> have includ</w:t>
      </w:r>
      <w:r w:rsidR="00744CF1" w:rsidRPr="00E07E55">
        <w:t>ed the possible response of “D</w:t>
      </w:r>
      <w:r w:rsidRPr="00E07E55">
        <w:t xml:space="preserve">on’t know” since the APKAS may prompt adolescents to answer questions on topics they have not had the opportunity to consider before. A small number of questions include a short (1-2 sentences) vignette that is intended to place the adolescent in the role of caring for a child. </w:t>
      </w:r>
      <w:r w:rsidR="00992BFF" w:rsidRPr="00E07E55">
        <w:t xml:space="preserve">Questions about participants’ knowledge of child development are in a true-false (or “Don’t know”) answer format. While patterns of child development differ across cultures, the “correct” answers to these questions conform to the commonly agreed upon developmental milestones in the United States. </w:t>
      </w:r>
      <w:r w:rsidRPr="00E07E55">
        <w:t xml:space="preserve">Finally, I have included several open-ended questions designed to uncover unanticipated answers to key questions (such as, “What do you think is the hardest part of being </w:t>
      </w:r>
      <w:r w:rsidRPr="00E07E55">
        <w:lastRenderedPageBreak/>
        <w:t>a parent?”). Since this questionnaire is the first of its kind to survey a large sample of adolescents, it will be useful to “learn the unexpected” (Fowler, 1995, p. 95).</w:t>
      </w:r>
    </w:p>
    <w:p w14:paraId="2AB1EF36" w14:textId="5739982A" w:rsidR="00863B0E" w:rsidRPr="00E07E55" w:rsidRDefault="00863B0E" w:rsidP="00F56709"/>
    <w:p w14:paraId="4613706C" w14:textId="67AE883E" w:rsidR="00015955" w:rsidRDefault="00015955" w:rsidP="009B78B2">
      <w:pPr>
        <w:pStyle w:val="Heading1"/>
      </w:pPr>
      <w:bookmarkStart w:id="24" w:name="_Toc523302135"/>
      <w:r>
        <w:t>Limitations</w:t>
      </w:r>
    </w:p>
    <w:p w14:paraId="2DADACF5" w14:textId="3FC15955" w:rsidR="00015955" w:rsidRDefault="00015955" w:rsidP="006657F9"/>
    <w:p w14:paraId="778CE99E" w14:textId="63BFB906" w:rsidR="00015955" w:rsidRDefault="00015955" w:rsidP="006657F9">
      <w:r w:rsidRPr="00015955">
        <w:t xml:space="preserve">As noted above, one of the key limitations of this study is the challenge of interpreting results given the tendency for individuals, especially those with low levels of education (which could include high school students), to agree to opinion questions. </w:t>
      </w:r>
      <w:commentRangeStart w:id="25"/>
      <w:r>
        <w:t>There has been much debate regarding the impact this tendency has on opinions research, with some scholars arguing that the impact is minimal and need not be considered a serious flaw, and others arguing that measures should be taken to minimize the impact (see Rorer, 2916 and Schuman &amp; Presser, 1981).</w:t>
      </w:r>
      <w:commentRangeEnd w:id="25"/>
      <w:r w:rsidR="00AA07A7">
        <w:rPr>
          <w:rStyle w:val="CommentReference"/>
        </w:rPr>
        <w:commentReference w:id="25"/>
      </w:r>
      <w:r>
        <w:t xml:space="preserve"> </w:t>
      </w:r>
      <w:r w:rsidRPr="006657F9">
        <w:t xml:space="preserve">This challenge was considered carefully during the design of the study and the creation of the questionnaire. </w:t>
      </w:r>
      <w:r>
        <w:t>However, a</w:t>
      </w:r>
      <w:r w:rsidRPr="006657F9">
        <w:t>fter careful review of both the drawbacks of agree-disagree question forms and alternative question forms, we</w:t>
      </w:r>
      <w:r>
        <w:t xml:space="preserve"> </w:t>
      </w:r>
      <w:r w:rsidRPr="006657F9">
        <w:t>determined that it is well-suited for this study. First, agree-disagree questions are useful for determining respondents’ attitudes and opinions, a primary goal of this research. Second, as agree-disagree questions are among the most commonly used, it is likely that adolescents will have some familiarity with the question format.</w:t>
      </w:r>
      <w:r>
        <w:t xml:space="preserve"> Third, alternative question formats tend to be unwieldy and difficult to interpret by participants, and therefore may raise other issues that would undermine confidence in the results. </w:t>
      </w:r>
    </w:p>
    <w:p w14:paraId="381BCFA1" w14:textId="1DF91B59" w:rsidR="00015955" w:rsidRDefault="00015955" w:rsidP="006657F9"/>
    <w:p w14:paraId="789AE039" w14:textId="5E0D2D13" w:rsidR="00015955" w:rsidRDefault="00015955" w:rsidP="006657F9">
      <w:r>
        <w:t xml:space="preserve">In order to address this limitation, the initial design of the survey included several negatively worded questions (where an answer in the “disagree” range would indicate a high score (relative to attitudes associated with successful outcome for young children). However, during the pilot phase of the study, all but three of these questions were eliminated or rewritten to be positively worded due to their poor fit with other items in the measure. </w:t>
      </w:r>
      <w:commentRangeStart w:id="26"/>
      <w:r>
        <w:t>This was determined using confirmatory factor analysis, as well as considering the modification indices which indicate a correlation between two items that is not explained by the factor.</w:t>
      </w:r>
      <w:commentRangeEnd w:id="26"/>
      <w:r w:rsidR="0039325C">
        <w:rPr>
          <w:rStyle w:val="CommentReference"/>
        </w:rPr>
        <w:commentReference w:id="26"/>
      </w:r>
      <w:r>
        <w:t xml:space="preserve"> </w:t>
      </w:r>
    </w:p>
    <w:p w14:paraId="3A870958" w14:textId="697E4DD5" w:rsidR="00015955" w:rsidRDefault="00015955" w:rsidP="006657F9"/>
    <w:p w14:paraId="10F36B03" w14:textId="70045627" w:rsidR="00015955" w:rsidRDefault="00015955" w:rsidP="006657F9">
      <w:commentRangeStart w:id="27"/>
      <w:r>
        <w:t xml:space="preserve">In addition, we conducted cognitive pre-testing of the survey with two high school students </w:t>
      </w:r>
      <w:r w:rsidRPr="00015955">
        <w:t xml:space="preserve">asking them to discuss with </w:t>
      </w:r>
      <w:r w:rsidR="00313395">
        <w:t>us</w:t>
      </w:r>
      <w:r w:rsidRPr="00015955">
        <w:t xml:space="preserve"> any questions that seemed ambiguous, difficult to understand, or otherwise unclear. This method of is recommended to ensure that respondents are answering the question you intend for them to answer (</w:t>
      </w:r>
      <w:proofErr w:type="spellStart"/>
      <w:r w:rsidRPr="00015955">
        <w:t>Gelbach</w:t>
      </w:r>
      <w:proofErr w:type="spellEnd"/>
      <w:r w:rsidRPr="00015955">
        <w:t xml:space="preserve">, </w:t>
      </w:r>
      <w:proofErr w:type="spellStart"/>
      <w:r w:rsidRPr="00015955">
        <w:t>Artino</w:t>
      </w:r>
      <w:proofErr w:type="spellEnd"/>
      <w:r w:rsidRPr="00015955">
        <w:t xml:space="preserve">, &amp; </w:t>
      </w:r>
      <w:proofErr w:type="spellStart"/>
      <w:r w:rsidRPr="00015955">
        <w:t>Durning</w:t>
      </w:r>
      <w:proofErr w:type="spellEnd"/>
      <w:r w:rsidRPr="00015955">
        <w:t>, 2010)</w:t>
      </w:r>
      <w:commentRangeEnd w:id="27"/>
      <w:r w:rsidR="00E11878">
        <w:rPr>
          <w:rStyle w:val="CommentReference"/>
        </w:rPr>
        <w:commentReference w:id="27"/>
      </w:r>
      <w:r w:rsidRPr="00015955">
        <w:t>.</w:t>
      </w:r>
      <w:r>
        <w:t xml:space="preserve"> </w:t>
      </w:r>
      <w:commentRangeStart w:id="28"/>
      <w:r>
        <w:t xml:space="preserve">I raised the issue of acquiescence bias with them, and they assured me that their responses reflected their beliefs, and not a desire to answer “correctly.” While this is an imperfect and anecdotal strategy, it lends some confidence to us that the </w:t>
      </w:r>
      <w:proofErr w:type="gramStart"/>
      <w:r>
        <w:t>participants</w:t>
      </w:r>
      <w:proofErr w:type="gramEnd"/>
      <w:r>
        <w:t xml:space="preserve"> responses are accurate.</w:t>
      </w:r>
      <w:commentRangeEnd w:id="28"/>
      <w:r w:rsidR="00326B1D">
        <w:rPr>
          <w:rStyle w:val="CommentReference"/>
        </w:rPr>
        <w:commentReference w:id="28"/>
      </w:r>
    </w:p>
    <w:p w14:paraId="3BAB88DC" w14:textId="77777777" w:rsidR="00015955" w:rsidRDefault="00015955" w:rsidP="006657F9"/>
    <w:p w14:paraId="1130CB92" w14:textId="01A56756" w:rsidR="00015955" w:rsidRPr="00015955" w:rsidRDefault="00015955" w:rsidP="006657F9">
      <w:r>
        <w:t>Finally, to mitigate misinterpretation of the implications of this study based on the possibility of acquiescence bias, we have attempted to be clear that the summary statistics are interesting, but that the most important results are those that emerge from difference in responses by demographic category, including between participants of different levels of childcare experience, gender, and socio-economic status.</w:t>
      </w:r>
    </w:p>
    <w:p w14:paraId="34D62934" w14:textId="77777777" w:rsidR="00015955" w:rsidRDefault="00015955" w:rsidP="009B78B2">
      <w:pPr>
        <w:pStyle w:val="Heading1"/>
      </w:pPr>
    </w:p>
    <w:p w14:paraId="4A30B3F9" w14:textId="72CCC609" w:rsidR="00E411E7" w:rsidRPr="00E07E55" w:rsidRDefault="004C77AB" w:rsidP="009B78B2">
      <w:pPr>
        <w:pStyle w:val="Heading1"/>
      </w:pPr>
      <w:r w:rsidRPr="00E07E55">
        <w:t>Results</w:t>
      </w:r>
      <w:bookmarkEnd w:id="24"/>
    </w:p>
    <w:p w14:paraId="550BDD38" w14:textId="433284C9" w:rsidR="004C77AB" w:rsidRPr="00E07E55" w:rsidRDefault="004C77AB" w:rsidP="00F56709">
      <w:pPr>
        <w:rPr>
          <w:b/>
        </w:rPr>
      </w:pPr>
    </w:p>
    <w:p w14:paraId="43B2F907" w14:textId="4BE7725F" w:rsidR="00AB1FF7" w:rsidRPr="00E07E55" w:rsidRDefault="00AB1FF7" w:rsidP="00F56709">
      <w:commentRangeStart w:id="29"/>
      <w:r w:rsidRPr="00E07E55">
        <w:t xml:space="preserve">Overall, it appears that approximately two-thirds to four-fifths of high school students in the sample hold beliefs that are associated with healthy development and cognitive benefits for </w:t>
      </w:r>
      <w:r w:rsidRPr="00E07E55">
        <w:lastRenderedPageBreak/>
        <w:t>young children.</w:t>
      </w:r>
      <w:commentRangeEnd w:id="29"/>
      <w:r w:rsidR="009F6996">
        <w:rPr>
          <w:rStyle w:val="CommentReference"/>
        </w:rPr>
        <w:commentReference w:id="29"/>
      </w:r>
      <w:r w:rsidRPr="00E07E55">
        <w:t xml:space="preserve"> </w:t>
      </w:r>
      <w:r w:rsidR="00015955">
        <w:t xml:space="preserve">These results may be somewhat higher than expected due to the risk of an acquiescence bias among the research participants. </w:t>
      </w:r>
      <w:r w:rsidRPr="00E07E55">
        <w:t>However, for most items, fewer than 50% “Agree Strongly” with statements consistent with beliefs associated with positive outcomes for young children. This indicates that there is much room for a shift in attitudes and beliefs among high school students.</w:t>
      </w:r>
    </w:p>
    <w:p w14:paraId="4408674C" w14:textId="77777777" w:rsidR="00AB1FF7" w:rsidRPr="00E07E55" w:rsidRDefault="00AB1FF7" w:rsidP="00F56709">
      <w:pPr>
        <w:rPr>
          <w:b/>
        </w:rPr>
      </w:pPr>
    </w:p>
    <w:p w14:paraId="511258E6" w14:textId="77777777" w:rsidR="008A6D51" w:rsidRPr="00E07E55" w:rsidRDefault="008A6D51" w:rsidP="008A6D51">
      <w:r w:rsidRPr="00E07E55">
        <w:t>Table 2</w:t>
      </w:r>
    </w:p>
    <w:p w14:paraId="47E95BAD" w14:textId="193F332F" w:rsidR="008A6D51" w:rsidRPr="00E07E55" w:rsidRDefault="008A6D51" w:rsidP="008A6D51">
      <w:pPr>
        <w:rPr>
          <w:i/>
        </w:rPr>
      </w:pPr>
      <w:r w:rsidRPr="00E07E55">
        <w:rPr>
          <w:i/>
        </w:rPr>
        <w:t>Percentage of participants’ answers regarding their beliefs within each</w:t>
      </w:r>
      <w:r w:rsidR="00227BBC" w:rsidRPr="00E07E55">
        <w:rPr>
          <w:i/>
        </w:rPr>
        <w:t xml:space="preserve"> category</w:t>
      </w:r>
    </w:p>
    <w:tbl>
      <w:tblPr>
        <w:tblW w:w="5000" w:type="pct"/>
        <w:tblLayout w:type="fixed"/>
        <w:tblLook w:val="04A0" w:firstRow="1" w:lastRow="0" w:firstColumn="1" w:lastColumn="0" w:noHBand="0" w:noVBand="1"/>
      </w:tblPr>
      <w:tblGrid>
        <w:gridCol w:w="2670"/>
        <w:gridCol w:w="1197"/>
        <w:gridCol w:w="1197"/>
        <w:gridCol w:w="1197"/>
        <w:gridCol w:w="1105"/>
        <w:gridCol w:w="1105"/>
        <w:gridCol w:w="1105"/>
      </w:tblGrid>
      <w:tr w:rsidR="00732A03" w:rsidRPr="00E07E55" w14:paraId="75572B9C" w14:textId="77777777" w:rsidTr="00D13E92">
        <w:trPr>
          <w:trHeight w:val="337"/>
        </w:trPr>
        <w:tc>
          <w:tcPr>
            <w:tcW w:w="1394" w:type="pct"/>
            <w:tcBorders>
              <w:top w:val="single" w:sz="4" w:space="0" w:color="auto"/>
              <w:left w:val="nil"/>
              <w:right w:val="nil"/>
            </w:tcBorders>
            <w:shd w:val="clear" w:color="auto" w:fill="auto"/>
            <w:noWrap/>
            <w:vAlign w:val="bottom"/>
            <w:hideMark/>
          </w:tcPr>
          <w:p w14:paraId="5E6ED9CE" w14:textId="77777777" w:rsidR="008A6D51" w:rsidRPr="00E07E55" w:rsidRDefault="008A6D51" w:rsidP="008A6D51">
            <w:pPr>
              <w:pStyle w:val="NoSpacing"/>
              <w:jc w:val="center"/>
            </w:pPr>
          </w:p>
        </w:tc>
        <w:tc>
          <w:tcPr>
            <w:tcW w:w="625" w:type="pct"/>
            <w:tcBorders>
              <w:top w:val="single" w:sz="4" w:space="0" w:color="auto"/>
              <w:left w:val="nil"/>
              <w:right w:val="nil"/>
            </w:tcBorders>
            <w:shd w:val="clear" w:color="auto" w:fill="auto"/>
            <w:vAlign w:val="bottom"/>
            <w:hideMark/>
          </w:tcPr>
          <w:p w14:paraId="5DA6AB7F" w14:textId="77777777" w:rsidR="008A6D51" w:rsidRPr="00E07E55" w:rsidRDefault="008A6D51">
            <w:pPr>
              <w:pStyle w:val="NoSpacing"/>
              <w:jc w:val="center"/>
            </w:pPr>
            <w:r w:rsidRPr="00E07E55">
              <w:t>Don’t Know</w:t>
            </w:r>
          </w:p>
        </w:tc>
        <w:tc>
          <w:tcPr>
            <w:tcW w:w="625" w:type="pct"/>
            <w:tcBorders>
              <w:top w:val="single" w:sz="4" w:space="0" w:color="auto"/>
              <w:left w:val="nil"/>
              <w:right w:val="nil"/>
            </w:tcBorders>
            <w:shd w:val="clear" w:color="auto" w:fill="auto"/>
            <w:vAlign w:val="bottom"/>
            <w:hideMark/>
          </w:tcPr>
          <w:p w14:paraId="5E0E040C" w14:textId="77777777" w:rsidR="008A6D51" w:rsidRPr="00E07E55" w:rsidRDefault="008A6D51">
            <w:pPr>
              <w:pStyle w:val="NoSpacing"/>
              <w:jc w:val="center"/>
            </w:pPr>
            <w:r w:rsidRPr="00E07E55">
              <w:t>Strongly Disagree</w:t>
            </w:r>
          </w:p>
        </w:tc>
        <w:tc>
          <w:tcPr>
            <w:tcW w:w="625" w:type="pct"/>
            <w:tcBorders>
              <w:top w:val="single" w:sz="4" w:space="0" w:color="auto"/>
              <w:left w:val="nil"/>
              <w:right w:val="nil"/>
            </w:tcBorders>
            <w:vAlign w:val="bottom"/>
          </w:tcPr>
          <w:p w14:paraId="5ABE2330" w14:textId="77777777" w:rsidR="008A6D51" w:rsidRPr="00E07E55" w:rsidRDefault="008A6D51">
            <w:pPr>
              <w:pStyle w:val="NoSpacing"/>
              <w:jc w:val="center"/>
            </w:pPr>
            <w:r w:rsidRPr="00E07E55">
              <w:t>Disagree</w:t>
            </w:r>
          </w:p>
        </w:tc>
        <w:tc>
          <w:tcPr>
            <w:tcW w:w="577" w:type="pct"/>
            <w:tcBorders>
              <w:top w:val="single" w:sz="4" w:space="0" w:color="auto"/>
              <w:left w:val="nil"/>
              <w:right w:val="nil"/>
            </w:tcBorders>
            <w:vAlign w:val="bottom"/>
          </w:tcPr>
          <w:p w14:paraId="4B58D8AE" w14:textId="77777777" w:rsidR="008A6D51" w:rsidRPr="00E07E55" w:rsidRDefault="008A6D51">
            <w:pPr>
              <w:pStyle w:val="NoSpacing"/>
              <w:jc w:val="center"/>
            </w:pPr>
            <w:r w:rsidRPr="00E07E55">
              <w:t>Neutral</w:t>
            </w:r>
          </w:p>
        </w:tc>
        <w:tc>
          <w:tcPr>
            <w:tcW w:w="577" w:type="pct"/>
            <w:tcBorders>
              <w:top w:val="single" w:sz="4" w:space="0" w:color="auto"/>
              <w:left w:val="nil"/>
              <w:right w:val="nil"/>
            </w:tcBorders>
            <w:vAlign w:val="bottom"/>
          </w:tcPr>
          <w:p w14:paraId="2A7D68CC" w14:textId="77777777" w:rsidR="008A6D51" w:rsidRPr="00E07E55" w:rsidRDefault="008A6D51">
            <w:pPr>
              <w:pStyle w:val="NoSpacing"/>
              <w:jc w:val="center"/>
            </w:pPr>
            <w:r w:rsidRPr="00E07E55">
              <w:t>Agree</w:t>
            </w:r>
          </w:p>
        </w:tc>
        <w:tc>
          <w:tcPr>
            <w:tcW w:w="577" w:type="pct"/>
            <w:tcBorders>
              <w:top w:val="single" w:sz="4" w:space="0" w:color="auto"/>
              <w:left w:val="nil"/>
              <w:right w:val="nil"/>
            </w:tcBorders>
            <w:vAlign w:val="bottom"/>
          </w:tcPr>
          <w:p w14:paraId="282A2EEE" w14:textId="77777777" w:rsidR="008A6D51" w:rsidRPr="00E07E55" w:rsidRDefault="008A6D51">
            <w:pPr>
              <w:pStyle w:val="NoSpacing"/>
              <w:jc w:val="center"/>
            </w:pPr>
            <w:r w:rsidRPr="00E07E55">
              <w:t>Strongly Agree</w:t>
            </w:r>
          </w:p>
        </w:tc>
      </w:tr>
      <w:tr w:rsidR="00732A03" w:rsidRPr="00E07E55" w14:paraId="23B4794E" w14:textId="77777777" w:rsidTr="00D13E92">
        <w:trPr>
          <w:trHeight w:val="337"/>
        </w:trPr>
        <w:tc>
          <w:tcPr>
            <w:tcW w:w="1394" w:type="pct"/>
            <w:tcBorders>
              <w:left w:val="nil"/>
              <w:right w:val="nil"/>
            </w:tcBorders>
            <w:shd w:val="clear" w:color="auto" w:fill="auto"/>
            <w:noWrap/>
            <w:vAlign w:val="bottom"/>
          </w:tcPr>
          <w:p w14:paraId="2C3106FE" w14:textId="77777777" w:rsidR="008A6D51" w:rsidRPr="00E07E55" w:rsidRDefault="008A6D51" w:rsidP="008A6D51">
            <w:pPr>
              <w:pStyle w:val="NoSpacing"/>
            </w:pPr>
            <w:r w:rsidRPr="00E07E55">
              <w:t>Growth Mindset</w:t>
            </w:r>
          </w:p>
        </w:tc>
        <w:tc>
          <w:tcPr>
            <w:tcW w:w="625" w:type="pct"/>
            <w:tcBorders>
              <w:left w:val="nil"/>
              <w:right w:val="nil"/>
            </w:tcBorders>
            <w:shd w:val="clear" w:color="auto" w:fill="auto"/>
          </w:tcPr>
          <w:p w14:paraId="6FE619E8" w14:textId="77777777" w:rsidR="008A6D51" w:rsidRPr="00E07E55" w:rsidRDefault="008A6D51" w:rsidP="008A6D51">
            <w:pPr>
              <w:pStyle w:val="NoSpacing"/>
              <w:jc w:val="center"/>
            </w:pPr>
          </w:p>
        </w:tc>
        <w:tc>
          <w:tcPr>
            <w:tcW w:w="625" w:type="pct"/>
            <w:tcBorders>
              <w:left w:val="nil"/>
              <w:right w:val="nil"/>
            </w:tcBorders>
            <w:shd w:val="clear" w:color="auto" w:fill="auto"/>
          </w:tcPr>
          <w:p w14:paraId="697CDF1A" w14:textId="77777777" w:rsidR="008A6D51" w:rsidRPr="00E07E55" w:rsidRDefault="008A6D51" w:rsidP="008A6D51">
            <w:pPr>
              <w:pStyle w:val="NoSpacing"/>
              <w:jc w:val="center"/>
            </w:pPr>
          </w:p>
        </w:tc>
        <w:tc>
          <w:tcPr>
            <w:tcW w:w="625" w:type="pct"/>
            <w:tcBorders>
              <w:left w:val="nil"/>
              <w:right w:val="nil"/>
            </w:tcBorders>
          </w:tcPr>
          <w:p w14:paraId="7687D22B" w14:textId="77777777" w:rsidR="008A6D51" w:rsidRPr="00E07E55" w:rsidRDefault="008A6D51" w:rsidP="008A6D51">
            <w:pPr>
              <w:pStyle w:val="NoSpacing"/>
              <w:jc w:val="center"/>
            </w:pPr>
          </w:p>
        </w:tc>
        <w:tc>
          <w:tcPr>
            <w:tcW w:w="577" w:type="pct"/>
            <w:tcBorders>
              <w:left w:val="nil"/>
              <w:right w:val="nil"/>
            </w:tcBorders>
          </w:tcPr>
          <w:p w14:paraId="5396A0C6" w14:textId="77777777" w:rsidR="008A6D51" w:rsidRPr="00E07E55" w:rsidRDefault="008A6D51" w:rsidP="008A6D51">
            <w:pPr>
              <w:pStyle w:val="NoSpacing"/>
              <w:jc w:val="center"/>
            </w:pPr>
          </w:p>
        </w:tc>
        <w:tc>
          <w:tcPr>
            <w:tcW w:w="577" w:type="pct"/>
            <w:tcBorders>
              <w:left w:val="nil"/>
              <w:right w:val="nil"/>
            </w:tcBorders>
          </w:tcPr>
          <w:p w14:paraId="54A2AE29" w14:textId="77777777" w:rsidR="008A6D51" w:rsidRPr="00E07E55" w:rsidRDefault="008A6D51" w:rsidP="008A6D51">
            <w:pPr>
              <w:pStyle w:val="NoSpacing"/>
              <w:jc w:val="center"/>
            </w:pPr>
          </w:p>
        </w:tc>
        <w:tc>
          <w:tcPr>
            <w:tcW w:w="577" w:type="pct"/>
            <w:tcBorders>
              <w:left w:val="nil"/>
              <w:right w:val="nil"/>
            </w:tcBorders>
          </w:tcPr>
          <w:p w14:paraId="000039C2" w14:textId="77777777" w:rsidR="008A6D51" w:rsidRPr="00E07E55" w:rsidRDefault="008A6D51" w:rsidP="008A6D51">
            <w:pPr>
              <w:pStyle w:val="NoSpacing"/>
              <w:jc w:val="center"/>
            </w:pPr>
          </w:p>
        </w:tc>
      </w:tr>
      <w:tr w:rsidR="00732A03" w:rsidRPr="00E07E55" w14:paraId="540C54BF" w14:textId="77777777" w:rsidTr="00D13E92">
        <w:trPr>
          <w:trHeight w:val="337"/>
        </w:trPr>
        <w:tc>
          <w:tcPr>
            <w:tcW w:w="1394" w:type="pct"/>
            <w:tcBorders>
              <w:left w:val="nil"/>
              <w:bottom w:val="nil"/>
              <w:right w:val="nil"/>
            </w:tcBorders>
            <w:shd w:val="clear" w:color="auto" w:fill="auto"/>
            <w:noWrap/>
            <w:vAlign w:val="bottom"/>
          </w:tcPr>
          <w:p w14:paraId="5D9E7728" w14:textId="77777777" w:rsidR="008A6D51" w:rsidRPr="00E07E55" w:rsidRDefault="008A6D51" w:rsidP="008A6D51">
            <w:pPr>
              <w:pStyle w:val="NoSpacing"/>
            </w:pPr>
            <w:r w:rsidRPr="00E07E55">
              <w:t xml:space="preserve">     </w:t>
            </w:r>
            <w:proofErr w:type="spellStart"/>
            <w:r w:rsidRPr="00E07E55">
              <w:t>Praisegood</w:t>
            </w:r>
            <w:proofErr w:type="spellEnd"/>
          </w:p>
        </w:tc>
        <w:tc>
          <w:tcPr>
            <w:tcW w:w="625" w:type="pct"/>
            <w:tcBorders>
              <w:left w:val="nil"/>
              <w:bottom w:val="nil"/>
              <w:right w:val="nil"/>
            </w:tcBorders>
            <w:shd w:val="clear" w:color="auto" w:fill="auto"/>
          </w:tcPr>
          <w:p w14:paraId="234E2EA5" w14:textId="384A7C8A" w:rsidR="008A6D51" w:rsidRPr="00E07E55" w:rsidRDefault="008A6D51" w:rsidP="008A6D51">
            <w:pPr>
              <w:pStyle w:val="NoSpacing"/>
              <w:jc w:val="center"/>
            </w:pPr>
            <w:r w:rsidRPr="00E07E55">
              <w:t>3.</w:t>
            </w:r>
            <w:r w:rsidR="00732C1F" w:rsidRPr="00E07E55">
              <w:t>17</w:t>
            </w:r>
          </w:p>
        </w:tc>
        <w:tc>
          <w:tcPr>
            <w:tcW w:w="625" w:type="pct"/>
            <w:tcBorders>
              <w:left w:val="nil"/>
              <w:bottom w:val="nil"/>
              <w:right w:val="nil"/>
            </w:tcBorders>
            <w:shd w:val="clear" w:color="auto" w:fill="auto"/>
          </w:tcPr>
          <w:p w14:paraId="0960461D" w14:textId="1C988C8E" w:rsidR="008A6D51" w:rsidRPr="00E07E55" w:rsidRDefault="008A6D51" w:rsidP="008A6D51">
            <w:pPr>
              <w:pStyle w:val="NoSpacing"/>
              <w:jc w:val="center"/>
            </w:pPr>
            <w:r w:rsidRPr="00E07E55">
              <w:t>1.5</w:t>
            </w:r>
            <w:r w:rsidR="00732C1F" w:rsidRPr="00E07E55">
              <w:t>9</w:t>
            </w:r>
          </w:p>
        </w:tc>
        <w:tc>
          <w:tcPr>
            <w:tcW w:w="625" w:type="pct"/>
            <w:tcBorders>
              <w:left w:val="nil"/>
              <w:bottom w:val="nil"/>
              <w:right w:val="nil"/>
            </w:tcBorders>
          </w:tcPr>
          <w:p w14:paraId="4D6E75AA" w14:textId="2354F5EF" w:rsidR="008A6D51" w:rsidRPr="00E07E55" w:rsidRDefault="008A6D51" w:rsidP="008A6D51">
            <w:pPr>
              <w:pStyle w:val="NoSpacing"/>
              <w:jc w:val="center"/>
            </w:pPr>
            <w:r w:rsidRPr="00E07E55">
              <w:t>2.</w:t>
            </w:r>
            <w:r w:rsidR="00732C1F" w:rsidRPr="00E07E55">
              <w:t>18</w:t>
            </w:r>
          </w:p>
        </w:tc>
        <w:tc>
          <w:tcPr>
            <w:tcW w:w="577" w:type="pct"/>
            <w:tcBorders>
              <w:left w:val="nil"/>
              <w:bottom w:val="nil"/>
              <w:right w:val="nil"/>
            </w:tcBorders>
          </w:tcPr>
          <w:p w14:paraId="21A4DE44" w14:textId="0D6B9D35" w:rsidR="008A6D51" w:rsidRPr="00E07E55" w:rsidRDefault="008A6D51" w:rsidP="008A6D51">
            <w:pPr>
              <w:pStyle w:val="NoSpacing"/>
              <w:jc w:val="center"/>
            </w:pPr>
            <w:r w:rsidRPr="00E07E55">
              <w:t>11.</w:t>
            </w:r>
            <w:r w:rsidR="00732C1F" w:rsidRPr="00E07E55">
              <w:t>31</w:t>
            </w:r>
          </w:p>
        </w:tc>
        <w:tc>
          <w:tcPr>
            <w:tcW w:w="577" w:type="pct"/>
            <w:tcBorders>
              <w:left w:val="nil"/>
              <w:bottom w:val="nil"/>
              <w:right w:val="nil"/>
            </w:tcBorders>
          </w:tcPr>
          <w:p w14:paraId="4CEF9292" w14:textId="747AA363" w:rsidR="008A6D51" w:rsidRPr="00E07E55" w:rsidRDefault="008A6D51" w:rsidP="008A6D51">
            <w:pPr>
              <w:pStyle w:val="NoSpacing"/>
              <w:jc w:val="center"/>
            </w:pPr>
            <w:r w:rsidRPr="00E07E55">
              <w:t>34.5</w:t>
            </w:r>
            <w:r w:rsidR="00732C1F" w:rsidRPr="00E07E55">
              <w:t>2</w:t>
            </w:r>
          </w:p>
        </w:tc>
        <w:tc>
          <w:tcPr>
            <w:tcW w:w="577" w:type="pct"/>
            <w:tcBorders>
              <w:left w:val="nil"/>
              <w:bottom w:val="nil"/>
              <w:right w:val="nil"/>
            </w:tcBorders>
          </w:tcPr>
          <w:p w14:paraId="1DD6C9E7" w14:textId="1FDB0274" w:rsidR="008A6D51" w:rsidRPr="00E07E55" w:rsidRDefault="008A6D51" w:rsidP="008A6D51">
            <w:pPr>
              <w:pStyle w:val="NoSpacing"/>
              <w:jc w:val="center"/>
            </w:pPr>
            <w:r w:rsidRPr="00E07E55">
              <w:t>47.</w:t>
            </w:r>
            <w:r w:rsidR="00732C1F" w:rsidRPr="00E07E55">
              <w:t>22</w:t>
            </w:r>
          </w:p>
        </w:tc>
      </w:tr>
      <w:tr w:rsidR="00732A03" w:rsidRPr="00E07E55" w14:paraId="2739D54D" w14:textId="77777777" w:rsidTr="00D13E92">
        <w:trPr>
          <w:trHeight w:val="337"/>
        </w:trPr>
        <w:tc>
          <w:tcPr>
            <w:tcW w:w="1394" w:type="pct"/>
            <w:tcBorders>
              <w:left w:val="nil"/>
              <w:bottom w:val="nil"/>
              <w:right w:val="nil"/>
            </w:tcBorders>
            <w:shd w:val="clear" w:color="auto" w:fill="auto"/>
            <w:noWrap/>
            <w:vAlign w:val="bottom"/>
          </w:tcPr>
          <w:p w14:paraId="781BF535" w14:textId="77777777" w:rsidR="008A6D51" w:rsidRPr="00E07E55" w:rsidRDefault="008A6D51" w:rsidP="008A6D51">
            <w:pPr>
              <w:pStyle w:val="NoSpacing"/>
            </w:pPr>
            <w:r w:rsidRPr="00E07E55">
              <w:t xml:space="preserve">     </w:t>
            </w:r>
            <w:proofErr w:type="spellStart"/>
            <w:r w:rsidRPr="00E07E55">
              <w:t>Parentsmatter</w:t>
            </w:r>
            <w:proofErr w:type="spellEnd"/>
          </w:p>
        </w:tc>
        <w:tc>
          <w:tcPr>
            <w:tcW w:w="625" w:type="pct"/>
            <w:tcBorders>
              <w:left w:val="nil"/>
              <w:bottom w:val="nil"/>
              <w:right w:val="nil"/>
            </w:tcBorders>
            <w:shd w:val="clear" w:color="auto" w:fill="auto"/>
          </w:tcPr>
          <w:p w14:paraId="639AD994" w14:textId="2FF9EECA" w:rsidR="008A6D51" w:rsidRPr="00E07E55" w:rsidRDefault="008A6D51" w:rsidP="008A6D51">
            <w:pPr>
              <w:pStyle w:val="NoSpacing"/>
              <w:jc w:val="center"/>
            </w:pPr>
            <w:r w:rsidRPr="00E07E55">
              <w:t>2.8</w:t>
            </w:r>
            <w:r w:rsidR="00732C1F" w:rsidRPr="00E07E55">
              <w:t>8</w:t>
            </w:r>
          </w:p>
        </w:tc>
        <w:tc>
          <w:tcPr>
            <w:tcW w:w="625" w:type="pct"/>
            <w:tcBorders>
              <w:left w:val="nil"/>
              <w:bottom w:val="nil"/>
              <w:right w:val="nil"/>
            </w:tcBorders>
            <w:shd w:val="clear" w:color="auto" w:fill="auto"/>
          </w:tcPr>
          <w:p w14:paraId="4699EF30" w14:textId="224A7C46" w:rsidR="008A6D51" w:rsidRPr="00E07E55" w:rsidRDefault="008A6D51" w:rsidP="008A6D51">
            <w:pPr>
              <w:pStyle w:val="NoSpacing"/>
              <w:jc w:val="center"/>
            </w:pPr>
            <w:r w:rsidRPr="00E07E55">
              <w:t>1.</w:t>
            </w:r>
            <w:r w:rsidR="00732C1F" w:rsidRPr="00E07E55">
              <w:t>49</w:t>
            </w:r>
          </w:p>
        </w:tc>
        <w:tc>
          <w:tcPr>
            <w:tcW w:w="625" w:type="pct"/>
            <w:tcBorders>
              <w:left w:val="nil"/>
              <w:bottom w:val="nil"/>
              <w:right w:val="nil"/>
            </w:tcBorders>
          </w:tcPr>
          <w:p w14:paraId="1A79D7E9" w14:textId="1E8E4872" w:rsidR="008A6D51" w:rsidRPr="00E07E55" w:rsidRDefault="008A6D51" w:rsidP="008A6D51">
            <w:pPr>
              <w:pStyle w:val="NoSpacing"/>
              <w:jc w:val="center"/>
            </w:pPr>
            <w:r w:rsidRPr="00E07E55">
              <w:t>2.3</w:t>
            </w:r>
            <w:r w:rsidR="00732C1F" w:rsidRPr="00E07E55">
              <w:t>8</w:t>
            </w:r>
          </w:p>
        </w:tc>
        <w:tc>
          <w:tcPr>
            <w:tcW w:w="577" w:type="pct"/>
            <w:tcBorders>
              <w:left w:val="nil"/>
              <w:bottom w:val="nil"/>
              <w:right w:val="nil"/>
            </w:tcBorders>
          </w:tcPr>
          <w:p w14:paraId="4F5CC675" w14:textId="537E0E09" w:rsidR="008A6D51" w:rsidRPr="00E07E55" w:rsidRDefault="008A6D51" w:rsidP="008A6D51">
            <w:pPr>
              <w:pStyle w:val="NoSpacing"/>
              <w:jc w:val="center"/>
            </w:pPr>
            <w:r w:rsidRPr="00E07E55">
              <w:t>9.2</w:t>
            </w:r>
            <w:r w:rsidR="00732C1F" w:rsidRPr="00E07E55">
              <w:t>3</w:t>
            </w:r>
          </w:p>
        </w:tc>
        <w:tc>
          <w:tcPr>
            <w:tcW w:w="577" w:type="pct"/>
            <w:tcBorders>
              <w:left w:val="nil"/>
              <w:bottom w:val="nil"/>
              <w:right w:val="nil"/>
            </w:tcBorders>
          </w:tcPr>
          <w:p w14:paraId="353654EA" w14:textId="25ED5A32" w:rsidR="008A6D51" w:rsidRPr="00E07E55" w:rsidRDefault="008A6D51" w:rsidP="008A6D51">
            <w:pPr>
              <w:pStyle w:val="NoSpacing"/>
              <w:jc w:val="center"/>
            </w:pPr>
            <w:r w:rsidRPr="00E07E55">
              <w:t>32.9</w:t>
            </w:r>
            <w:r w:rsidR="00732C1F" w:rsidRPr="00E07E55">
              <w:t>4</w:t>
            </w:r>
          </w:p>
        </w:tc>
        <w:tc>
          <w:tcPr>
            <w:tcW w:w="577" w:type="pct"/>
            <w:tcBorders>
              <w:left w:val="nil"/>
              <w:bottom w:val="nil"/>
              <w:right w:val="nil"/>
            </w:tcBorders>
          </w:tcPr>
          <w:p w14:paraId="006469C2" w14:textId="1DA9EB5C" w:rsidR="008A6D51" w:rsidRPr="00E07E55" w:rsidRDefault="008A6D51" w:rsidP="008A6D51">
            <w:pPr>
              <w:pStyle w:val="NoSpacing"/>
              <w:jc w:val="center"/>
            </w:pPr>
            <w:r w:rsidRPr="00E07E55">
              <w:t>51.0</w:t>
            </w:r>
            <w:r w:rsidR="00732C1F" w:rsidRPr="00E07E55">
              <w:t>9</w:t>
            </w:r>
          </w:p>
        </w:tc>
      </w:tr>
      <w:tr w:rsidR="00732A03" w:rsidRPr="00E07E55" w14:paraId="07DAF155" w14:textId="77777777" w:rsidTr="00D13E92">
        <w:trPr>
          <w:trHeight w:val="337"/>
        </w:trPr>
        <w:tc>
          <w:tcPr>
            <w:tcW w:w="1394" w:type="pct"/>
            <w:tcBorders>
              <w:left w:val="nil"/>
              <w:right w:val="nil"/>
            </w:tcBorders>
            <w:shd w:val="clear" w:color="auto" w:fill="auto"/>
            <w:noWrap/>
            <w:vAlign w:val="bottom"/>
          </w:tcPr>
          <w:p w14:paraId="70B8A9B0" w14:textId="77777777" w:rsidR="008A6D51" w:rsidRPr="00E07E55" w:rsidRDefault="008A6D51" w:rsidP="008A6D51">
            <w:pPr>
              <w:pStyle w:val="NoSpacing"/>
            </w:pPr>
            <w:r w:rsidRPr="00E07E55">
              <w:t xml:space="preserve">     </w:t>
            </w:r>
            <w:proofErr w:type="spellStart"/>
            <w:r w:rsidRPr="00E07E55">
              <w:t>Alwaysencourage</w:t>
            </w:r>
            <w:proofErr w:type="spellEnd"/>
          </w:p>
        </w:tc>
        <w:tc>
          <w:tcPr>
            <w:tcW w:w="625" w:type="pct"/>
            <w:tcBorders>
              <w:left w:val="nil"/>
              <w:right w:val="nil"/>
            </w:tcBorders>
            <w:shd w:val="clear" w:color="auto" w:fill="auto"/>
          </w:tcPr>
          <w:p w14:paraId="7752AE6F" w14:textId="1AB6EEEF" w:rsidR="008A6D51" w:rsidRPr="00E07E55" w:rsidRDefault="008A6D51" w:rsidP="008A6D51">
            <w:pPr>
              <w:pStyle w:val="NoSpacing"/>
              <w:jc w:val="center"/>
            </w:pPr>
            <w:r w:rsidRPr="00E07E55">
              <w:t>1.6</w:t>
            </w:r>
            <w:r w:rsidR="00732C1F" w:rsidRPr="00E07E55">
              <w:t>9</w:t>
            </w:r>
          </w:p>
        </w:tc>
        <w:tc>
          <w:tcPr>
            <w:tcW w:w="625" w:type="pct"/>
            <w:tcBorders>
              <w:left w:val="nil"/>
              <w:right w:val="nil"/>
            </w:tcBorders>
            <w:shd w:val="clear" w:color="auto" w:fill="auto"/>
          </w:tcPr>
          <w:p w14:paraId="39FACEF0" w14:textId="76F8F760" w:rsidR="008A6D51" w:rsidRPr="00E07E55" w:rsidRDefault="008A6D51" w:rsidP="008A6D51">
            <w:pPr>
              <w:pStyle w:val="NoSpacing"/>
              <w:jc w:val="center"/>
            </w:pPr>
            <w:r w:rsidRPr="00E07E55">
              <w:t>1.</w:t>
            </w:r>
            <w:r w:rsidR="00732C1F" w:rsidRPr="00E07E55">
              <w:t>09</w:t>
            </w:r>
          </w:p>
        </w:tc>
        <w:tc>
          <w:tcPr>
            <w:tcW w:w="625" w:type="pct"/>
            <w:tcBorders>
              <w:left w:val="nil"/>
              <w:right w:val="nil"/>
            </w:tcBorders>
          </w:tcPr>
          <w:p w14:paraId="65E19557" w14:textId="483712B0" w:rsidR="008A6D51" w:rsidRPr="00E07E55" w:rsidRDefault="008A6D51" w:rsidP="008A6D51">
            <w:pPr>
              <w:pStyle w:val="NoSpacing"/>
              <w:jc w:val="center"/>
            </w:pPr>
            <w:r w:rsidRPr="00E07E55">
              <w:t>2.</w:t>
            </w:r>
            <w:r w:rsidR="00732C1F" w:rsidRPr="00E07E55">
              <w:t>08</w:t>
            </w:r>
          </w:p>
        </w:tc>
        <w:tc>
          <w:tcPr>
            <w:tcW w:w="577" w:type="pct"/>
            <w:tcBorders>
              <w:left w:val="nil"/>
              <w:right w:val="nil"/>
            </w:tcBorders>
          </w:tcPr>
          <w:p w14:paraId="1A2B27BD" w14:textId="03D4CAAD" w:rsidR="008A6D51" w:rsidRPr="00E07E55" w:rsidRDefault="008A6D51" w:rsidP="008A6D51">
            <w:pPr>
              <w:pStyle w:val="NoSpacing"/>
              <w:jc w:val="center"/>
            </w:pPr>
            <w:r w:rsidRPr="00E07E55">
              <w:t>6.6</w:t>
            </w:r>
            <w:r w:rsidR="00732C1F" w:rsidRPr="00E07E55">
              <w:t>5</w:t>
            </w:r>
          </w:p>
        </w:tc>
        <w:tc>
          <w:tcPr>
            <w:tcW w:w="577" w:type="pct"/>
            <w:tcBorders>
              <w:left w:val="nil"/>
              <w:right w:val="nil"/>
            </w:tcBorders>
          </w:tcPr>
          <w:p w14:paraId="04A03E2D" w14:textId="156FEF12" w:rsidR="008A6D51" w:rsidRPr="00E07E55" w:rsidRDefault="008A6D51" w:rsidP="008A6D51">
            <w:pPr>
              <w:pStyle w:val="NoSpacing"/>
              <w:jc w:val="center"/>
            </w:pPr>
            <w:r w:rsidRPr="00E07E55">
              <w:t>27.</w:t>
            </w:r>
            <w:r w:rsidR="00732C1F" w:rsidRPr="00E07E55">
              <w:t>38</w:t>
            </w:r>
          </w:p>
        </w:tc>
        <w:tc>
          <w:tcPr>
            <w:tcW w:w="577" w:type="pct"/>
            <w:tcBorders>
              <w:left w:val="nil"/>
              <w:right w:val="nil"/>
            </w:tcBorders>
          </w:tcPr>
          <w:p w14:paraId="127E06E3" w14:textId="02333D11" w:rsidR="008A6D51" w:rsidRPr="00E07E55" w:rsidRDefault="008A6D51" w:rsidP="008A6D51">
            <w:pPr>
              <w:pStyle w:val="NoSpacing"/>
              <w:jc w:val="center"/>
            </w:pPr>
            <w:r w:rsidRPr="00E07E55">
              <w:t>6</w:t>
            </w:r>
            <w:r w:rsidR="00732C1F" w:rsidRPr="00E07E55">
              <w:t>1.11</w:t>
            </w:r>
          </w:p>
        </w:tc>
      </w:tr>
      <w:tr w:rsidR="00732A03" w:rsidRPr="00E07E55" w14:paraId="70106D2A" w14:textId="77777777" w:rsidTr="00D13E92">
        <w:trPr>
          <w:trHeight w:val="337"/>
        </w:trPr>
        <w:tc>
          <w:tcPr>
            <w:tcW w:w="1394" w:type="pct"/>
            <w:tcBorders>
              <w:left w:val="nil"/>
              <w:bottom w:val="nil"/>
              <w:right w:val="nil"/>
            </w:tcBorders>
            <w:shd w:val="clear" w:color="auto" w:fill="auto"/>
            <w:noWrap/>
            <w:vAlign w:val="bottom"/>
          </w:tcPr>
          <w:p w14:paraId="75690C90" w14:textId="77777777" w:rsidR="008A6D51" w:rsidRPr="00E07E55" w:rsidRDefault="008A6D51" w:rsidP="008A6D51">
            <w:pPr>
              <w:pStyle w:val="NoSpacing"/>
            </w:pPr>
            <w:r w:rsidRPr="00E07E55">
              <w:t xml:space="preserve">     </w:t>
            </w:r>
            <w:proofErr w:type="spellStart"/>
            <w:r w:rsidRPr="00E07E55">
              <w:t>Learnparent</w:t>
            </w:r>
            <w:proofErr w:type="spellEnd"/>
          </w:p>
        </w:tc>
        <w:tc>
          <w:tcPr>
            <w:tcW w:w="625" w:type="pct"/>
            <w:tcBorders>
              <w:left w:val="nil"/>
              <w:bottom w:val="nil"/>
              <w:right w:val="nil"/>
            </w:tcBorders>
            <w:shd w:val="clear" w:color="auto" w:fill="auto"/>
          </w:tcPr>
          <w:p w14:paraId="5A13E37A" w14:textId="02BA5925" w:rsidR="008A6D51" w:rsidRPr="00E07E55" w:rsidRDefault="008A6D51" w:rsidP="008A6D51">
            <w:pPr>
              <w:pStyle w:val="NoSpacing"/>
              <w:jc w:val="center"/>
            </w:pPr>
            <w:r w:rsidRPr="00E07E55">
              <w:t>2.2</w:t>
            </w:r>
            <w:r w:rsidR="00732C1F" w:rsidRPr="00E07E55">
              <w:t>8</w:t>
            </w:r>
          </w:p>
        </w:tc>
        <w:tc>
          <w:tcPr>
            <w:tcW w:w="625" w:type="pct"/>
            <w:tcBorders>
              <w:left w:val="nil"/>
              <w:bottom w:val="nil"/>
              <w:right w:val="nil"/>
            </w:tcBorders>
            <w:shd w:val="clear" w:color="auto" w:fill="auto"/>
          </w:tcPr>
          <w:p w14:paraId="480AA034" w14:textId="41FA9B1D" w:rsidR="008A6D51" w:rsidRPr="00E07E55" w:rsidRDefault="008A6D51" w:rsidP="008A6D51">
            <w:pPr>
              <w:pStyle w:val="NoSpacing"/>
              <w:jc w:val="center"/>
            </w:pPr>
            <w:r w:rsidRPr="00E07E55">
              <w:t>1.0</w:t>
            </w:r>
            <w:r w:rsidR="00732C1F" w:rsidRPr="00E07E55">
              <w:t>9</w:t>
            </w:r>
          </w:p>
        </w:tc>
        <w:tc>
          <w:tcPr>
            <w:tcW w:w="625" w:type="pct"/>
            <w:tcBorders>
              <w:left w:val="nil"/>
              <w:bottom w:val="nil"/>
              <w:right w:val="nil"/>
            </w:tcBorders>
          </w:tcPr>
          <w:p w14:paraId="5AB0BF69" w14:textId="461D7AA0" w:rsidR="008A6D51" w:rsidRPr="00E07E55" w:rsidRDefault="008A6D51" w:rsidP="008A6D51">
            <w:pPr>
              <w:pStyle w:val="NoSpacing"/>
              <w:jc w:val="center"/>
            </w:pPr>
            <w:r w:rsidRPr="00E07E55">
              <w:t>1.</w:t>
            </w:r>
            <w:r w:rsidR="00732C1F" w:rsidRPr="00E07E55">
              <w:t>88</w:t>
            </w:r>
          </w:p>
        </w:tc>
        <w:tc>
          <w:tcPr>
            <w:tcW w:w="577" w:type="pct"/>
            <w:tcBorders>
              <w:left w:val="nil"/>
              <w:bottom w:val="nil"/>
              <w:right w:val="nil"/>
            </w:tcBorders>
          </w:tcPr>
          <w:p w14:paraId="49ABF4CA" w14:textId="73F62F2D" w:rsidR="008A6D51" w:rsidRPr="00E07E55" w:rsidRDefault="008A6D51" w:rsidP="008A6D51">
            <w:pPr>
              <w:pStyle w:val="NoSpacing"/>
              <w:jc w:val="center"/>
            </w:pPr>
            <w:r w:rsidRPr="00E07E55">
              <w:t>10.6</w:t>
            </w:r>
            <w:r w:rsidR="00732C1F" w:rsidRPr="00E07E55">
              <w:t>2</w:t>
            </w:r>
          </w:p>
        </w:tc>
        <w:tc>
          <w:tcPr>
            <w:tcW w:w="577" w:type="pct"/>
            <w:tcBorders>
              <w:left w:val="nil"/>
              <w:bottom w:val="nil"/>
              <w:right w:val="nil"/>
            </w:tcBorders>
          </w:tcPr>
          <w:p w14:paraId="64DAB476" w14:textId="467CD67F" w:rsidR="008A6D51" w:rsidRPr="00E07E55" w:rsidRDefault="008A6D51" w:rsidP="008A6D51">
            <w:pPr>
              <w:pStyle w:val="NoSpacing"/>
              <w:jc w:val="center"/>
            </w:pPr>
            <w:r w:rsidRPr="00E07E55">
              <w:t>3</w:t>
            </w:r>
            <w:r w:rsidR="00732C1F" w:rsidRPr="00E07E55">
              <w:t>6.31</w:t>
            </w:r>
          </w:p>
        </w:tc>
        <w:tc>
          <w:tcPr>
            <w:tcW w:w="577" w:type="pct"/>
            <w:tcBorders>
              <w:left w:val="nil"/>
              <w:bottom w:val="nil"/>
              <w:right w:val="nil"/>
            </w:tcBorders>
          </w:tcPr>
          <w:p w14:paraId="3549ECDB" w14:textId="5BE75A3C" w:rsidR="008A6D51" w:rsidRPr="00E07E55" w:rsidRDefault="008A6D51" w:rsidP="008A6D51">
            <w:pPr>
              <w:pStyle w:val="NoSpacing"/>
              <w:jc w:val="center"/>
            </w:pPr>
            <w:r w:rsidRPr="00E07E55">
              <w:t>4</w:t>
            </w:r>
            <w:r w:rsidR="00732C1F" w:rsidRPr="00E07E55">
              <w:t>7</w:t>
            </w:r>
            <w:r w:rsidRPr="00E07E55">
              <w:t>.</w:t>
            </w:r>
            <w:r w:rsidR="00732C1F" w:rsidRPr="00E07E55">
              <w:t>82</w:t>
            </w:r>
          </w:p>
        </w:tc>
      </w:tr>
      <w:tr w:rsidR="00732A03" w:rsidRPr="00E07E55" w14:paraId="5B15BA4F" w14:textId="77777777" w:rsidTr="00D13E92">
        <w:trPr>
          <w:trHeight w:val="337"/>
        </w:trPr>
        <w:tc>
          <w:tcPr>
            <w:tcW w:w="1394" w:type="pct"/>
            <w:tcBorders>
              <w:left w:val="nil"/>
              <w:bottom w:val="nil"/>
              <w:right w:val="nil"/>
            </w:tcBorders>
            <w:shd w:val="clear" w:color="auto" w:fill="auto"/>
            <w:noWrap/>
            <w:vAlign w:val="bottom"/>
          </w:tcPr>
          <w:p w14:paraId="4138DBC5" w14:textId="77777777" w:rsidR="008A6D51" w:rsidRPr="00E07E55" w:rsidRDefault="008A6D51" w:rsidP="008A6D51">
            <w:pPr>
              <w:pStyle w:val="NoSpacing"/>
            </w:pPr>
            <w:r w:rsidRPr="00E07E55">
              <w:t xml:space="preserve">     Vignette*</w:t>
            </w:r>
          </w:p>
        </w:tc>
        <w:tc>
          <w:tcPr>
            <w:tcW w:w="625" w:type="pct"/>
            <w:tcBorders>
              <w:left w:val="nil"/>
              <w:bottom w:val="nil"/>
              <w:right w:val="nil"/>
            </w:tcBorders>
            <w:shd w:val="clear" w:color="auto" w:fill="auto"/>
          </w:tcPr>
          <w:p w14:paraId="3D53E39E" w14:textId="557D92A0" w:rsidR="008A6D51" w:rsidRPr="00E07E55" w:rsidRDefault="008A6D51" w:rsidP="008A6D51">
            <w:pPr>
              <w:pStyle w:val="NoSpacing"/>
              <w:jc w:val="center"/>
            </w:pPr>
            <w:r w:rsidRPr="00E07E55">
              <w:t>4.</w:t>
            </w:r>
            <w:r w:rsidR="00D93459" w:rsidRPr="00E07E55">
              <w:t>07</w:t>
            </w:r>
          </w:p>
        </w:tc>
        <w:tc>
          <w:tcPr>
            <w:tcW w:w="625" w:type="pct"/>
            <w:tcBorders>
              <w:left w:val="nil"/>
              <w:bottom w:val="nil"/>
              <w:right w:val="nil"/>
            </w:tcBorders>
            <w:shd w:val="clear" w:color="auto" w:fill="auto"/>
          </w:tcPr>
          <w:p w14:paraId="564FF013" w14:textId="4D6EF45E" w:rsidR="008A6D51" w:rsidRPr="00E07E55" w:rsidRDefault="008A6D51" w:rsidP="008A6D51">
            <w:pPr>
              <w:pStyle w:val="NoSpacing"/>
              <w:jc w:val="center"/>
            </w:pPr>
            <w:r w:rsidRPr="00E07E55">
              <w:t>3</w:t>
            </w:r>
            <w:r w:rsidR="00D93459" w:rsidRPr="00E07E55">
              <w:t>3.13</w:t>
            </w:r>
          </w:p>
        </w:tc>
        <w:tc>
          <w:tcPr>
            <w:tcW w:w="625" w:type="pct"/>
            <w:tcBorders>
              <w:left w:val="nil"/>
              <w:bottom w:val="nil"/>
              <w:right w:val="nil"/>
            </w:tcBorders>
          </w:tcPr>
          <w:p w14:paraId="53B9F446" w14:textId="3646DC1E" w:rsidR="008A6D51" w:rsidRPr="00E07E55" w:rsidRDefault="008A6D51" w:rsidP="008A6D51">
            <w:pPr>
              <w:pStyle w:val="NoSpacing"/>
              <w:jc w:val="center"/>
            </w:pPr>
            <w:r w:rsidRPr="00E07E55">
              <w:t>3</w:t>
            </w:r>
            <w:r w:rsidR="00D93459" w:rsidRPr="00E07E55">
              <w:t>6.81</w:t>
            </w:r>
          </w:p>
        </w:tc>
        <w:tc>
          <w:tcPr>
            <w:tcW w:w="577" w:type="pct"/>
            <w:tcBorders>
              <w:left w:val="nil"/>
              <w:bottom w:val="nil"/>
              <w:right w:val="nil"/>
            </w:tcBorders>
          </w:tcPr>
          <w:p w14:paraId="1FDD066F" w14:textId="5777360D" w:rsidR="008A6D51" w:rsidRPr="00E07E55" w:rsidRDefault="008A6D51" w:rsidP="008A6D51">
            <w:pPr>
              <w:pStyle w:val="NoSpacing"/>
              <w:jc w:val="center"/>
            </w:pPr>
            <w:r w:rsidRPr="00E07E55">
              <w:t>14.</w:t>
            </w:r>
            <w:r w:rsidR="00D93459" w:rsidRPr="00E07E55">
              <w:t>68</w:t>
            </w:r>
          </w:p>
        </w:tc>
        <w:tc>
          <w:tcPr>
            <w:tcW w:w="577" w:type="pct"/>
            <w:tcBorders>
              <w:left w:val="nil"/>
              <w:bottom w:val="nil"/>
              <w:right w:val="nil"/>
            </w:tcBorders>
          </w:tcPr>
          <w:p w14:paraId="7D4CA477" w14:textId="136171AF" w:rsidR="008A6D51" w:rsidRPr="00E07E55" w:rsidRDefault="008A6D51" w:rsidP="008A6D51">
            <w:pPr>
              <w:pStyle w:val="NoSpacing"/>
              <w:jc w:val="center"/>
            </w:pPr>
            <w:r w:rsidRPr="00E07E55">
              <w:t>7.3</w:t>
            </w:r>
            <w:r w:rsidR="00732C1F" w:rsidRPr="00E07E55">
              <w:t>4</w:t>
            </w:r>
          </w:p>
        </w:tc>
        <w:tc>
          <w:tcPr>
            <w:tcW w:w="577" w:type="pct"/>
            <w:tcBorders>
              <w:left w:val="nil"/>
              <w:bottom w:val="nil"/>
              <w:right w:val="nil"/>
            </w:tcBorders>
          </w:tcPr>
          <w:p w14:paraId="004E68C3" w14:textId="1C52FBB3" w:rsidR="008A6D51" w:rsidRPr="00E07E55" w:rsidRDefault="00D93459" w:rsidP="008A6D51">
            <w:pPr>
              <w:pStyle w:val="NoSpacing"/>
              <w:jc w:val="center"/>
            </w:pPr>
            <w:r w:rsidRPr="00E07E55">
              <w:t>3.97</w:t>
            </w:r>
          </w:p>
        </w:tc>
      </w:tr>
      <w:tr w:rsidR="00732A03" w:rsidRPr="00E07E55" w14:paraId="419D8B20" w14:textId="77777777" w:rsidTr="00D13E92">
        <w:trPr>
          <w:trHeight w:val="337"/>
        </w:trPr>
        <w:tc>
          <w:tcPr>
            <w:tcW w:w="1394" w:type="pct"/>
            <w:tcBorders>
              <w:top w:val="nil"/>
              <w:left w:val="nil"/>
              <w:bottom w:val="nil"/>
              <w:right w:val="nil"/>
            </w:tcBorders>
            <w:shd w:val="clear" w:color="auto" w:fill="auto"/>
            <w:vAlign w:val="bottom"/>
            <w:hideMark/>
          </w:tcPr>
          <w:p w14:paraId="6B994EC0" w14:textId="77777777" w:rsidR="008A6D51" w:rsidRPr="00E07E55" w:rsidRDefault="008A6D51" w:rsidP="008A6D51">
            <w:pPr>
              <w:pStyle w:val="NoSpacing"/>
            </w:pPr>
            <w:r w:rsidRPr="00E07E55">
              <w:t>Oral language</w:t>
            </w:r>
          </w:p>
        </w:tc>
        <w:tc>
          <w:tcPr>
            <w:tcW w:w="625" w:type="pct"/>
            <w:tcBorders>
              <w:top w:val="nil"/>
              <w:left w:val="nil"/>
              <w:bottom w:val="nil"/>
              <w:right w:val="nil"/>
            </w:tcBorders>
            <w:shd w:val="clear" w:color="auto" w:fill="auto"/>
          </w:tcPr>
          <w:p w14:paraId="736F131C" w14:textId="77777777" w:rsidR="008A6D51" w:rsidRPr="00E07E55" w:rsidRDefault="008A6D51" w:rsidP="008A6D51">
            <w:pPr>
              <w:pStyle w:val="NoSpacing"/>
              <w:jc w:val="center"/>
            </w:pPr>
          </w:p>
        </w:tc>
        <w:tc>
          <w:tcPr>
            <w:tcW w:w="625" w:type="pct"/>
            <w:tcBorders>
              <w:top w:val="nil"/>
              <w:left w:val="nil"/>
              <w:bottom w:val="nil"/>
              <w:right w:val="nil"/>
            </w:tcBorders>
            <w:shd w:val="clear" w:color="auto" w:fill="auto"/>
          </w:tcPr>
          <w:p w14:paraId="073D00A7" w14:textId="77777777" w:rsidR="008A6D51" w:rsidRPr="00E07E55" w:rsidRDefault="008A6D51" w:rsidP="008A6D51">
            <w:pPr>
              <w:pStyle w:val="NoSpacing"/>
              <w:jc w:val="center"/>
            </w:pPr>
          </w:p>
        </w:tc>
        <w:tc>
          <w:tcPr>
            <w:tcW w:w="625" w:type="pct"/>
            <w:tcBorders>
              <w:top w:val="nil"/>
              <w:left w:val="nil"/>
              <w:bottom w:val="nil"/>
              <w:right w:val="nil"/>
            </w:tcBorders>
          </w:tcPr>
          <w:p w14:paraId="4A4EB44D" w14:textId="77777777" w:rsidR="008A6D51" w:rsidRPr="00E07E55" w:rsidRDefault="008A6D51" w:rsidP="008A6D51">
            <w:pPr>
              <w:pStyle w:val="NoSpacing"/>
              <w:jc w:val="center"/>
            </w:pPr>
          </w:p>
        </w:tc>
        <w:tc>
          <w:tcPr>
            <w:tcW w:w="577" w:type="pct"/>
            <w:tcBorders>
              <w:top w:val="nil"/>
              <w:left w:val="nil"/>
              <w:bottom w:val="nil"/>
              <w:right w:val="nil"/>
            </w:tcBorders>
          </w:tcPr>
          <w:p w14:paraId="4867B933" w14:textId="77777777" w:rsidR="008A6D51" w:rsidRPr="00E07E55" w:rsidRDefault="008A6D51" w:rsidP="008A6D51">
            <w:pPr>
              <w:pStyle w:val="NoSpacing"/>
              <w:jc w:val="center"/>
            </w:pPr>
          </w:p>
        </w:tc>
        <w:tc>
          <w:tcPr>
            <w:tcW w:w="577" w:type="pct"/>
            <w:tcBorders>
              <w:top w:val="nil"/>
              <w:left w:val="nil"/>
              <w:bottom w:val="nil"/>
              <w:right w:val="nil"/>
            </w:tcBorders>
          </w:tcPr>
          <w:p w14:paraId="4E38C174" w14:textId="77777777" w:rsidR="008A6D51" w:rsidRPr="00E07E55" w:rsidRDefault="008A6D51" w:rsidP="008A6D51">
            <w:pPr>
              <w:pStyle w:val="NoSpacing"/>
              <w:jc w:val="center"/>
            </w:pPr>
          </w:p>
        </w:tc>
        <w:tc>
          <w:tcPr>
            <w:tcW w:w="577" w:type="pct"/>
            <w:tcBorders>
              <w:top w:val="nil"/>
              <w:left w:val="nil"/>
              <w:bottom w:val="nil"/>
              <w:right w:val="nil"/>
            </w:tcBorders>
          </w:tcPr>
          <w:p w14:paraId="72625681" w14:textId="77777777" w:rsidR="008A6D51" w:rsidRPr="00E07E55" w:rsidRDefault="008A6D51" w:rsidP="008A6D51">
            <w:pPr>
              <w:pStyle w:val="NoSpacing"/>
              <w:jc w:val="center"/>
            </w:pPr>
          </w:p>
        </w:tc>
      </w:tr>
      <w:tr w:rsidR="00732A03" w:rsidRPr="00E07E55" w14:paraId="0ABC2079" w14:textId="77777777" w:rsidTr="00D13E92">
        <w:trPr>
          <w:trHeight w:val="337"/>
        </w:trPr>
        <w:tc>
          <w:tcPr>
            <w:tcW w:w="1394" w:type="pct"/>
            <w:tcBorders>
              <w:top w:val="nil"/>
              <w:left w:val="nil"/>
              <w:bottom w:val="nil"/>
              <w:right w:val="nil"/>
            </w:tcBorders>
            <w:shd w:val="clear" w:color="auto" w:fill="auto"/>
            <w:vAlign w:val="bottom"/>
          </w:tcPr>
          <w:p w14:paraId="53EF12A1" w14:textId="77777777" w:rsidR="008A6D51" w:rsidRPr="00E07E55" w:rsidRDefault="008A6D51" w:rsidP="008A6D51">
            <w:pPr>
              <w:pStyle w:val="NoSpacing"/>
            </w:pPr>
            <w:r w:rsidRPr="00E07E55">
              <w:t xml:space="preserve">     </w:t>
            </w:r>
            <w:proofErr w:type="spellStart"/>
            <w:r w:rsidRPr="00E07E55">
              <w:t>Allkindsofwords</w:t>
            </w:r>
            <w:proofErr w:type="spellEnd"/>
          </w:p>
        </w:tc>
        <w:tc>
          <w:tcPr>
            <w:tcW w:w="625" w:type="pct"/>
            <w:tcBorders>
              <w:top w:val="nil"/>
              <w:left w:val="nil"/>
              <w:bottom w:val="nil"/>
              <w:right w:val="nil"/>
            </w:tcBorders>
            <w:shd w:val="clear" w:color="auto" w:fill="auto"/>
          </w:tcPr>
          <w:p w14:paraId="15AA99AF" w14:textId="368ED38D" w:rsidR="008A6D51" w:rsidRPr="00E07E55" w:rsidRDefault="008A6D51" w:rsidP="008A6D51">
            <w:pPr>
              <w:pStyle w:val="NoSpacing"/>
              <w:jc w:val="center"/>
            </w:pPr>
            <w:r w:rsidRPr="00E07E55">
              <w:t>4.</w:t>
            </w:r>
            <w:r w:rsidR="00D93459" w:rsidRPr="00E07E55">
              <w:t>56</w:t>
            </w:r>
          </w:p>
        </w:tc>
        <w:tc>
          <w:tcPr>
            <w:tcW w:w="625" w:type="pct"/>
            <w:tcBorders>
              <w:top w:val="nil"/>
              <w:left w:val="nil"/>
              <w:bottom w:val="nil"/>
              <w:right w:val="nil"/>
            </w:tcBorders>
            <w:shd w:val="clear" w:color="auto" w:fill="auto"/>
          </w:tcPr>
          <w:p w14:paraId="4CD69754" w14:textId="205693AD" w:rsidR="008A6D51" w:rsidRPr="00E07E55" w:rsidRDefault="008A6D51" w:rsidP="008A6D51">
            <w:pPr>
              <w:pStyle w:val="NoSpacing"/>
              <w:jc w:val="center"/>
            </w:pPr>
            <w:r w:rsidRPr="00E07E55">
              <w:t>2.</w:t>
            </w:r>
            <w:r w:rsidR="00D93459" w:rsidRPr="00E07E55">
              <w:t>48</w:t>
            </w:r>
          </w:p>
        </w:tc>
        <w:tc>
          <w:tcPr>
            <w:tcW w:w="625" w:type="pct"/>
            <w:tcBorders>
              <w:top w:val="nil"/>
              <w:left w:val="nil"/>
              <w:bottom w:val="nil"/>
              <w:right w:val="nil"/>
            </w:tcBorders>
          </w:tcPr>
          <w:p w14:paraId="5F7859AA" w14:textId="346C2A51" w:rsidR="008A6D51" w:rsidRPr="00E07E55" w:rsidRDefault="00D93459" w:rsidP="008A6D51">
            <w:pPr>
              <w:pStyle w:val="NoSpacing"/>
              <w:jc w:val="center"/>
            </w:pPr>
            <w:r w:rsidRPr="00E07E55">
              <w:t>8.04</w:t>
            </w:r>
          </w:p>
        </w:tc>
        <w:tc>
          <w:tcPr>
            <w:tcW w:w="577" w:type="pct"/>
            <w:tcBorders>
              <w:top w:val="nil"/>
              <w:left w:val="nil"/>
              <w:bottom w:val="nil"/>
              <w:right w:val="nil"/>
            </w:tcBorders>
          </w:tcPr>
          <w:p w14:paraId="2714BB08" w14:textId="006EBEFC" w:rsidR="008A6D51" w:rsidRPr="00E07E55" w:rsidRDefault="008A6D51" w:rsidP="008A6D51">
            <w:pPr>
              <w:pStyle w:val="NoSpacing"/>
              <w:jc w:val="center"/>
            </w:pPr>
            <w:r w:rsidRPr="00E07E55">
              <w:t>2</w:t>
            </w:r>
            <w:r w:rsidR="00D93459" w:rsidRPr="00E07E55">
              <w:t>1</w:t>
            </w:r>
            <w:r w:rsidRPr="00E07E55">
              <w:t>.</w:t>
            </w:r>
            <w:r w:rsidR="00D93459" w:rsidRPr="00E07E55">
              <w:t>92</w:t>
            </w:r>
          </w:p>
        </w:tc>
        <w:tc>
          <w:tcPr>
            <w:tcW w:w="577" w:type="pct"/>
            <w:tcBorders>
              <w:top w:val="nil"/>
              <w:left w:val="nil"/>
              <w:bottom w:val="nil"/>
              <w:right w:val="nil"/>
            </w:tcBorders>
          </w:tcPr>
          <w:p w14:paraId="6157E770" w14:textId="33A186EA" w:rsidR="008A6D51" w:rsidRPr="00E07E55" w:rsidRDefault="008A6D51" w:rsidP="008A6D51">
            <w:pPr>
              <w:pStyle w:val="NoSpacing"/>
              <w:jc w:val="center"/>
            </w:pPr>
            <w:r w:rsidRPr="00E07E55">
              <w:t>36.6</w:t>
            </w:r>
            <w:r w:rsidR="00D93459" w:rsidRPr="00E07E55">
              <w:t>1</w:t>
            </w:r>
          </w:p>
        </w:tc>
        <w:tc>
          <w:tcPr>
            <w:tcW w:w="577" w:type="pct"/>
            <w:tcBorders>
              <w:top w:val="nil"/>
              <w:left w:val="nil"/>
              <w:bottom w:val="nil"/>
              <w:right w:val="nil"/>
            </w:tcBorders>
          </w:tcPr>
          <w:p w14:paraId="0456A31C" w14:textId="56C18FC8" w:rsidR="008A6D51" w:rsidRPr="00E07E55" w:rsidRDefault="008A6D51" w:rsidP="008A6D51">
            <w:pPr>
              <w:pStyle w:val="NoSpacing"/>
              <w:jc w:val="center"/>
            </w:pPr>
            <w:r w:rsidRPr="00E07E55">
              <w:t>26.</w:t>
            </w:r>
            <w:r w:rsidR="00D93459" w:rsidRPr="00E07E55">
              <w:t>39</w:t>
            </w:r>
          </w:p>
        </w:tc>
      </w:tr>
      <w:tr w:rsidR="00732A03" w:rsidRPr="00E07E55" w14:paraId="50BCA083" w14:textId="77777777" w:rsidTr="00D13E92">
        <w:trPr>
          <w:trHeight w:val="337"/>
        </w:trPr>
        <w:tc>
          <w:tcPr>
            <w:tcW w:w="1394" w:type="pct"/>
            <w:tcBorders>
              <w:top w:val="nil"/>
              <w:left w:val="nil"/>
              <w:bottom w:val="nil"/>
              <w:right w:val="nil"/>
            </w:tcBorders>
            <w:shd w:val="clear" w:color="auto" w:fill="auto"/>
            <w:vAlign w:val="bottom"/>
          </w:tcPr>
          <w:p w14:paraId="6E367761" w14:textId="77777777" w:rsidR="008A6D51" w:rsidRPr="00E07E55" w:rsidRDefault="008A6D51" w:rsidP="008A6D51">
            <w:pPr>
              <w:pStyle w:val="NoSpacing"/>
            </w:pPr>
            <w:r w:rsidRPr="00E07E55">
              <w:t xml:space="preserve">     </w:t>
            </w:r>
            <w:proofErr w:type="spellStart"/>
            <w:r w:rsidRPr="00E07E55">
              <w:t>Readoften</w:t>
            </w:r>
            <w:proofErr w:type="spellEnd"/>
          </w:p>
        </w:tc>
        <w:tc>
          <w:tcPr>
            <w:tcW w:w="625" w:type="pct"/>
            <w:tcBorders>
              <w:top w:val="nil"/>
              <w:left w:val="nil"/>
              <w:bottom w:val="nil"/>
              <w:right w:val="nil"/>
            </w:tcBorders>
            <w:shd w:val="clear" w:color="auto" w:fill="auto"/>
          </w:tcPr>
          <w:p w14:paraId="3A8EB1A2" w14:textId="5AB5C9A7" w:rsidR="008A6D51" w:rsidRPr="00E07E55" w:rsidRDefault="008A6D51" w:rsidP="008A6D51">
            <w:pPr>
              <w:pStyle w:val="NoSpacing"/>
              <w:jc w:val="center"/>
            </w:pPr>
            <w:r w:rsidRPr="00E07E55">
              <w:t>2.</w:t>
            </w:r>
            <w:r w:rsidR="00D93459" w:rsidRPr="00E07E55">
              <w:t>38</w:t>
            </w:r>
          </w:p>
        </w:tc>
        <w:tc>
          <w:tcPr>
            <w:tcW w:w="625" w:type="pct"/>
            <w:tcBorders>
              <w:top w:val="nil"/>
              <w:left w:val="nil"/>
              <w:bottom w:val="nil"/>
              <w:right w:val="nil"/>
            </w:tcBorders>
            <w:shd w:val="clear" w:color="auto" w:fill="auto"/>
          </w:tcPr>
          <w:p w14:paraId="0F417530" w14:textId="0B05F3AC" w:rsidR="008A6D51" w:rsidRPr="00E07E55" w:rsidRDefault="008A6D51" w:rsidP="008A6D51">
            <w:pPr>
              <w:pStyle w:val="NoSpacing"/>
              <w:jc w:val="center"/>
            </w:pPr>
            <w:r w:rsidRPr="00E07E55">
              <w:t>1.</w:t>
            </w:r>
            <w:r w:rsidR="00D93459" w:rsidRPr="00E07E55">
              <w:t>59</w:t>
            </w:r>
          </w:p>
        </w:tc>
        <w:tc>
          <w:tcPr>
            <w:tcW w:w="625" w:type="pct"/>
            <w:tcBorders>
              <w:top w:val="nil"/>
              <w:left w:val="nil"/>
              <w:bottom w:val="nil"/>
              <w:right w:val="nil"/>
            </w:tcBorders>
          </w:tcPr>
          <w:p w14:paraId="5D39640A" w14:textId="7E61C574" w:rsidR="008A6D51" w:rsidRPr="00E07E55" w:rsidRDefault="008A6D51" w:rsidP="008A6D51">
            <w:pPr>
              <w:pStyle w:val="NoSpacing"/>
              <w:jc w:val="center"/>
            </w:pPr>
            <w:r w:rsidRPr="00E07E55">
              <w:t>1.</w:t>
            </w:r>
            <w:r w:rsidR="00D93459" w:rsidRPr="00E07E55">
              <w:t>79</w:t>
            </w:r>
          </w:p>
        </w:tc>
        <w:tc>
          <w:tcPr>
            <w:tcW w:w="577" w:type="pct"/>
            <w:tcBorders>
              <w:top w:val="nil"/>
              <w:left w:val="nil"/>
              <w:bottom w:val="nil"/>
              <w:right w:val="nil"/>
            </w:tcBorders>
          </w:tcPr>
          <w:p w14:paraId="7DBFB6E9" w14:textId="07E0E749" w:rsidR="008A6D51" w:rsidRPr="00E07E55" w:rsidRDefault="008A6D51" w:rsidP="008A6D51">
            <w:pPr>
              <w:pStyle w:val="NoSpacing"/>
              <w:jc w:val="center"/>
            </w:pPr>
            <w:r w:rsidRPr="00E07E55">
              <w:t>15.</w:t>
            </w:r>
            <w:r w:rsidR="00D93459" w:rsidRPr="00E07E55">
              <w:t>58</w:t>
            </w:r>
          </w:p>
        </w:tc>
        <w:tc>
          <w:tcPr>
            <w:tcW w:w="577" w:type="pct"/>
            <w:tcBorders>
              <w:top w:val="nil"/>
              <w:left w:val="nil"/>
              <w:bottom w:val="nil"/>
              <w:right w:val="nil"/>
            </w:tcBorders>
          </w:tcPr>
          <w:p w14:paraId="3ED8FC56" w14:textId="77777777" w:rsidR="008A6D51" w:rsidRPr="00E07E55" w:rsidRDefault="008A6D51" w:rsidP="008A6D51">
            <w:pPr>
              <w:pStyle w:val="NoSpacing"/>
              <w:jc w:val="center"/>
            </w:pPr>
            <w:r w:rsidRPr="00E07E55">
              <w:t>41.17</w:t>
            </w:r>
          </w:p>
        </w:tc>
        <w:tc>
          <w:tcPr>
            <w:tcW w:w="577" w:type="pct"/>
            <w:tcBorders>
              <w:top w:val="nil"/>
              <w:left w:val="nil"/>
              <w:bottom w:val="nil"/>
              <w:right w:val="nil"/>
            </w:tcBorders>
          </w:tcPr>
          <w:p w14:paraId="2555341A" w14:textId="5A157D9C" w:rsidR="008A6D51" w:rsidRPr="00E07E55" w:rsidRDefault="008A6D51" w:rsidP="008A6D51">
            <w:pPr>
              <w:pStyle w:val="NoSpacing"/>
              <w:jc w:val="center"/>
            </w:pPr>
            <w:r w:rsidRPr="00E07E55">
              <w:t>37.</w:t>
            </w:r>
            <w:r w:rsidR="00D93459" w:rsidRPr="00E07E55">
              <w:t>50</w:t>
            </w:r>
          </w:p>
        </w:tc>
      </w:tr>
      <w:tr w:rsidR="00732A03" w:rsidRPr="00E07E55" w14:paraId="7466D6D0" w14:textId="77777777" w:rsidTr="00D13E92">
        <w:trPr>
          <w:trHeight w:val="337"/>
        </w:trPr>
        <w:tc>
          <w:tcPr>
            <w:tcW w:w="1394" w:type="pct"/>
            <w:tcBorders>
              <w:top w:val="nil"/>
              <w:left w:val="nil"/>
              <w:bottom w:val="nil"/>
              <w:right w:val="nil"/>
            </w:tcBorders>
            <w:shd w:val="clear" w:color="auto" w:fill="auto"/>
            <w:vAlign w:val="bottom"/>
          </w:tcPr>
          <w:p w14:paraId="6F669DF9" w14:textId="77777777" w:rsidR="008A6D51" w:rsidRPr="00E07E55" w:rsidRDefault="008A6D51" w:rsidP="008A6D51">
            <w:pPr>
              <w:rPr>
                <w:color w:val="000000"/>
              </w:rPr>
            </w:pPr>
            <w:r w:rsidRPr="00E07E55">
              <w:t xml:space="preserve">     </w:t>
            </w:r>
            <w:proofErr w:type="spellStart"/>
            <w:r w:rsidRPr="00E07E55">
              <w:t>Fullexplanation</w:t>
            </w:r>
            <w:proofErr w:type="spellEnd"/>
          </w:p>
        </w:tc>
        <w:tc>
          <w:tcPr>
            <w:tcW w:w="625" w:type="pct"/>
            <w:tcBorders>
              <w:top w:val="nil"/>
              <w:left w:val="nil"/>
              <w:bottom w:val="nil"/>
              <w:right w:val="nil"/>
            </w:tcBorders>
            <w:shd w:val="clear" w:color="auto" w:fill="auto"/>
          </w:tcPr>
          <w:p w14:paraId="4EC7583C" w14:textId="0580BC51" w:rsidR="008A6D51" w:rsidRPr="00E07E55" w:rsidRDefault="008A6D51" w:rsidP="008A6D51">
            <w:pPr>
              <w:jc w:val="center"/>
              <w:rPr>
                <w:color w:val="000000"/>
              </w:rPr>
            </w:pPr>
            <w:r w:rsidRPr="00E07E55">
              <w:rPr>
                <w:color w:val="000000"/>
              </w:rPr>
              <w:t>3.1</w:t>
            </w:r>
            <w:r w:rsidR="00D93459" w:rsidRPr="00E07E55">
              <w:rPr>
                <w:color w:val="000000"/>
              </w:rPr>
              <w:t>7</w:t>
            </w:r>
          </w:p>
        </w:tc>
        <w:tc>
          <w:tcPr>
            <w:tcW w:w="625" w:type="pct"/>
            <w:tcBorders>
              <w:top w:val="nil"/>
              <w:left w:val="nil"/>
              <w:bottom w:val="nil"/>
              <w:right w:val="nil"/>
            </w:tcBorders>
            <w:shd w:val="clear" w:color="auto" w:fill="auto"/>
          </w:tcPr>
          <w:p w14:paraId="5090DC86" w14:textId="36C51F75" w:rsidR="008A6D51" w:rsidRPr="00E07E55" w:rsidRDefault="008A6D51" w:rsidP="008A6D51">
            <w:pPr>
              <w:jc w:val="center"/>
              <w:rPr>
                <w:color w:val="000000"/>
              </w:rPr>
            </w:pPr>
            <w:r w:rsidRPr="00E07E55">
              <w:rPr>
                <w:color w:val="000000"/>
              </w:rPr>
              <w:t>1.</w:t>
            </w:r>
            <w:r w:rsidR="00D93459" w:rsidRPr="00E07E55">
              <w:rPr>
                <w:color w:val="000000"/>
              </w:rPr>
              <w:t>49</w:t>
            </w:r>
          </w:p>
        </w:tc>
        <w:tc>
          <w:tcPr>
            <w:tcW w:w="625" w:type="pct"/>
            <w:tcBorders>
              <w:top w:val="nil"/>
              <w:left w:val="nil"/>
              <w:bottom w:val="nil"/>
              <w:right w:val="nil"/>
            </w:tcBorders>
          </w:tcPr>
          <w:p w14:paraId="6068DBA4" w14:textId="43548F8A" w:rsidR="008A6D51" w:rsidRPr="00E07E55" w:rsidRDefault="008A6D51" w:rsidP="008A6D51">
            <w:pPr>
              <w:jc w:val="center"/>
              <w:rPr>
                <w:color w:val="000000"/>
              </w:rPr>
            </w:pPr>
            <w:r w:rsidRPr="00E07E55">
              <w:rPr>
                <w:color w:val="000000"/>
              </w:rPr>
              <w:t>4.4</w:t>
            </w:r>
            <w:r w:rsidR="00D93459" w:rsidRPr="00E07E55">
              <w:rPr>
                <w:color w:val="000000"/>
              </w:rPr>
              <w:t>6</w:t>
            </w:r>
          </w:p>
        </w:tc>
        <w:tc>
          <w:tcPr>
            <w:tcW w:w="577" w:type="pct"/>
            <w:tcBorders>
              <w:top w:val="nil"/>
              <w:left w:val="nil"/>
              <w:bottom w:val="nil"/>
              <w:right w:val="nil"/>
            </w:tcBorders>
          </w:tcPr>
          <w:p w14:paraId="31BF100D" w14:textId="1E137847" w:rsidR="008A6D51" w:rsidRPr="00E07E55" w:rsidRDefault="008A6D51" w:rsidP="008A6D51">
            <w:pPr>
              <w:jc w:val="center"/>
              <w:rPr>
                <w:color w:val="000000"/>
              </w:rPr>
            </w:pPr>
            <w:r w:rsidRPr="00E07E55">
              <w:rPr>
                <w:color w:val="000000"/>
              </w:rPr>
              <w:t>35.</w:t>
            </w:r>
            <w:r w:rsidR="00D93459" w:rsidRPr="00E07E55">
              <w:rPr>
                <w:color w:val="000000"/>
              </w:rPr>
              <w:t>42</w:t>
            </w:r>
          </w:p>
        </w:tc>
        <w:tc>
          <w:tcPr>
            <w:tcW w:w="577" w:type="pct"/>
            <w:tcBorders>
              <w:top w:val="nil"/>
              <w:left w:val="nil"/>
              <w:bottom w:val="nil"/>
              <w:right w:val="nil"/>
            </w:tcBorders>
          </w:tcPr>
          <w:p w14:paraId="09D784AA" w14:textId="6BF9F8C8" w:rsidR="008A6D51" w:rsidRPr="00E07E55" w:rsidRDefault="008A6D51" w:rsidP="008A6D51">
            <w:pPr>
              <w:jc w:val="center"/>
              <w:rPr>
                <w:color w:val="000000"/>
              </w:rPr>
            </w:pPr>
            <w:r w:rsidRPr="00E07E55">
              <w:rPr>
                <w:color w:val="000000"/>
              </w:rPr>
              <w:t>33.</w:t>
            </w:r>
            <w:r w:rsidR="00D93459" w:rsidRPr="00E07E55">
              <w:rPr>
                <w:color w:val="000000"/>
              </w:rPr>
              <w:t>63</w:t>
            </w:r>
          </w:p>
        </w:tc>
        <w:tc>
          <w:tcPr>
            <w:tcW w:w="577" w:type="pct"/>
            <w:tcBorders>
              <w:top w:val="nil"/>
              <w:left w:val="nil"/>
              <w:bottom w:val="nil"/>
              <w:right w:val="nil"/>
            </w:tcBorders>
          </w:tcPr>
          <w:p w14:paraId="2C091B3E" w14:textId="6FCA0B50" w:rsidR="008A6D51" w:rsidRPr="00E07E55" w:rsidRDefault="008A6D51" w:rsidP="008A6D51">
            <w:pPr>
              <w:jc w:val="center"/>
              <w:rPr>
                <w:color w:val="000000"/>
              </w:rPr>
            </w:pPr>
            <w:r w:rsidRPr="00E07E55">
              <w:rPr>
                <w:color w:val="000000"/>
              </w:rPr>
              <w:t>21.</w:t>
            </w:r>
            <w:r w:rsidR="00D93459" w:rsidRPr="00E07E55">
              <w:rPr>
                <w:color w:val="000000"/>
              </w:rPr>
              <w:t>83</w:t>
            </w:r>
          </w:p>
        </w:tc>
      </w:tr>
      <w:tr w:rsidR="00732A03" w:rsidRPr="00E07E55" w14:paraId="08AD552B" w14:textId="77777777" w:rsidTr="00D13E92">
        <w:trPr>
          <w:trHeight w:val="337"/>
        </w:trPr>
        <w:tc>
          <w:tcPr>
            <w:tcW w:w="1394" w:type="pct"/>
            <w:tcBorders>
              <w:top w:val="nil"/>
              <w:left w:val="nil"/>
              <w:bottom w:val="nil"/>
              <w:right w:val="nil"/>
            </w:tcBorders>
            <w:shd w:val="clear" w:color="auto" w:fill="auto"/>
            <w:vAlign w:val="bottom"/>
          </w:tcPr>
          <w:p w14:paraId="284BD9BB" w14:textId="77777777" w:rsidR="008A6D51" w:rsidRPr="00E07E55" w:rsidRDefault="008A6D51" w:rsidP="008A6D51">
            <w:pPr>
              <w:rPr>
                <w:color w:val="000000"/>
              </w:rPr>
            </w:pPr>
            <w:r w:rsidRPr="00E07E55">
              <w:t xml:space="preserve">     </w:t>
            </w:r>
            <w:proofErr w:type="spellStart"/>
            <w:r w:rsidRPr="00E07E55">
              <w:t>Talktobabies</w:t>
            </w:r>
            <w:proofErr w:type="spellEnd"/>
          </w:p>
        </w:tc>
        <w:tc>
          <w:tcPr>
            <w:tcW w:w="625" w:type="pct"/>
            <w:tcBorders>
              <w:top w:val="nil"/>
              <w:left w:val="nil"/>
              <w:bottom w:val="nil"/>
              <w:right w:val="nil"/>
            </w:tcBorders>
            <w:shd w:val="clear" w:color="auto" w:fill="auto"/>
          </w:tcPr>
          <w:p w14:paraId="00ECB1A1" w14:textId="77777777" w:rsidR="008A6D51" w:rsidRPr="00E07E55" w:rsidRDefault="008A6D51" w:rsidP="008A6D51">
            <w:pPr>
              <w:jc w:val="center"/>
              <w:rPr>
                <w:color w:val="000000"/>
              </w:rPr>
            </w:pPr>
            <w:r w:rsidRPr="00E07E55">
              <w:rPr>
                <w:color w:val="000000"/>
              </w:rPr>
              <w:t>3.90</w:t>
            </w:r>
          </w:p>
        </w:tc>
        <w:tc>
          <w:tcPr>
            <w:tcW w:w="625" w:type="pct"/>
            <w:tcBorders>
              <w:top w:val="nil"/>
              <w:left w:val="nil"/>
              <w:bottom w:val="nil"/>
              <w:right w:val="nil"/>
            </w:tcBorders>
            <w:shd w:val="clear" w:color="auto" w:fill="auto"/>
          </w:tcPr>
          <w:p w14:paraId="13672709" w14:textId="3520E33D" w:rsidR="008A6D51" w:rsidRPr="00E07E55" w:rsidRDefault="008A6D51" w:rsidP="008A6D51">
            <w:pPr>
              <w:jc w:val="center"/>
              <w:rPr>
                <w:color w:val="000000"/>
              </w:rPr>
            </w:pPr>
            <w:r w:rsidRPr="00E07E55">
              <w:rPr>
                <w:color w:val="000000"/>
              </w:rPr>
              <w:t>1.</w:t>
            </w:r>
            <w:r w:rsidR="00D93459" w:rsidRPr="00E07E55">
              <w:rPr>
                <w:color w:val="000000"/>
              </w:rPr>
              <w:t>79</w:t>
            </w:r>
          </w:p>
        </w:tc>
        <w:tc>
          <w:tcPr>
            <w:tcW w:w="625" w:type="pct"/>
            <w:tcBorders>
              <w:top w:val="nil"/>
              <w:left w:val="nil"/>
              <w:bottom w:val="nil"/>
              <w:right w:val="nil"/>
            </w:tcBorders>
          </w:tcPr>
          <w:p w14:paraId="77514AED" w14:textId="49BA79A5" w:rsidR="008A6D51" w:rsidRPr="00E07E55" w:rsidRDefault="008A6D51" w:rsidP="008A6D51">
            <w:pPr>
              <w:jc w:val="center"/>
              <w:rPr>
                <w:color w:val="000000"/>
              </w:rPr>
            </w:pPr>
            <w:r w:rsidRPr="00E07E55">
              <w:rPr>
                <w:color w:val="000000"/>
              </w:rPr>
              <w:t>1.2</w:t>
            </w:r>
            <w:r w:rsidR="00D93459" w:rsidRPr="00E07E55">
              <w:rPr>
                <w:color w:val="000000"/>
              </w:rPr>
              <w:t>9</w:t>
            </w:r>
          </w:p>
        </w:tc>
        <w:tc>
          <w:tcPr>
            <w:tcW w:w="577" w:type="pct"/>
            <w:tcBorders>
              <w:top w:val="nil"/>
              <w:left w:val="nil"/>
              <w:bottom w:val="nil"/>
              <w:right w:val="nil"/>
            </w:tcBorders>
          </w:tcPr>
          <w:p w14:paraId="04B45675" w14:textId="11D98AA8" w:rsidR="008A6D51" w:rsidRPr="00E07E55" w:rsidRDefault="008A6D51" w:rsidP="008A6D51">
            <w:pPr>
              <w:jc w:val="center"/>
              <w:rPr>
                <w:color w:val="000000"/>
              </w:rPr>
            </w:pPr>
            <w:r w:rsidRPr="00E07E55">
              <w:rPr>
                <w:color w:val="000000"/>
              </w:rPr>
              <w:t>10.</w:t>
            </w:r>
            <w:r w:rsidR="00D93459" w:rsidRPr="00E07E55">
              <w:rPr>
                <w:color w:val="000000"/>
              </w:rPr>
              <w:t>71</w:t>
            </w:r>
          </w:p>
        </w:tc>
        <w:tc>
          <w:tcPr>
            <w:tcW w:w="577" w:type="pct"/>
            <w:tcBorders>
              <w:top w:val="nil"/>
              <w:left w:val="nil"/>
              <w:bottom w:val="nil"/>
              <w:right w:val="nil"/>
            </w:tcBorders>
          </w:tcPr>
          <w:p w14:paraId="1565750A" w14:textId="2DB4F12C" w:rsidR="008A6D51" w:rsidRPr="00E07E55" w:rsidRDefault="008A6D51" w:rsidP="008A6D51">
            <w:pPr>
              <w:jc w:val="center"/>
              <w:rPr>
                <w:color w:val="000000"/>
              </w:rPr>
            </w:pPr>
            <w:r w:rsidRPr="00E07E55">
              <w:rPr>
                <w:color w:val="000000"/>
              </w:rPr>
              <w:t>3</w:t>
            </w:r>
            <w:r w:rsidR="00D93459" w:rsidRPr="00E07E55">
              <w:rPr>
                <w:color w:val="000000"/>
              </w:rPr>
              <w:t>4</w:t>
            </w:r>
            <w:r w:rsidRPr="00E07E55">
              <w:rPr>
                <w:color w:val="000000"/>
              </w:rPr>
              <w:t>.</w:t>
            </w:r>
            <w:r w:rsidR="00D93459" w:rsidRPr="00E07E55">
              <w:rPr>
                <w:color w:val="000000"/>
              </w:rPr>
              <w:t>72</w:t>
            </w:r>
          </w:p>
        </w:tc>
        <w:tc>
          <w:tcPr>
            <w:tcW w:w="577" w:type="pct"/>
            <w:tcBorders>
              <w:top w:val="nil"/>
              <w:left w:val="nil"/>
              <w:bottom w:val="nil"/>
              <w:right w:val="nil"/>
            </w:tcBorders>
          </w:tcPr>
          <w:p w14:paraId="7047AC63" w14:textId="1194FC94" w:rsidR="008A6D51" w:rsidRPr="00E07E55" w:rsidRDefault="008A6D51" w:rsidP="008A6D51">
            <w:pPr>
              <w:jc w:val="center"/>
              <w:rPr>
                <w:color w:val="000000"/>
              </w:rPr>
            </w:pPr>
            <w:r w:rsidRPr="00E07E55">
              <w:rPr>
                <w:color w:val="000000"/>
              </w:rPr>
              <w:t>47.</w:t>
            </w:r>
            <w:r w:rsidR="00D93459" w:rsidRPr="00E07E55">
              <w:rPr>
                <w:color w:val="000000"/>
              </w:rPr>
              <w:t>62</w:t>
            </w:r>
          </w:p>
        </w:tc>
      </w:tr>
      <w:tr w:rsidR="00732A03" w:rsidRPr="00E07E55" w14:paraId="1753AB7D" w14:textId="77777777" w:rsidTr="00D13E92">
        <w:trPr>
          <w:trHeight w:val="337"/>
        </w:trPr>
        <w:tc>
          <w:tcPr>
            <w:tcW w:w="1394" w:type="pct"/>
            <w:tcBorders>
              <w:top w:val="nil"/>
              <w:left w:val="nil"/>
              <w:bottom w:val="nil"/>
              <w:right w:val="nil"/>
            </w:tcBorders>
            <w:shd w:val="clear" w:color="auto" w:fill="auto"/>
            <w:vAlign w:val="bottom"/>
          </w:tcPr>
          <w:p w14:paraId="7CA90831" w14:textId="77777777" w:rsidR="008A6D51" w:rsidRPr="00E07E55" w:rsidRDefault="008A6D51" w:rsidP="008A6D51">
            <w:pPr>
              <w:rPr>
                <w:color w:val="000000"/>
              </w:rPr>
            </w:pPr>
            <w:r w:rsidRPr="00E07E55">
              <w:t xml:space="preserve">     </w:t>
            </w:r>
            <w:proofErr w:type="spellStart"/>
            <w:r w:rsidRPr="00E07E55">
              <w:t>Twentyquestions</w:t>
            </w:r>
            <w:proofErr w:type="spellEnd"/>
          </w:p>
        </w:tc>
        <w:tc>
          <w:tcPr>
            <w:tcW w:w="625" w:type="pct"/>
            <w:tcBorders>
              <w:top w:val="nil"/>
              <w:left w:val="nil"/>
              <w:bottom w:val="nil"/>
              <w:right w:val="nil"/>
            </w:tcBorders>
            <w:shd w:val="clear" w:color="auto" w:fill="auto"/>
          </w:tcPr>
          <w:p w14:paraId="7BAC3B21" w14:textId="1BAA7A35" w:rsidR="008A6D51" w:rsidRPr="00E07E55" w:rsidRDefault="008A6D51" w:rsidP="008A6D51">
            <w:pPr>
              <w:jc w:val="center"/>
              <w:rPr>
                <w:color w:val="000000"/>
              </w:rPr>
            </w:pPr>
            <w:r w:rsidRPr="00E07E55">
              <w:rPr>
                <w:color w:val="000000"/>
              </w:rPr>
              <w:t>6.</w:t>
            </w:r>
            <w:r w:rsidR="00D93459" w:rsidRPr="00E07E55">
              <w:rPr>
                <w:color w:val="000000"/>
              </w:rPr>
              <w:t>55</w:t>
            </w:r>
          </w:p>
        </w:tc>
        <w:tc>
          <w:tcPr>
            <w:tcW w:w="625" w:type="pct"/>
            <w:tcBorders>
              <w:top w:val="nil"/>
              <w:left w:val="nil"/>
              <w:bottom w:val="nil"/>
              <w:right w:val="nil"/>
            </w:tcBorders>
            <w:shd w:val="clear" w:color="auto" w:fill="auto"/>
          </w:tcPr>
          <w:p w14:paraId="19656098" w14:textId="761EFED2" w:rsidR="008A6D51" w:rsidRPr="00E07E55" w:rsidRDefault="008A6D51" w:rsidP="008A6D51">
            <w:pPr>
              <w:jc w:val="center"/>
              <w:rPr>
                <w:color w:val="000000"/>
              </w:rPr>
            </w:pPr>
            <w:r w:rsidRPr="00E07E55">
              <w:rPr>
                <w:color w:val="000000"/>
              </w:rPr>
              <w:t>1.</w:t>
            </w:r>
            <w:r w:rsidR="00D93459" w:rsidRPr="00E07E55">
              <w:rPr>
                <w:color w:val="000000"/>
              </w:rPr>
              <w:t>19</w:t>
            </w:r>
          </w:p>
        </w:tc>
        <w:tc>
          <w:tcPr>
            <w:tcW w:w="625" w:type="pct"/>
            <w:tcBorders>
              <w:top w:val="nil"/>
              <w:left w:val="nil"/>
              <w:bottom w:val="nil"/>
              <w:right w:val="nil"/>
            </w:tcBorders>
          </w:tcPr>
          <w:p w14:paraId="61376795" w14:textId="1E22A7A4" w:rsidR="008A6D51" w:rsidRPr="00E07E55" w:rsidRDefault="008A6D51" w:rsidP="008A6D51">
            <w:pPr>
              <w:jc w:val="center"/>
              <w:rPr>
                <w:color w:val="000000"/>
              </w:rPr>
            </w:pPr>
            <w:r w:rsidRPr="00E07E55">
              <w:rPr>
                <w:color w:val="000000"/>
              </w:rPr>
              <w:t>5.</w:t>
            </w:r>
            <w:r w:rsidR="00D93459" w:rsidRPr="00E07E55">
              <w:rPr>
                <w:color w:val="000000"/>
              </w:rPr>
              <w:t>16</w:t>
            </w:r>
          </w:p>
        </w:tc>
        <w:tc>
          <w:tcPr>
            <w:tcW w:w="577" w:type="pct"/>
            <w:tcBorders>
              <w:top w:val="nil"/>
              <w:left w:val="nil"/>
              <w:bottom w:val="nil"/>
              <w:right w:val="nil"/>
            </w:tcBorders>
          </w:tcPr>
          <w:p w14:paraId="258D9A18" w14:textId="59E2BAE4" w:rsidR="008A6D51" w:rsidRPr="00E07E55" w:rsidRDefault="008A6D51" w:rsidP="008A6D51">
            <w:pPr>
              <w:jc w:val="center"/>
              <w:rPr>
                <w:color w:val="000000"/>
              </w:rPr>
            </w:pPr>
            <w:r w:rsidRPr="00E07E55">
              <w:rPr>
                <w:color w:val="000000"/>
              </w:rPr>
              <w:t>2</w:t>
            </w:r>
            <w:r w:rsidR="00D93459" w:rsidRPr="00E07E55">
              <w:rPr>
                <w:color w:val="000000"/>
              </w:rPr>
              <w:t>2</w:t>
            </w:r>
            <w:r w:rsidRPr="00E07E55">
              <w:rPr>
                <w:color w:val="000000"/>
              </w:rPr>
              <w:t>.</w:t>
            </w:r>
            <w:r w:rsidR="00D93459" w:rsidRPr="00E07E55">
              <w:rPr>
                <w:color w:val="000000"/>
              </w:rPr>
              <w:t>82</w:t>
            </w:r>
          </w:p>
        </w:tc>
        <w:tc>
          <w:tcPr>
            <w:tcW w:w="577" w:type="pct"/>
            <w:tcBorders>
              <w:top w:val="nil"/>
              <w:left w:val="nil"/>
              <w:bottom w:val="nil"/>
              <w:right w:val="nil"/>
            </w:tcBorders>
          </w:tcPr>
          <w:p w14:paraId="445D51D3" w14:textId="6A28A9FF" w:rsidR="008A6D51" w:rsidRPr="00E07E55" w:rsidRDefault="008A6D51" w:rsidP="008A6D51">
            <w:pPr>
              <w:jc w:val="center"/>
              <w:rPr>
                <w:color w:val="000000"/>
              </w:rPr>
            </w:pPr>
            <w:r w:rsidRPr="00E07E55">
              <w:rPr>
                <w:color w:val="000000"/>
              </w:rPr>
              <w:t>40.</w:t>
            </w:r>
            <w:r w:rsidR="00D93459" w:rsidRPr="00E07E55">
              <w:rPr>
                <w:color w:val="000000"/>
              </w:rPr>
              <w:t>77</w:t>
            </w:r>
          </w:p>
        </w:tc>
        <w:tc>
          <w:tcPr>
            <w:tcW w:w="577" w:type="pct"/>
            <w:tcBorders>
              <w:top w:val="nil"/>
              <w:left w:val="nil"/>
              <w:bottom w:val="nil"/>
              <w:right w:val="nil"/>
            </w:tcBorders>
          </w:tcPr>
          <w:p w14:paraId="4B18F3F4" w14:textId="0A7ACFEE" w:rsidR="008A6D51" w:rsidRPr="00E07E55" w:rsidRDefault="008A6D51" w:rsidP="008A6D51">
            <w:pPr>
              <w:jc w:val="center"/>
              <w:rPr>
                <w:color w:val="000000"/>
              </w:rPr>
            </w:pPr>
            <w:r w:rsidRPr="00E07E55">
              <w:rPr>
                <w:color w:val="000000"/>
              </w:rPr>
              <w:t>23.</w:t>
            </w:r>
            <w:r w:rsidR="00D93459" w:rsidRPr="00E07E55">
              <w:rPr>
                <w:color w:val="000000"/>
              </w:rPr>
              <w:t>51</w:t>
            </w:r>
          </w:p>
        </w:tc>
      </w:tr>
      <w:tr w:rsidR="00732A03" w:rsidRPr="00E07E55" w14:paraId="7B8E9DDB" w14:textId="77777777" w:rsidTr="00D13E92">
        <w:trPr>
          <w:trHeight w:val="337"/>
        </w:trPr>
        <w:tc>
          <w:tcPr>
            <w:tcW w:w="1394" w:type="pct"/>
            <w:tcBorders>
              <w:top w:val="nil"/>
              <w:left w:val="nil"/>
              <w:bottom w:val="nil"/>
              <w:right w:val="nil"/>
            </w:tcBorders>
            <w:shd w:val="clear" w:color="auto" w:fill="auto"/>
            <w:vAlign w:val="bottom"/>
          </w:tcPr>
          <w:p w14:paraId="7FE697B3" w14:textId="77777777" w:rsidR="008A6D51" w:rsidRPr="00E07E55" w:rsidRDefault="008A6D51" w:rsidP="008A6D51">
            <w:pPr>
              <w:rPr>
                <w:color w:val="000000"/>
              </w:rPr>
            </w:pPr>
            <w:r w:rsidRPr="00E07E55">
              <w:t xml:space="preserve">     </w:t>
            </w:r>
            <w:proofErr w:type="spellStart"/>
            <w:r w:rsidRPr="00E07E55">
              <w:t>Childrentalk</w:t>
            </w:r>
            <w:proofErr w:type="spellEnd"/>
          </w:p>
        </w:tc>
        <w:tc>
          <w:tcPr>
            <w:tcW w:w="625" w:type="pct"/>
            <w:tcBorders>
              <w:top w:val="nil"/>
              <w:left w:val="nil"/>
              <w:bottom w:val="nil"/>
              <w:right w:val="nil"/>
            </w:tcBorders>
            <w:shd w:val="clear" w:color="auto" w:fill="auto"/>
          </w:tcPr>
          <w:p w14:paraId="4C569E32" w14:textId="24879941" w:rsidR="008A6D51" w:rsidRPr="00E07E55" w:rsidRDefault="008A6D51" w:rsidP="008A6D51">
            <w:pPr>
              <w:jc w:val="center"/>
              <w:rPr>
                <w:color w:val="000000"/>
              </w:rPr>
            </w:pPr>
            <w:r w:rsidRPr="00E07E55">
              <w:rPr>
                <w:color w:val="000000"/>
              </w:rPr>
              <w:t>2.3</w:t>
            </w:r>
            <w:r w:rsidR="00D93459" w:rsidRPr="00E07E55">
              <w:rPr>
                <w:color w:val="000000"/>
              </w:rPr>
              <w:t>8</w:t>
            </w:r>
          </w:p>
        </w:tc>
        <w:tc>
          <w:tcPr>
            <w:tcW w:w="625" w:type="pct"/>
            <w:tcBorders>
              <w:top w:val="nil"/>
              <w:left w:val="nil"/>
              <w:bottom w:val="nil"/>
              <w:right w:val="nil"/>
            </w:tcBorders>
            <w:shd w:val="clear" w:color="auto" w:fill="auto"/>
          </w:tcPr>
          <w:p w14:paraId="31FFBADB" w14:textId="010F2A82" w:rsidR="008A6D51" w:rsidRPr="00E07E55" w:rsidRDefault="008A6D51" w:rsidP="008A6D51">
            <w:pPr>
              <w:jc w:val="center"/>
              <w:rPr>
                <w:color w:val="000000"/>
              </w:rPr>
            </w:pPr>
            <w:r w:rsidRPr="00E07E55">
              <w:rPr>
                <w:color w:val="000000"/>
              </w:rPr>
              <w:t>1.</w:t>
            </w:r>
            <w:r w:rsidR="00D93459" w:rsidRPr="00E07E55">
              <w:rPr>
                <w:color w:val="000000"/>
              </w:rPr>
              <w:t>49</w:t>
            </w:r>
          </w:p>
        </w:tc>
        <w:tc>
          <w:tcPr>
            <w:tcW w:w="625" w:type="pct"/>
            <w:tcBorders>
              <w:top w:val="nil"/>
              <w:left w:val="nil"/>
              <w:bottom w:val="nil"/>
              <w:right w:val="nil"/>
            </w:tcBorders>
          </w:tcPr>
          <w:p w14:paraId="3AB04378" w14:textId="3DDE732D" w:rsidR="008A6D51" w:rsidRPr="00E07E55" w:rsidRDefault="008A6D51" w:rsidP="008A6D51">
            <w:pPr>
              <w:jc w:val="center"/>
              <w:rPr>
                <w:color w:val="000000"/>
              </w:rPr>
            </w:pPr>
            <w:r w:rsidRPr="00E07E55">
              <w:rPr>
                <w:color w:val="000000"/>
              </w:rPr>
              <w:t>1.4</w:t>
            </w:r>
            <w:r w:rsidR="00D93459" w:rsidRPr="00E07E55">
              <w:rPr>
                <w:color w:val="000000"/>
              </w:rPr>
              <w:t>9</w:t>
            </w:r>
          </w:p>
        </w:tc>
        <w:tc>
          <w:tcPr>
            <w:tcW w:w="577" w:type="pct"/>
            <w:tcBorders>
              <w:top w:val="nil"/>
              <w:left w:val="nil"/>
              <w:bottom w:val="nil"/>
              <w:right w:val="nil"/>
            </w:tcBorders>
          </w:tcPr>
          <w:p w14:paraId="17191941" w14:textId="19F556CC" w:rsidR="008A6D51" w:rsidRPr="00E07E55" w:rsidRDefault="008A6D51" w:rsidP="008A6D51">
            <w:pPr>
              <w:jc w:val="center"/>
              <w:rPr>
                <w:color w:val="000000"/>
              </w:rPr>
            </w:pPr>
            <w:r w:rsidRPr="00E07E55">
              <w:rPr>
                <w:color w:val="000000"/>
              </w:rPr>
              <w:t>8.</w:t>
            </w:r>
            <w:r w:rsidR="00D93459" w:rsidRPr="00E07E55">
              <w:rPr>
                <w:color w:val="000000"/>
              </w:rPr>
              <w:t>23</w:t>
            </w:r>
          </w:p>
        </w:tc>
        <w:tc>
          <w:tcPr>
            <w:tcW w:w="577" w:type="pct"/>
            <w:tcBorders>
              <w:top w:val="nil"/>
              <w:left w:val="nil"/>
              <w:bottom w:val="nil"/>
              <w:right w:val="nil"/>
            </w:tcBorders>
          </w:tcPr>
          <w:p w14:paraId="38EA911B" w14:textId="740FA00E" w:rsidR="008A6D51" w:rsidRPr="00E07E55" w:rsidRDefault="008A6D51" w:rsidP="008A6D51">
            <w:pPr>
              <w:jc w:val="center"/>
              <w:rPr>
                <w:color w:val="000000"/>
              </w:rPr>
            </w:pPr>
            <w:r w:rsidRPr="00E07E55">
              <w:rPr>
                <w:color w:val="000000"/>
              </w:rPr>
              <w:t>40.</w:t>
            </w:r>
            <w:r w:rsidR="00D93459" w:rsidRPr="00E07E55">
              <w:rPr>
                <w:color w:val="000000"/>
              </w:rPr>
              <w:t>48</w:t>
            </w:r>
          </w:p>
        </w:tc>
        <w:tc>
          <w:tcPr>
            <w:tcW w:w="577" w:type="pct"/>
            <w:tcBorders>
              <w:top w:val="nil"/>
              <w:left w:val="nil"/>
              <w:bottom w:val="nil"/>
              <w:right w:val="nil"/>
            </w:tcBorders>
          </w:tcPr>
          <w:p w14:paraId="19CD7F05" w14:textId="167C3206" w:rsidR="008A6D51" w:rsidRPr="00E07E55" w:rsidRDefault="008A6D51" w:rsidP="008A6D51">
            <w:pPr>
              <w:jc w:val="center"/>
              <w:rPr>
                <w:color w:val="000000"/>
              </w:rPr>
            </w:pPr>
            <w:r w:rsidRPr="00E07E55">
              <w:rPr>
                <w:color w:val="000000"/>
              </w:rPr>
              <w:t>45.</w:t>
            </w:r>
            <w:r w:rsidR="00D93459" w:rsidRPr="00E07E55">
              <w:rPr>
                <w:color w:val="000000"/>
              </w:rPr>
              <w:t>93</w:t>
            </w:r>
          </w:p>
        </w:tc>
      </w:tr>
      <w:tr w:rsidR="00732A03" w:rsidRPr="00E07E55" w14:paraId="5E54FB53" w14:textId="77777777" w:rsidTr="00D13E92">
        <w:trPr>
          <w:trHeight w:val="337"/>
        </w:trPr>
        <w:tc>
          <w:tcPr>
            <w:tcW w:w="1394" w:type="pct"/>
            <w:tcBorders>
              <w:top w:val="nil"/>
              <w:left w:val="nil"/>
              <w:bottom w:val="nil"/>
              <w:right w:val="nil"/>
            </w:tcBorders>
            <w:shd w:val="clear" w:color="auto" w:fill="auto"/>
            <w:vAlign w:val="bottom"/>
          </w:tcPr>
          <w:p w14:paraId="294ADFDC" w14:textId="77777777" w:rsidR="008A6D51" w:rsidRPr="00E07E55" w:rsidRDefault="008A6D51" w:rsidP="008A6D51">
            <w:pPr>
              <w:rPr>
                <w:color w:val="000000"/>
              </w:rPr>
            </w:pPr>
            <w:r w:rsidRPr="00E07E55">
              <w:rPr>
                <w:color w:val="000000"/>
              </w:rPr>
              <w:t>Role in early learning</w:t>
            </w:r>
          </w:p>
        </w:tc>
        <w:tc>
          <w:tcPr>
            <w:tcW w:w="625" w:type="pct"/>
            <w:tcBorders>
              <w:top w:val="nil"/>
              <w:left w:val="nil"/>
              <w:bottom w:val="nil"/>
              <w:right w:val="nil"/>
            </w:tcBorders>
            <w:shd w:val="clear" w:color="auto" w:fill="auto"/>
          </w:tcPr>
          <w:p w14:paraId="387AB3CB" w14:textId="77777777" w:rsidR="008A6D51" w:rsidRPr="00E07E55" w:rsidRDefault="008A6D51" w:rsidP="008A6D51">
            <w:pPr>
              <w:jc w:val="center"/>
              <w:rPr>
                <w:color w:val="000000"/>
              </w:rPr>
            </w:pPr>
          </w:p>
        </w:tc>
        <w:tc>
          <w:tcPr>
            <w:tcW w:w="625" w:type="pct"/>
            <w:tcBorders>
              <w:top w:val="nil"/>
              <w:left w:val="nil"/>
              <w:bottom w:val="nil"/>
              <w:right w:val="nil"/>
            </w:tcBorders>
            <w:shd w:val="clear" w:color="auto" w:fill="auto"/>
          </w:tcPr>
          <w:p w14:paraId="5650476A" w14:textId="77777777" w:rsidR="008A6D51" w:rsidRPr="00E07E55" w:rsidRDefault="008A6D51" w:rsidP="008A6D51">
            <w:pPr>
              <w:jc w:val="center"/>
              <w:rPr>
                <w:color w:val="000000"/>
              </w:rPr>
            </w:pPr>
          </w:p>
        </w:tc>
        <w:tc>
          <w:tcPr>
            <w:tcW w:w="625" w:type="pct"/>
            <w:tcBorders>
              <w:top w:val="nil"/>
              <w:left w:val="nil"/>
              <w:bottom w:val="nil"/>
              <w:right w:val="nil"/>
            </w:tcBorders>
          </w:tcPr>
          <w:p w14:paraId="60D09116" w14:textId="77777777" w:rsidR="008A6D51" w:rsidRPr="00E07E55" w:rsidRDefault="008A6D51" w:rsidP="008A6D51">
            <w:pPr>
              <w:jc w:val="center"/>
              <w:rPr>
                <w:color w:val="000000"/>
              </w:rPr>
            </w:pPr>
          </w:p>
        </w:tc>
        <w:tc>
          <w:tcPr>
            <w:tcW w:w="577" w:type="pct"/>
            <w:tcBorders>
              <w:top w:val="nil"/>
              <w:left w:val="nil"/>
              <w:bottom w:val="nil"/>
              <w:right w:val="nil"/>
            </w:tcBorders>
          </w:tcPr>
          <w:p w14:paraId="3C5AE231" w14:textId="77777777" w:rsidR="008A6D51" w:rsidRPr="00E07E55" w:rsidRDefault="008A6D51" w:rsidP="008A6D51">
            <w:pPr>
              <w:jc w:val="center"/>
              <w:rPr>
                <w:color w:val="000000"/>
              </w:rPr>
            </w:pPr>
          </w:p>
        </w:tc>
        <w:tc>
          <w:tcPr>
            <w:tcW w:w="577" w:type="pct"/>
            <w:tcBorders>
              <w:top w:val="nil"/>
              <w:left w:val="nil"/>
              <w:bottom w:val="nil"/>
              <w:right w:val="nil"/>
            </w:tcBorders>
          </w:tcPr>
          <w:p w14:paraId="05A44C8B" w14:textId="77777777" w:rsidR="008A6D51" w:rsidRPr="00E07E55" w:rsidRDefault="008A6D51" w:rsidP="008A6D51">
            <w:pPr>
              <w:jc w:val="center"/>
              <w:rPr>
                <w:color w:val="000000"/>
              </w:rPr>
            </w:pPr>
          </w:p>
        </w:tc>
        <w:tc>
          <w:tcPr>
            <w:tcW w:w="577" w:type="pct"/>
            <w:tcBorders>
              <w:top w:val="nil"/>
              <w:left w:val="nil"/>
              <w:bottom w:val="nil"/>
              <w:right w:val="nil"/>
            </w:tcBorders>
          </w:tcPr>
          <w:p w14:paraId="0B1922B4" w14:textId="77777777" w:rsidR="008A6D51" w:rsidRPr="00E07E55" w:rsidRDefault="008A6D51" w:rsidP="008A6D51">
            <w:pPr>
              <w:jc w:val="center"/>
              <w:rPr>
                <w:color w:val="000000"/>
              </w:rPr>
            </w:pPr>
          </w:p>
        </w:tc>
      </w:tr>
      <w:tr w:rsidR="00732A03" w:rsidRPr="00E07E55" w14:paraId="5347D5F9" w14:textId="77777777" w:rsidTr="00D13E92">
        <w:trPr>
          <w:trHeight w:val="337"/>
        </w:trPr>
        <w:tc>
          <w:tcPr>
            <w:tcW w:w="1394" w:type="pct"/>
            <w:tcBorders>
              <w:top w:val="nil"/>
              <w:left w:val="nil"/>
              <w:bottom w:val="nil"/>
              <w:right w:val="nil"/>
            </w:tcBorders>
            <w:shd w:val="clear" w:color="auto" w:fill="auto"/>
            <w:vAlign w:val="bottom"/>
          </w:tcPr>
          <w:p w14:paraId="7D3A983C" w14:textId="77777777" w:rsidR="008A6D51" w:rsidRPr="00E07E55" w:rsidRDefault="008A6D51" w:rsidP="008A6D51">
            <w:pPr>
              <w:rPr>
                <w:color w:val="000000"/>
              </w:rPr>
            </w:pPr>
            <w:r w:rsidRPr="00E07E55">
              <w:t xml:space="preserve">     </w:t>
            </w:r>
            <w:proofErr w:type="spellStart"/>
            <w:r w:rsidRPr="00E07E55">
              <w:t>Highexpectations</w:t>
            </w:r>
            <w:proofErr w:type="spellEnd"/>
          </w:p>
        </w:tc>
        <w:tc>
          <w:tcPr>
            <w:tcW w:w="625" w:type="pct"/>
            <w:tcBorders>
              <w:top w:val="nil"/>
              <w:left w:val="nil"/>
              <w:bottom w:val="nil"/>
              <w:right w:val="nil"/>
            </w:tcBorders>
            <w:shd w:val="clear" w:color="auto" w:fill="auto"/>
          </w:tcPr>
          <w:p w14:paraId="4BEF2404" w14:textId="3597CA40" w:rsidR="008A6D51" w:rsidRPr="00E07E55" w:rsidRDefault="008A6D51" w:rsidP="008A6D51">
            <w:pPr>
              <w:jc w:val="center"/>
              <w:rPr>
                <w:color w:val="000000"/>
              </w:rPr>
            </w:pPr>
            <w:r w:rsidRPr="00E07E55">
              <w:rPr>
                <w:color w:val="000000"/>
              </w:rPr>
              <w:t>3.</w:t>
            </w:r>
            <w:r w:rsidR="00D93459" w:rsidRPr="00E07E55">
              <w:rPr>
                <w:color w:val="000000"/>
              </w:rPr>
              <w:t>47</w:t>
            </w:r>
          </w:p>
        </w:tc>
        <w:tc>
          <w:tcPr>
            <w:tcW w:w="625" w:type="pct"/>
            <w:tcBorders>
              <w:top w:val="nil"/>
              <w:left w:val="nil"/>
              <w:bottom w:val="nil"/>
              <w:right w:val="nil"/>
            </w:tcBorders>
            <w:shd w:val="clear" w:color="auto" w:fill="auto"/>
          </w:tcPr>
          <w:p w14:paraId="30458EC9" w14:textId="1B36CA53" w:rsidR="008A6D51" w:rsidRPr="00E07E55" w:rsidRDefault="008A6D51" w:rsidP="008A6D51">
            <w:pPr>
              <w:jc w:val="center"/>
              <w:rPr>
                <w:color w:val="000000"/>
              </w:rPr>
            </w:pPr>
            <w:r w:rsidRPr="00E07E55">
              <w:rPr>
                <w:color w:val="000000"/>
              </w:rPr>
              <w:t>3.</w:t>
            </w:r>
            <w:r w:rsidR="00D93459" w:rsidRPr="00E07E55">
              <w:rPr>
                <w:color w:val="000000"/>
              </w:rPr>
              <w:t>77</w:t>
            </w:r>
          </w:p>
        </w:tc>
        <w:tc>
          <w:tcPr>
            <w:tcW w:w="625" w:type="pct"/>
            <w:tcBorders>
              <w:top w:val="nil"/>
              <w:left w:val="nil"/>
              <w:bottom w:val="nil"/>
              <w:right w:val="nil"/>
            </w:tcBorders>
          </w:tcPr>
          <w:p w14:paraId="77838CFB" w14:textId="1FFC9A29" w:rsidR="008A6D51" w:rsidRPr="00E07E55" w:rsidRDefault="008A6D51" w:rsidP="008A6D51">
            <w:pPr>
              <w:jc w:val="center"/>
              <w:rPr>
                <w:color w:val="000000"/>
              </w:rPr>
            </w:pPr>
            <w:r w:rsidRPr="00E07E55">
              <w:rPr>
                <w:color w:val="000000"/>
              </w:rPr>
              <w:t>13.</w:t>
            </w:r>
            <w:r w:rsidR="00D93459" w:rsidRPr="00E07E55">
              <w:rPr>
                <w:color w:val="000000"/>
              </w:rPr>
              <w:t>79</w:t>
            </w:r>
          </w:p>
        </w:tc>
        <w:tc>
          <w:tcPr>
            <w:tcW w:w="577" w:type="pct"/>
            <w:tcBorders>
              <w:top w:val="nil"/>
              <w:left w:val="nil"/>
              <w:bottom w:val="nil"/>
              <w:right w:val="nil"/>
            </w:tcBorders>
          </w:tcPr>
          <w:p w14:paraId="0CC482D5" w14:textId="38B2DFBA" w:rsidR="008A6D51" w:rsidRPr="00E07E55" w:rsidRDefault="008A6D51" w:rsidP="008A6D51">
            <w:pPr>
              <w:jc w:val="center"/>
              <w:rPr>
                <w:color w:val="000000"/>
              </w:rPr>
            </w:pPr>
            <w:r w:rsidRPr="00E07E55">
              <w:rPr>
                <w:color w:val="000000"/>
              </w:rPr>
              <w:t>36.</w:t>
            </w:r>
            <w:r w:rsidR="00D93459" w:rsidRPr="00E07E55">
              <w:rPr>
                <w:color w:val="000000"/>
              </w:rPr>
              <w:t>61</w:t>
            </w:r>
          </w:p>
        </w:tc>
        <w:tc>
          <w:tcPr>
            <w:tcW w:w="577" w:type="pct"/>
            <w:tcBorders>
              <w:top w:val="nil"/>
              <w:left w:val="nil"/>
              <w:bottom w:val="nil"/>
              <w:right w:val="nil"/>
            </w:tcBorders>
          </w:tcPr>
          <w:p w14:paraId="69DBCC6A" w14:textId="413DAB53" w:rsidR="008A6D51" w:rsidRPr="00E07E55" w:rsidRDefault="008A6D51" w:rsidP="008A6D51">
            <w:pPr>
              <w:jc w:val="center"/>
              <w:rPr>
                <w:color w:val="000000"/>
              </w:rPr>
            </w:pPr>
            <w:r w:rsidRPr="00E07E55">
              <w:rPr>
                <w:color w:val="000000"/>
              </w:rPr>
              <w:t>26.</w:t>
            </w:r>
            <w:r w:rsidR="00D93459" w:rsidRPr="00E07E55">
              <w:rPr>
                <w:color w:val="000000"/>
              </w:rPr>
              <w:t>19</w:t>
            </w:r>
          </w:p>
        </w:tc>
        <w:tc>
          <w:tcPr>
            <w:tcW w:w="577" w:type="pct"/>
            <w:tcBorders>
              <w:top w:val="nil"/>
              <w:left w:val="nil"/>
              <w:bottom w:val="nil"/>
              <w:right w:val="nil"/>
            </w:tcBorders>
          </w:tcPr>
          <w:p w14:paraId="303DF0B3" w14:textId="75E2774D" w:rsidR="008A6D51" w:rsidRPr="00E07E55" w:rsidRDefault="008A6D51" w:rsidP="008A6D51">
            <w:pPr>
              <w:jc w:val="center"/>
              <w:rPr>
                <w:color w:val="000000"/>
              </w:rPr>
            </w:pPr>
            <w:r w:rsidRPr="00E07E55">
              <w:rPr>
                <w:color w:val="000000"/>
              </w:rPr>
              <w:t>16.</w:t>
            </w:r>
            <w:r w:rsidR="00D93459" w:rsidRPr="00E07E55">
              <w:rPr>
                <w:color w:val="000000"/>
              </w:rPr>
              <w:t>17</w:t>
            </w:r>
          </w:p>
        </w:tc>
      </w:tr>
      <w:tr w:rsidR="00732A03" w:rsidRPr="00E07E55" w14:paraId="5C1CA2CA" w14:textId="77777777" w:rsidTr="00D13E92">
        <w:trPr>
          <w:trHeight w:val="337"/>
        </w:trPr>
        <w:tc>
          <w:tcPr>
            <w:tcW w:w="1394" w:type="pct"/>
            <w:tcBorders>
              <w:top w:val="nil"/>
              <w:left w:val="nil"/>
              <w:bottom w:val="nil"/>
              <w:right w:val="nil"/>
            </w:tcBorders>
            <w:shd w:val="clear" w:color="auto" w:fill="auto"/>
            <w:vAlign w:val="bottom"/>
          </w:tcPr>
          <w:p w14:paraId="05E88E39" w14:textId="77777777" w:rsidR="008A6D51" w:rsidRPr="00E07E55" w:rsidRDefault="008A6D51" w:rsidP="008A6D51">
            <w:pPr>
              <w:rPr>
                <w:color w:val="000000"/>
              </w:rPr>
            </w:pPr>
            <w:r w:rsidRPr="00E07E55">
              <w:t xml:space="preserve">     Play</w:t>
            </w:r>
          </w:p>
        </w:tc>
        <w:tc>
          <w:tcPr>
            <w:tcW w:w="625" w:type="pct"/>
            <w:tcBorders>
              <w:top w:val="nil"/>
              <w:left w:val="nil"/>
              <w:bottom w:val="nil"/>
              <w:right w:val="nil"/>
            </w:tcBorders>
            <w:shd w:val="clear" w:color="auto" w:fill="auto"/>
          </w:tcPr>
          <w:p w14:paraId="45A4CF3D" w14:textId="0C07B13F" w:rsidR="008A6D51" w:rsidRPr="00E07E55" w:rsidRDefault="008A6D51" w:rsidP="008A6D51">
            <w:pPr>
              <w:jc w:val="center"/>
              <w:rPr>
                <w:color w:val="000000"/>
              </w:rPr>
            </w:pPr>
            <w:r w:rsidRPr="00E07E55">
              <w:rPr>
                <w:color w:val="000000"/>
              </w:rPr>
              <w:t>3.</w:t>
            </w:r>
            <w:r w:rsidR="00D93459" w:rsidRPr="00E07E55">
              <w:rPr>
                <w:color w:val="000000"/>
              </w:rPr>
              <w:t>77</w:t>
            </w:r>
          </w:p>
        </w:tc>
        <w:tc>
          <w:tcPr>
            <w:tcW w:w="625" w:type="pct"/>
            <w:tcBorders>
              <w:top w:val="nil"/>
              <w:left w:val="nil"/>
              <w:bottom w:val="nil"/>
              <w:right w:val="nil"/>
            </w:tcBorders>
            <w:shd w:val="clear" w:color="auto" w:fill="auto"/>
          </w:tcPr>
          <w:p w14:paraId="5EAF2948" w14:textId="1E27837F" w:rsidR="008A6D51" w:rsidRPr="00E07E55" w:rsidRDefault="008A6D51" w:rsidP="008A6D51">
            <w:pPr>
              <w:jc w:val="center"/>
              <w:rPr>
                <w:color w:val="000000"/>
              </w:rPr>
            </w:pPr>
            <w:r w:rsidRPr="00E07E55">
              <w:rPr>
                <w:color w:val="000000"/>
              </w:rPr>
              <w:t>1.</w:t>
            </w:r>
            <w:r w:rsidR="0046068B" w:rsidRPr="00E07E55">
              <w:rPr>
                <w:color w:val="000000"/>
              </w:rPr>
              <w:t>09</w:t>
            </w:r>
          </w:p>
        </w:tc>
        <w:tc>
          <w:tcPr>
            <w:tcW w:w="625" w:type="pct"/>
            <w:tcBorders>
              <w:top w:val="nil"/>
              <w:left w:val="nil"/>
              <w:bottom w:val="nil"/>
              <w:right w:val="nil"/>
            </w:tcBorders>
          </w:tcPr>
          <w:p w14:paraId="00CF8BFF" w14:textId="77777777" w:rsidR="008A6D51" w:rsidRPr="00E07E55" w:rsidRDefault="008A6D51" w:rsidP="008A6D51">
            <w:pPr>
              <w:jc w:val="center"/>
              <w:rPr>
                <w:color w:val="000000"/>
              </w:rPr>
            </w:pPr>
            <w:r w:rsidRPr="00E07E55">
              <w:rPr>
                <w:color w:val="000000"/>
              </w:rPr>
              <w:t>1.95</w:t>
            </w:r>
          </w:p>
        </w:tc>
        <w:tc>
          <w:tcPr>
            <w:tcW w:w="577" w:type="pct"/>
            <w:tcBorders>
              <w:top w:val="nil"/>
              <w:left w:val="nil"/>
              <w:bottom w:val="nil"/>
              <w:right w:val="nil"/>
            </w:tcBorders>
          </w:tcPr>
          <w:p w14:paraId="353A6B23" w14:textId="6CEC6F28" w:rsidR="008A6D51" w:rsidRPr="00E07E55" w:rsidRDefault="008A6D51" w:rsidP="008A6D51">
            <w:pPr>
              <w:jc w:val="center"/>
              <w:rPr>
                <w:color w:val="000000"/>
              </w:rPr>
            </w:pPr>
            <w:r w:rsidRPr="00E07E55">
              <w:rPr>
                <w:color w:val="000000"/>
              </w:rPr>
              <w:t>10.</w:t>
            </w:r>
            <w:r w:rsidR="00D93459" w:rsidRPr="00E07E55">
              <w:rPr>
                <w:color w:val="000000"/>
              </w:rPr>
              <w:t>22</w:t>
            </w:r>
          </w:p>
        </w:tc>
        <w:tc>
          <w:tcPr>
            <w:tcW w:w="577" w:type="pct"/>
            <w:tcBorders>
              <w:top w:val="nil"/>
              <w:left w:val="nil"/>
              <w:bottom w:val="nil"/>
              <w:right w:val="nil"/>
            </w:tcBorders>
          </w:tcPr>
          <w:p w14:paraId="1D2CEBB8" w14:textId="4571516F" w:rsidR="008A6D51" w:rsidRPr="00E07E55" w:rsidRDefault="008A6D51" w:rsidP="008A6D51">
            <w:pPr>
              <w:jc w:val="center"/>
              <w:rPr>
                <w:color w:val="000000"/>
              </w:rPr>
            </w:pPr>
            <w:r w:rsidRPr="00E07E55">
              <w:rPr>
                <w:color w:val="000000"/>
              </w:rPr>
              <w:t>41.</w:t>
            </w:r>
            <w:r w:rsidR="00D93459" w:rsidRPr="00E07E55">
              <w:rPr>
                <w:color w:val="000000"/>
              </w:rPr>
              <w:t>96</w:t>
            </w:r>
          </w:p>
        </w:tc>
        <w:tc>
          <w:tcPr>
            <w:tcW w:w="577" w:type="pct"/>
            <w:tcBorders>
              <w:top w:val="nil"/>
              <w:left w:val="nil"/>
              <w:bottom w:val="nil"/>
              <w:right w:val="nil"/>
            </w:tcBorders>
          </w:tcPr>
          <w:p w14:paraId="5F5BB431" w14:textId="274DEB90" w:rsidR="008A6D51" w:rsidRPr="00E07E55" w:rsidRDefault="008A6D51" w:rsidP="008A6D51">
            <w:pPr>
              <w:jc w:val="center"/>
              <w:rPr>
                <w:color w:val="000000"/>
              </w:rPr>
            </w:pPr>
            <w:r w:rsidRPr="00E07E55">
              <w:rPr>
                <w:color w:val="000000"/>
              </w:rPr>
              <w:t>41.</w:t>
            </w:r>
            <w:r w:rsidR="00D93459" w:rsidRPr="00E07E55">
              <w:rPr>
                <w:color w:val="000000"/>
              </w:rPr>
              <w:t>07</w:t>
            </w:r>
          </w:p>
        </w:tc>
      </w:tr>
      <w:tr w:rsidR="00732A03" w:rsidRPr="00E07E55" w14:paraId="7582A08B" w14:textId="77777777" w:rsidTr="00D13E92">
        <w:trPr>
          <w:trHeight w:val="337"/>
        </w:trPr>
        <w:tc>
          <w:tcPr>
            <w:tcW w:w="1394" w:type="pct"/>
            <w:tcBorders>
              <w:top w:val="nil"/>
              <w:left w:val="nil"/>
              <w:bottom w:val="nil"/>
              <w:right w:val="nil"/>
            </w:tcBorders>
            <w:shd w:val="clear" w:color="auto" w:fill="auto"/>
            <w:vAlign w:val="bottom"/>
          </w:tcPr>
          <w:p w14:paraId="519DFF97" w14:textId="77777777" w:rsidR="008A6D51" w:rsidRPr="00E07E55" w:rsidRDefault="008A6D51" w:rsidP="008A6D51">
            <w:pPr>
              <w:rPr>
                <w:color w:val="000000"/>
              </w:rPr>
            </w:pPr>
            <w:r w:rsidRPr="00E07E55">
              <w:t xml:space="preserve">     </w:t>
            </w:r>
            <w:proofErr w:type="spellStart"/>
            <w:r w:rsidRPr="00E07E55">
              <w:t>Beforeschool</w:t>
            </w:r>
            <w:proofErr w:type="spellEnd"/>
          </w:p>
        </w:tc>
        <w:tc>
          <w:tcPr>
            <w:tcW w:w="625" w:type="pct"/>
            <w:tcBorders>
              <w:top w:val="nil"/>
              <w:left w:val="nil"/>
              <w:bottom w:val="nil"/>
              <w:right w:val="nil"/>
            </w:tcBorders>
            <w:shd w:val="clear" w:color="auto" w:fill="auto"/>
          </w:tcPr>
          <w:p w14:paraId="35632663" w14:textId="7352BDCA" w:rsidR="008A6D51" w:rsidRPr="00E07E55" w:rsidRDefault="008A6D51" w:rsidP="008A6D51">
            <w:pPr>
              <w:jc w:val="center"/>
              <w:rPr>
                <w:color w:val="000000"/>
              </w:rPr>
            </w:pPr>
            <w:r w:rsidRPr="00E07E55">
              <w:rPr>
                <w:color w:val="000000"/>
              </w:rPr>
              <w:t>2.5</w:t>
            </w:r>
            <w:r w:rsidR="0046068B" w:rsidRPr="00E07E55">
              <w:rPr>
                <w:color w:val="000000"/>
              </w:rPr>
              <w:t>8</w:t>
            </w:r>
          </w:p>
        </w:tc>
        <w:tc>
          <w:tcPr>
            <w:tcW w:w="625" w:type="pct"/>
            <w:tcBorders>
              <w:top w:val="nil"/>
              <w:left w:val="nil"/>
              <w:bottom w:val="nil"/>
              <w:right w:val="nil"/>
            </w:tcBorders>
            <w:shd w:val="clear" w:color="auto" w:fill="auto"/>
          </w:tcPr>
          <w:p w14:paraId="37C47856" w14:textId="4847DD5A" w:rsidR="008A6D51" w:rsidRPr="00E07E55" w:rsidRDefault="008A6D51" w:rsidP="008A6D51">
            <w:pPr>
              <w:jc w:val="center"/>
              <w:rPr>
                <w:color w:val="000000"/>
              </w:rPr>
            </w:pPr>
            <w:r w:rsidRPr="00E07E55">
              <w:rPr>
                <w:color w:val="000000"/>
              </w:rPr>
              <w:t>1.</w:t>
            </w:r>
            <w:r w:rsidR="0046068B" w:rsidRPr="00E07E55">
              <w:rPr>
                <w:color w:val="000000"/>
              </w:rPr>
              <w:t>19</w:t>
            </w:r>
          </w:p>
        </w:tc>
        <w:tc>
          <w:tcPr>
            <w:tcW w:w="625" w:type="pct"/>
            <w:tcBorders>
              <w:top w:val="nil"/>
              <w:left w:val="nil"/>
              <w:bottom w:val="nil"/>
              <w:right w:val="nil"/>
            </w:tcBorders>
          </w:tcPr>
          <w:p w14:paraId="074942F4" w14:textId="08039FFD" w:rsidR="008A6D51" w:rsidRPr="00E07E55" w:rsidRDefault="008A6D51" w:rsidP="008A6D51">
            <w:pPr>
              <w:jc w:val="center"/>
              <w:rPr>
                <w:color w:val="000000"/>
              </w:rPr>
            </w:pPr>
            <w:r w:rsidRPr="00E07E55">
              <w:rPr>
                <w:color w:val="000000"/>
              </w:rPr>
              <w:t>2.</w:t>
            </w:r>
            <w:r w:rsidR="0046068B" w:rsidRPr="00E07E55">
              <w:rPr>
                <w:color w:val="000000"/>
              </w:rPr>
              <w:t>48</w:t>
            </w:r>
          </w:p>
        </w:tc>
        <w:tc>
          <w:tcPr>
            <w:tcW w:w="577" w:type="pct"/>
            <w:tcBorders>
              <w:top w:val="nil"/>
              <w:left w:val="nil"/>
              <w:bottom w:val="nil"/>
              <w:right w:val="nil"/>
            </w:tcBorders>
          </w:tcPr>
          <w:p w14:paraId="209A379A" w14:textId="0E1D5BAB" w:rsidR="008A6D51" w:rsidRPr="00E07E55" w:rsidRDefault="008A6D51" w:rsidP="008A6D51">
            <w:pPr>
              <w:jc w:val="center"/>
              <w:rPr>
                <w:color w:val="000000"/>
              </w:rPr>
            </w:pPr>
            <w:r w:rsidRPr="00E07E55">
              <w:rPr>
                <w:color w:val="000000"/>
              </w:rPr>
              <w:t>16.</w:t>
            </w:r>
            <w:r w:rsidR="0046068B" w:rsidRPr="00E07E55">
              <w:rPr>
                <w:color w:val="000000"/>
              </w:rPr>
              <w:t>17</w:t>
            </w:r>
          </w:p>
        </w:tc>
        <w:tc>
          <w:tcPr>
            <w:tcW w:w="577" w:type="pct"/>
            <w:tcBorders>
              <w:top w:val="nil"/>
              <w:left w:val="nil"/>
              <w:bottom w:val="nil"/>
              <w:right w:val="nil"/>
            </w:tcBorders>
          </w:tcPr>
          <w:p w14:paraId="5753C1D2" w14:textId="17526FC9" w:rsidR="008A6D51" w:rsidRPr="00E07E55" w:rsidRDefault="008A6D51" w:rsidP="008A6D51">
            <w:pPr>
              <w:jc w:val="center"/>
              <w:rPr>
                <w:color w:val="000000"/>
              </w:rPr>
            </w:pPr>
            <w:r w:rsidRPr="00E07E55">
              <w:rPr>
                <w:color w:val="000000"/>
              </w:rPr>
              <w:t>41.</w:t>
            </w:r>
            <w:r w:rsidR="0046068B" w:rsidRPr="00E07E55">
              <w:rPr>
                <w:color w:val="000000"/>
              </w:rPr>
              <w:t>17</w:t>
            </w:r>
          </w:p>
        </w:tc>
        <w:tc>
          <w:tcPr>
            <w:tcW w:w="577" w:type="pct"/>
            <w:tcBorders>
              <w:top w:val="nil"/>
              <w:left w:val="nil"/>
              <w:bottom w:val="nil"/>
              <w:right w:val="nil"/>
            </w:tcBorders>
          </w:tcPr>
          <w:p w14:paraId="433F7BF1" w14:textId="5097427E" w:rsidR="008A6D51" w:rsidRPr="00E07E55" w:rsidRDefault="008A6D51" w:rsidP="008A6D51">
            <w:pPr>
              <w:jc w:val="center"/>
              <w:rPr>
                <w:color w:val="000000"/>
              </w:rPr>
            </w:pPr>
            <w:r w:rsidRPr="00E07E55">
              <w:rPr>
                <w:color w:val="000000"/>
              </w:rPr>
              <w:t>36.</w:t>
            </w:r>
            <w:r w:rsidR="0046068B" w:rsidRPr="00E07E55">
              <w:rPr>
                <w:color w:val="000000"/>
              </w:rPr>
              <w:t>41</w:t>
            </w:r>
          </w:p>
        </w:tc>
      </w:tr>
      <w:tr w:rsidR="00732A03" w:rsidRPr="00E07E55" w14:paraId="1A0FC53D" w14:textId="77777777" w:rsidTr="00D13E92">
        <w:trPr>
          <w:trHeight w:val="337"/>
        </w:trPr>
        <w:tc>
          <w:tcPr>
            <w:tcW w:w="1394" w:type="pct"/>
            <w:tcBorders>
              <w:top w:val="nil"/>
              <w:left w:val="nil"/>
              <w:bottom w:val="nil"/>
              <w:right w:val="nil"/>
            </w:tcBorders>
            <w:shd w:val="clear" w:color="auto" w:fill="auto"/>
            <w:vAlign w:val="bottom"/>
          </w:tcPr>
          <w:p w14:paraId="2F55E617" w14:textId="77777777" w:rsidR="008A6D51" w:rsidRPr="00E07E55" w:rsidRDefault="008A6D51" w:rsidP="008A6D51">
            <w:pPr>
              <w:rPr>
                <w:color w:val="000000"/>
              </w:rPr>
            </w:pPr>
            <w:r w:rsidRPr="00E07E55">
              <w:t xml:space="preserve">     </w:t>
            </w:r>
            <w:proofErr w:type="spellStart"/>
            <w:r w:rsidRPr="00E07E55">
              <w:t>Teachalphabet</w:t>
            </w:r>
            <w:proofErr w:type="spellEnd"/>
          </w:p>
        </w:tc>
        <w:tc>
          <w:tcPr>
            <w:tcW w:w="625" w:type="pct"/>
            <w:tcBorders>
              <w:top w:val="nil"/>
              <w:left w:val="nil"/>
              <w:bottom w:val="nil"/>
              <w:right w:val="nil"/>
            </w:tcBorders>
            <w:shd w:val="clear" w:color="auto" w:fill="auto"/>
          </w:tcPr>
          <w:p w14:paraId="0D68C1EC" w14:textId="55DEB8C2" w:rsidR="008A6D51" w:rsidRPr="00E07E55" w:rsidRDefault="008A6D51" w:rsidP="008A6D51">
            <w:pPr>
              <w:jc w:val="center"/>
              <w:rPr>
                <w:color w:val="000000"/>
              </w:rPr>
            </w:pPr>
            <w:r w:rsidRPr="00E07E55">
              <w:rPr>
                <w:color w:val="000000"/>
              </w:rPr>
              <w:t>4.</w:t>
            </w:r>
            <w:r w:rsidR="0046068B" w:rsidRPr="00E07E55">
              <w:rPr>
                <w:color w:val="000000"/>
              </w:rPr>
              <w:t>56</w:t>
            </w:r>
          </w:p>
        </w:tc>
        <w:tc>
          <w:tcPr>
            <w:tcW w:w="625" w:type="pct"/>
            <w:tcBorders>
              <w:top w:val="nil"/>
              <w:left w:val="nil"/>
              <w:bottom w:val="nil"/>
              <w:right w:val="nil"/>
            </w:tcBorders>
            <w:shd w:val="clear" w:color="auto" w:fill="auto"/>
          </w:tcPr>
          <w:p w14:paraId="06E42BBE" w14:textId="5C62D446" w:rsidR="008A6D51" w:rsidRPr="00E07E55" w:rsidRDefault="008A6D51" w:rsidP="008A6D51">
            <w:pPr>
              <w:jc w:val="center"/>
              <w:rPr>
                <w:color w:val="000000"/>
              </w:rPr>
            </w:pPr>
            <w:r w:rsidRPr="00E07E55">
              <w:rPr>
                <w:color w:val="000000"/>
              </w:rPr>
              <w:t>1.4</w:t>
            </w:r>
            <w:r w:rsidR="0046068B" w:rsidRPr="00E07E55">
              <w:rPr>
                <w:color w:val="000000"/>
              </w:rPr>
              <w:t>9</w:t>
            </w:r>
          </w:p>
        </w:tc>
        <w:tc>
          <w:tcPr>
            <w:tcW w:w="625" w:type="pct"/>
            <w:tcBorders>
              <w:top w:val="nil"/>
              <w:left w:val="nil"/>
              <w:bottom w:val="nil"/>
              <w:right w:val="nil"/>
            </w:tcBorders>
          </w:tcPr>
          <w:p w14:paraId="7A6EC38E" w14:textId="56766D8D" w:rsidR="008A6D51" w:rsidRPr="00E07E55" w:rsidRDefault="008A6D51" w:rsidP="008A6D51">
            <w:pPr>
              <w:jc w:val="center"/>
              <w:rPr>
                <w:color w:val="000000"/>
              </w:rPr>
            </w:pPr>
            <w:r w:rsidRPr="00E07E55">
              <w:rPr>
                <w:color w:val="000000"/>
              </w:rPr>
              <w:t>5.1</w:t>
            </w:r>
            <w:r w:rsidR="0046068B" w:rsidRPr="00E07E55">
              <w:rPr>
                <w:color w:val="000000"/>
              </w:rPr>
              <w:t>6</w:t>
            </w:r>
          </w:p>
        </w:tc>
        <w:tc>
          <w:tcPr>
            <w:tcW w:w="577" w:type="pct"/>
            <w:tcBorders>
              <w:top w:val="nil"/>
              <w:left w:val="nil"/>
              <w:bottom w:val="nil"/>
              <w:right w:val="nil"/>
            </w:tcBorders>
          </w:tcPr>
          <w:p w14:paraId="06510CE2" w14:textId="1855982F" w:rsidR="008A6D51" w:rsidRPr="00E07E55" w:rsidRDefault="008A6D51" w:rsidP="008A6D51">
            <w:pPr>
              <w:jc w:val="center"/>
              <w:rPr>
                <w:color w:val="000000"/>
              </w:rPr>
            </w:pPr>
            <w:r w:rsidRPr="00E07E55">
              <w:rPr>
                <w:color w:val="000000"/>
              </w:rPr>
              <w:t>29.</w:t>
            </w:r>
            <w:r w:rsidR="0046068B" w:rsidRPr="00E07E55">
              <w:rPr>
                <w:color w:val="000000"/>
              </w:rPr>
              <w:t>07</w:t>
            </w:r>
          </w:p>
        </w:tc>
        <w:tc>
          <w:tcPr>
            <w:tcW w:w="577" w:type="pct"/>
            <w:tcBorders>
              <w:top w:val="nil"/>
              <w:left w:val="nil"/>
              <w:bottom w:val="nil"/>
              <w:right w:val="nil"/>
            </w:tcBorders>
          </w:tcPr>
          <w:p w14:paraId="6E67FBF6" w14:textId="26BC1460" w:rsidR="008A6D51" w:rsidRPr="00E07E55" w:rsidRDefault="008A6D51" w:rsidP="008A6D51">
            <w:pPr>
              <w:jc w:val="center"/>
              <w:rPr>
                <w:color w:val="000000"/>
              </w:rPr>
            </w:pPr>
            <w:r w:rsidRPr="00E07E55">
              <w:rPr>
                <w:color w:val="000000"/>
              </w:rPr>
              <w:t>34.</w:t>
            </w:r>
            <w:r w:rsidR="0046068B" w:rsidRPr="00E07E55">
              <w:rPr>
                <w:color w:val="000000"/>
              </w:rPr>
              <w:t>33</w:t>
            </w:r>
          </w:p>
        </w:tc>
        <w:tc>
          <w:tcPr>
            <w:tcW w:w="577" w:type="pct"/>
            <w:tcBorders>
              <w:top w:val="nil"/>
              <w:left w:val="nil"/>
              <w:bottom w:val="nil"/>
              <w:right w:val="nil"/>
            </w:tcBorders>
          </w:tcPr>
          <w:p w14:paraId="2639FF9C" w14:textId="18665D6D" w:rsidR="008A6D51" w:rsidRPr="00E07E55" w:rsidRDefault="008A6D51" w:rsidP="008A6D51">
            <w:pPr>
              <w:jc w:val="center"/>
              <w:rPr>
                <w:color w:val="000000"/>
              </w:rPr>
            </w:pPr>
            <w:r w:rsidRPr="00E07E55">
              <w:rPr>
                <w:color w:val="000000"/>
              </w:rPr>
              <w:t>25.</w:t>
            </w:r>
            <w:r w:rsidR="0046068B" w:rsidRPr="00E07E55">
              <w:rPr>
                <w:color w:val="000000"/>
              </w:rPr>
              <w:t>40</w:t>
            </w:r>
          </w:p>
        </w:tc>
      </w:tr>
      <w:tr w:rsidR="00732A03" w:rsidRPr="00E07E55" w14:paraId="3EE3C551" w14:textId="77777777" w:rsidTr="00D13E92">
        <w:trPr>
          <w:trHeight w:val="337"/>
        </w:trPr>
        <w:tc>
          <w:tcPr>
            <w:tcW w:w="1394" w:type="pct"/>
            <w:tcBorders>
              <w:top w:val="nil"/>
              <w:left w:val="nil"/>
              <w:bottom w:val="nil"/>
              <w:right w:val="nil"/>
            </w:tcBorders>
            <w:shd w:val="clear" w:color="auto" w:fill="auto"/>
            <w:vAlign w:val="bottom"/>
          </w:tcPr>
          <w:p w14:paraId="6A0E6629" w14:textId="77777777" w:rsidR="008A6D51" w:rsidRPr="00E07E55" w:rsidRDefault="008A6D51" w:rsidP="008A6D51">
            <w:pPr>
              <w:rPr>
                <w:color w:val="000000"/>
              </w:rPr>
            </w:pPr>
            <w:r w:rsidRPr="00E07E55">
              <w:t xml:space="preserve">     </w:t>
            </w:r>
            <w:proofErr w:type="spellStart"/>
            <w:r w:rsidRPr="00E07E55">
              <w:t>Everydaymath</w:t>
            </w:r>
            <w:proofErr w:type="spellEnd"/>
          </w:p>
        </w:tc>
        <w:tc>
          <w:tcPr>
            <w:tcW w:w="625" w:type="pct"/>
            <w:tcBorders>
              <w:top w:val="nil"/>
              <w:left w:val="nil"/>
              <w:bottom w:val="nil"/>
              <w:right w:val="nil"/>
            </w:tcBorders>
            <w:shd w:val="clear" w:color="auto" w:fill="auto"/>
          </w:tcPr>
          <w:p w14:paraId="45722B28" w14:textId="77777777" w:rsidR="008A6D51" w:rsidRPr="00E07E55" w:rsidRDefault="008A6D51" w:rsidP="008A6D51">
            <w:pPr>
              <w:jc w:val="center"/>
              <w:rPr>
                <w:color w:val="000000"/>
              </w:rPr>
            </w:pPr>
            <w:r w:rsidRPr="00E07E55">
              <w:rPr>
                <w:color w:val="000000"/>
              </w:rPr>
              <w:t>3.08</w:t>
            </w:r>
          </w:p>
        </w:tc>
        <w:tc>
          <w:tcPr>
            <w:tcW w:w="625" w:type="pct"/>
            <w:tcBorders>
              <w:top w:val="nil"/>
              <w:left w:val="nil"/>
              <w:bottom w:val="nil"/>
              <w:right w:val="nil"/>
            </w:tcBorders>
            <w:shd w:val="clear" w:color="auto" w:fill="auto"/>
          </w:tcPr>
          <w:p w14:paraId="47EE6576" w14:textId="2A1ADB11" w:rsidR="008A6D51" w:rsidRPr="00E07E55" w:rsidRDefault="008A6D51" w:rsidP="008A6D51">
            <w:pPr>
              <w:jc w:val="center"/>
              <w:rPr>
                <w:color w:val="000000"/>
              </w:rPr>
            </w:pPr>
            <w:r w:rsidRPr="00E07E55">
              <w:rPr>
                <w:color w:val="000000"/>
              </w:rPr>
              <w:t>1.1</w:t>
            </w:r>
            <w:r w:rsidR="0046068B" w:rsidRPr="00E07E55">
              <w:rPr>
                <w:color w:val="000000"/>
              </w:rPr>
              <w:t>9</w:t>
            </w:r>
          </w:p>
        </w:tc>
        <w:tc>
          <w:tcPr>
            <w:tcW w:w="625" w:type="pct"/>
            <w:tcBorders>
              <w:top w:val="nil"/>
              <w:left w:val="nil"/>
              <w:bottom w:val="nil"/>
              <w:right w:val="nil"/>
            </w:tcBorders>
          </w:tcPr>
          <w:p w14:paraId="1FB74818" w14:textId="6352E50E" w:rsidR="008A6D51" w:rsidRPr="00E07E55" w:rsidRDefault="008A6D51" w:rsidP="008A6D51">
            <w:pPr>
              <w:jc w:val="center"/>
              <w:rPr>
                <w:color w:val="000000"/>
              </w:rPr>
            </w:pPr>
            <w:r w:rsidRPr="00E07E55">
              <w:rPr>
                <w:color w:val="000000"/>
              </w:rPr>
              <w:t>2.</w:t>
            </w:r>
            <w:r w:rsidR="0046068B" w:rsidRPr="00E07E55">
              <w:rPr>
                <w:color w:val="000000"/>
              </w:rPr>
              <w:t>58</w:t>
            </w:r>
          </w:p>
        </w:tc>
        <w:tc>
          <w:tcPr>
            <w:tcW w:w="577" w:type="pct"/>
            <w:tcBorders>
              <w:top w:val="nil"/>
              <w:left w:val="nil"/>
              <w:bottom w:val="nil"/>
              <w:right w:val="nil"/>
            </w:tcBorders>
          </w:tcPr>
          <w:p w14:paraId="55558D98" w14:textId="7E2A27AB" w:rsidR="008A6D51" w:rsidRPr="00E07E55" w:rsidRDefault="008A6D51" w:rsidP="008A6D51">
            <w:pPr>
              <w:jc w:val="center"/>
              <w:rPr>
                <w:color w:val="000000"/>
              </w:rPr>
            </w:pPr>
            <w:r w:rsidRPr="00E07E55">
              <w:rPr>
                <w:color w:val="000000"/>
              </w:rPr>
              <w:t>17.</w:t>
            </w:r>
            <w:r w:rsidR="0046068B" w:rsidRPr="00E07E55">
              <w:rPr>
                <w:color w:val="000000"/>
              </w:rPr>
              <w:t>26</w:t>
            </w:r>
          </w:p>
        </w:tc>
        <w:tc>
          <w:tcPr>
            <w:tcW w:w="577" w:type="pct"/>
            <w:tcBorders>
              <w:top w:val="nil"/>
              <w:left w:val="nil"/>
              <w:bottom w:val="nil"/>
              <w:right w:val="nil"/>
            </w:tcBorders>
          </w:tcPr>
          <w:p w14:paraId="4E25E7FE" w14:textId="3240C64E" w:rsidR="008A6D51" w:rsidRPr="00E07E55" w:rsidRDefault="008A6D51" w:rsidP="008A6D51">
            <w:pPr>
              <w:jc w:val="center"/>
              <w:rPr>
                <w:color w:val="000000"/>
              </w:rPr>
            </w:pPr>
            <w:r w:rsidRPr="00E07E55">
              <w:rPr>
                <w:color w:val="000000"/>
              </w:rPr>
              <w:t>46.</w:t>
            </w:r>
            <w:r w:rsidR="0046068B" w:rsidRPr="00E07E55">
              <w:rPr>
                <w:color w:val="000000"/>
              </w:rPr>
              <w:t>43</w:t>
            </w:r>
          </w:p>
        </w:tc>
        <w:tc>
          <w:tcPr>
            <w:tcW w:w="577" w:type="pct"/>
            <w:tcBorders>
              <w:top w:val="nil"/>
              <w:left w:val="nil"/>
              <w:bottom w:val="nil"/>
              <w:right w:val="nil"/>
            </w:tcBorders>
          </w:tcPr>
          <w:p w14:paraId="1F41EB12" w14:textId="7A04697C" w:rsidR="008A6D51" w:rsidRPr="00E07E55" w:rsidRDefault="008A6D51" w:rsidP="008A6D51">
            <w:pPr>
              <w:jc w:val="center"/>
              <w:rPr>
                <w:color w:val="000000"/>
              </w:rPr>
            </w:pPr>
            <w:r w:rsidRPr="00E07E55">
              <w:rPr>
                <w:color w:val="000000"/>
              </w:rPr>
              <w:t>29.2</w:t>
            </w:r>
            <w:r w:rsidR="0046068B" w:rsidRPr="00E07E55">
              <w:rPr>
                <w:color w:val="000000"/>
              </w:rPr>
              <w:t>7</w:t>
            </w:r>
          </w:p>
        </w:tc>
      </w:tr>
      <w:tr w:rsidR="00732A03" w:rsidRPr="00E07E55" w14:paraId="055CA323" w14:textId="77777777" w:rsidTr="00D13E92">
        <w:trPr>
          <w:trHeight w:val="337"/>
        </w:trPr>
        <w:tc>
          <w:tcPr>
            <w:tcW w:w="1394" w:type="pct"/>
            <w:tcBorders>
              <w:top w:val="nil"/>
              <w:left w:val="nil"/>
              <w:bottom w:val="nil"/>
              <w:right w:val="nil"/>
            </w:tcBorders>
            <w:shd w:val="clear" w:color="auto" w:fill="auto"/>
            <w:vAlign w:val="bottom"/>
          </w:tcPr>
          <w:p w14:paraId="43157B9C" w14:textId="77777777" w:rsidR="008A6D51" w:rsidRPr="00E07E55" w:rsidRDefault="008A6D51" w:rsidP="008A6D51">
            <w:pPr>
              <w:rPr>
                <w:color w:val="000000"/>
              </w:rPr>
            </w:pPr>
            <w:r w:rsidRPr="00E07E55">
              <w:rPr>
                <w:color w:val="000000"/>
              </w:rPr>
              <w:t>Active Learning</w:t>
            </w:r>
          </w:p>
        </w:tc>
        <w:tc>
          <w:tcPr>
            <w:tcW w:w="625" w:type="pct"/>
            <w:tcBorders>
              <w:top w:val="nil"/>
              <w:left w:val="nil"/>
              <w:bottom w:val="nil"/>
              <w:right w:val="nil"/>
            </w:tcBorders>
            <w:shd w:val="clear" w:color="auto" w:fill="auto"/>
          </w:tcPr>
          <w:p w14:paraId="2A33D894" w14:textId="77777777" w:rsidR="008A6D51" w:rsidRPr="00E07E55" w:rsidRDefault="008A6D51" w:rsidP="008A6D51">
            <w:pPr>
              <w:jc w:val="center"/>
              <w:rPr>
                <w:color w:val="000000"/>
              </w:rPr>
            </w:pPr>
          </w:p>
        </w:tc>
        <w:tc>
          <w:tcPr>
            <w:tcW w:w="625" w:type="pct"/>
            <w:tcBorders>
              <w:top w:val="nil"/>
              <w:left w:val="nil"/>
              <w:bottom w:val="nil"/>
              <w:right w:val="nil"/>
            </w:tcBorders>
            <w:shd w:val="clear" w:color="auto" w:fill="auto"/>
          </w:tcPr>
          <w:p w14:paraId="2208757E" w14:textId="77777777" w:rsidR="008A6D51" w:rsidRPr="00E07E55" w:rsidRDefault="008A6D51" w:rsidP="008A6D51">
            <w:pPr>
              <w:jc w:val="center"/>
              <w:rPr>
                <w:color w:val="000000"/>
              </w:rPr>
            </w:pPr>
          </w:p>
        </w:tc>
        <w:tc>
          <w:tcPr>
            <w:tcW w:w="625" w:type="pct"/>
            <w:tcBorders>
              <w:top w:val="nil"/>
              <w:left w:val="nil"/>
              <w:bottom w:val="nil"/>
              <w:right w:val="nil"/>
            </w:tcBorders>
          </w:tcPr>
          <w:p w14:paraId="39902071" w14:textId="77777777" w:rsidR="008A6D51" w:rsidRPr="00E07E55" w:rsidRDefault="008A6D51" w:rsidP="008A6D51">
            <w:pPr>
              <w:jc w:val="center"/>
              <w:rPr>
                <w:color w:val="000000"/>
              </w:rPr>
            </w:pPr>
          </w:p>
        </w:tc>
        <w:tc>
          <w:tcPr>
            <w:tcW w:w="577" w:type="pct"/>
            <w:tcBorders>
              <w:top w:val="nil"/>
              <w:left w:val="nil"/>
              <w:bottom w:val="nil"/>
              <w:right w:val="nil"/>
            </w:tcBorders>
          </w:tcPr>
          <w:p w14:paraId="69395555" w14:textId="77777777" w:rsidR="008A6D51" w:rsidRPr="00E07E55" w:rsidRDefault="008A6D51" w:rsidP="008A6D51">
            <w:pPr>
              <w:jc w:val="center"/>
              <w:rPr>
                <w:color w:val="000000"/>
              </w:rPr>
            </w:pPr>
          </w:p>
        </w:tc>
        <w:tc>
          <w:tcPr>
            <w:tcW w:w="577" w:type="pct"/>
            <w:tcBorders>
              <w:top w:val="nil"/>
              <w:left w:val="nil"/>
              <w:bottom w:val="nil"/>
              <w:right w:val="nil"/>
            </w:tcBorders>
          </w:tcPr>
          <w:p w14:paraId="578B8641" w14:textId="77777777" w:rsidR="008A6D51" w:rsidRPr="00E07E55" w:rsidRDefault="008A6D51" w:rsidP="008A6D51">
            <w:pPr>
              <w:jc w:val="center"/>
              <w:rPr>
                <w:color w:val="000000"/>
              </w:rPr>
            </w:pPr>
          </w:p>
        </w:tc>
        <w:tc>
          <w:tcPr>
            <w:tcW w:w="577" w:type="pct"/>
            <w:tcBorders>
              <w:top w:val="nil"/>
              <w:left w:val="nil"/>
              <w:bottom w:val="nil"/>
              <w:right w:val="nil"/>
            </w:tcBorders>
          </w:tcPr>
          <w:p w14:paraId="1EAA466E" w14:textId="77777777" w:rsidR="008A6D51" w:rsidRPr="00E07E55" w:rsidRDefault="008A6D51" w:rsidP="008A6D51">
            <w:pPr>
              <w:jc w:val="center"/>
              <w:rPr>
                <w:color w:val="000000"/>
              </w:rPr>
            </w:pPr>
          </w:p>
        </w:tc>
      </w:tr>
      <w:tr w:rsidR="00732A03" w:rsidRPr="00E07E55" w14:paraId="79A4807E" w14:textId="77777777" w:rsidTr="00D13E92">
        <w:trPr>
          <w:trHeight w:val="337"/>
        </w:trPr>
        <w:tc>
          <w:tcPr>
            <w:tcW w:w="1394" w:type="pct"/>
            <w:tcBorders>
              <w:top w:val="nil"/>
              <w:left w:val="nil"/>
              <w:bottom w:val="nil"/>
              <w:right w:val="nil"/>
            </w:tcBorders>
            <w:shd w:val="clear" w:color="auto" w:fill="auto"/>
            <w:vAlign w:val="bottom"/>
          </w:tcPr>
          <w:p w14:paraId="4DEB1988" w14:textId="77777777" w:rsidR="008A6D51" w:rsidRPr="00E07E55" w:rsidRDefault="008A6D51" w:rsidP="008A6D51">
            <w:pPr>
              <w:rPr>
                <w:color w:val="000000"/>
              </w:rPr>
            </w:pPr>
            <w:r w:rsidRPr="00E07E55">
              <w:t xml:space="preserve">     </w:t>
            </w:r>
            <w:proofErr w:type="spellStart"/>
            <w:r w:rsidRPr="00E07E55">
              <w:t>Learnbytrying</w:t>
            </w:r>
            <w:proofErr w:type="spellEnd"/>
          </w:p>
        </w:tc>
        <w:tc>
          <w:tcPr>
            <w:tcW w:w="625" w:type="pct"/>
            <w:tcBorders>
              <w:top w:val="nil"/>
              <w:left w:val="nil"/>
              <w:bottom w:val="nil"/>
              <w:right w:val="nil"/>
            </w:tcBorders>
            <w:shd w:val="clear" w:color="auto" w:fill="auto"/>
          </w:tcPr>
          <w:p w14:paraId="4F3F4980" w14:textId="77777777" w:rsidR="008A6D51" w:rsidRPr="00E07E55" w:rsidRDefault="008A6D51" w:rsidP="008A6D51">
            <w:pPr>
              <w:jc w:val="center"/>
              <w:rPr>
                <w:color w:val="000000"/>
              </w:rPr>
            </w:pPr>
            <w:r w:rsidRPr="00E07E55">
              <w:rPr>
                <w:color w:val="000000"/>
              </w:rPr>
              <w:t>3.08</w:t>
            </w:r>
          </w:p>
        </w:tc>
        <w:tc>
          <w:tcPr>
            <w:tcW w:w="625" w:type="pct"/>
            <w:tcBorders>
              <w:top w:val="nil"/>
              <w:left w:val="nil"/>
              <w:bottom w:val="nil"/>
              <w:right w:val="nil"/>
            </w:tcBorders>
            <w:shd w:val="clear" w:color="auto" w:fill="auto"/>
          </w:tcPr>
          <w:p w14:paraId="49F39E33" w14:textId="164FC15F" w:rsidR="008A6D51" w:rsidRPr="00E07E55" w:rsidRDefault="008A6D51" w:rsidP="008A6D51">
            <w:pPr>
              <w:jc w:val="center"/>
              <w:rPr>
                <w:color w:val="000000"/>
              </w:rPr>
            </w:pPr>
            <w:r w:rsidRPr="00E07E55">
              <w:rPr>
                <w:color w:val="000000"/>
              </w:rPr>
              <w:t>1.</w:t>
            </w:r>
            <w:r w:rsidR="0046068B" w:rsidRPr="00E07E55">
              <w:rPr>
                <w:color w:val="000000"/>
              </w:rPr>
              <w:t>19</w:t>
            </w:r>
          </w:p>
        </w:tc>
        <w:tc>
          <w:tcPr>
            <w:tcW w:w="625" w:type="pct"/>
            <w:tcBorders>
              <w:top w:val="nil"/>
              <w:left w:val="nil"/>
              <w:bottom w:val="nil"/>
              <w:right w:val="nil"/>
            </w:tcBorders>
          </w:tcPr>
          <w:p w14:paraId="2208D72E" w14:textId="0CBA0ECA" w:rsidR="008A6D51" w:rsidRPr="00E07E55" w:rsidRDefault="008A6D51" w:rsidP="008A6D51">
            <w:pPr>
              <w:jc w:val="center"/>
              <w:rPr>
                <w:color w:val="000000"/>
              </w:rPr>
            </w:pPr>
            <w:r w:rsidRPr="00E07E55">
              <w:rPr>
                <w:color w:val="000000"/>
              </w:rPr>
              <w:t>1.2</w:t>
            </w:r>
            <w:r w:rsidR="0046068B" w:rsidRPr="00E07E55">
              <w:rPr>
                <w:color w:val="000000"/>
              </w:rPr>
              <w:t>9</w:t>
            </w:r>
          </w:p>
        </w:tc>
        <w:tc>
          <w:tcPr>
            <w:tcW w:w="577" w:type="pct"/>
            <w:tcBorders>
              <w:top w:val="nil"/>
              <w:left w:val="nil"/>
              <w:bottom w:val="nil"/>
              <w:right w:val="nil"/>
            </w:tcBorders>
          </w:tcPr>
          <w:p w14:paraId="4833D295" w14:textId="58D6147A" w:rsidR="008A6D51" w:rsidRPr="00E07E55" w:rsidRDefault="008A6D51" w:rsidP="008A6D51">
            <w:pPr>
              <w:jc w:val="center"/>
              <w:rPr>
                <w:color w:val="000000"/>
              </w:rPr>
            </w:pPr>
            <w:r w:rsidRPr="00E07E55">
              <w:rPr>
                <w:color w:val="000000"/>
              </w:rPr>
              <w:t>1</w:t>
            </w:r>
            <w:r w:rsidR="0046068B" w:rsidRPr="00E07E55">
              <w:rPr>
                <w:color w:val="000000"/>
              </w:rPr>
              <w:t>1.61</w:t>
            </w:r>
          </w:p>
        </w:tc>
        <w:tc>
          <w:tcPr>
            <w:tcW w:w="577" w:type="pct"/>
            <w:tcBorders>
              <w:top w:val="nil"/>
              <w:left w:val="nil"/>
              <w:bottom w:val="nil"/>
              <w:right w:val="nil"/>
            </w:tcBorders>
          </w:tcPr>
          <w:p w14:paraId="072273ED" w14:textId="27DC75E5" w:rsidR="008A6D51" w:rsidRPr="00E07E55" w:rsidRDefault="0046068B" w:rsidP="008A6D51">
            <w:pPr>
              <w:jc w:val="center"/>
              <w:rPr>
                <w:color w:val="000000"/>
              </w:rPr>
            </w:pPr>
            <w:r w:rsidRPr="00E07E55">
              <w:rPr>
                <w:color w:val="000000"/>
              </w:rPr>
              <w:t>45.34</w:t>
            </w:r>
          </w:p>
        </w:tc>
        <w:tc>
          <w:tcPr>
            <w:tcW w:w="577" w:type="pct"/>
            <w:tcBorders>
              <w:top w:val="nil"/>
              <w:left w:val="nil"/>
              <w:bottom w:val="nil"/>
              <w:right w:val="nil"/>
            </w:tcBorders>
          </w:tcPr>
          <w:p w14:paraId="4FC5FDC0" w14:textId="4FA3A968" w:rsidR="008A6D51" w:rsidRPr="00E07E55" w:rsidRDefault="008A6D51" w:rsidP="008A6D51">
            <w:pPr>
              <w:jc w:val="center"/>
              <w:rPr>
                <w:color w:val="000000"/>
              </w:rPr>
            </w:pPr>
            <w:r w:rsidRPr="00E07E55">
              <w:rPr>
                <w:color w:val="000000"/>
              </w:rPr>
              <w:t>37.</w:t>
            </w:r>
            <w:r w:rsidR="0046068B" w:rsidRPr="00E07E55">
              <w:rPr>
                <w:color w:val="000000"/>
              </w:rPr>
              <w:t>50</w:t>
            </w:r>
          </w:p>
        </w:tc>
      </w:tr>
      <w:tr w:rsidR="00732A03" w:rsidRPr="00E07E55" w14:paraId="363E8167" w14:textId="77777777" w:rsidTr="00D13E92">
        <w:trPr>
          <w:trHeight w:val="337"/>
        </w:trPr>
        <w:tc>
          <w:tcPr>
            <w:tcW w:w="1394" w:type="pct"/>
            <w:tcBorders>
              <w:top w:val="nil"/>
              <w:left w:val="nil"/>
              <w:bottom w:val="nil"/>
              <w:right w:val="nil"/>
            </w:tcBorders>
            <w:shd w:val="clear" w:color="auto" w:fill="auto"/>
            <w:vAlign w:val="bottom"/>
          </w:tcPr>
          <w:p w14:paraId="36E2687F" w14:textId="77777777" w:rsidR="008A6D51" w:rsidRPr="00E07E55" w:rsidRDefault="008A6D51" w:rsidP="008A6D51">
            <w:pPr>
              <w:rPr>
                <w:color w:val="000000"/>
              </w:rPr>
            </w:pPr>
            <w:r w:rsidRPr="00E07E55">
              <w:t xml:space="preserve">     Curious</w:t>
            </w:r>
          </w:p>
        </w:tc>
        <w:tc>
          <w:tcPr>
            <w:tcW w:w="625" w:type="pct"/>
            <w:tcBorders>
              <w:top w:val="nil"/>
              <w:left w:val="nil"/>
              <w:bottom w:val="nil"/>
              <w:right w:val="nil"/>
            </w:tcBorders>
            <w:shd w:val="clear" w:color="auto" w:fill="auto"/>
          </w:tcPr>
          <w:p w14:paraId="26CF9A64" w14:textId="54A6E51B" w:rsidR="008A6D51" w:rsidRPr="00E07E55" w:rsidRDefault="008A6D51" w:rsidP="008A6D51">
            <w:pPr>
              <w:jc w:val="center"/>
              <w:rPr>
                <w:color w:val="000000"/>
              </w:rPr>
            </w:pPr>
            <w:r w:rsidRPr="00E07E55">
              <w:rPr>
                <w:color w:val="000000"/>
              </w:rPr>
              <w:t>2.1</w:t>
            </w:r>
            <w:r w:rsidR="0046068B" w:rsidRPr="00E07E55">
              <w:rPr>
                <w:color w:val="000000"/>
              </w:rPr>
              <w:t>9</w:t>
            </w:r>
          </w:p>
        </w:tc>
        <w:tc>
          <w:tcPr>
            <w:tcW w:w="625" w:type="pct"/>
            <w:tcBorders>
              <w:top w:val="nil"/>
              <w:left w:val="nil"/>
              <w:bottom w:val="nil"/>
              <w:right w:val="nil"/>
            </w:tcBorders>
            <w:shd w:val="clear" w:color="auto" w:fill="auto"/>
          </w:tcPr>
          <w:p w14:paraId="0562C865" w14:textId="21B00CFC" w:rsidR="008A6D51" w:rsidRPr="00E07E55" w:rsidRDefault="008A6D51" w:rsidP="008A6D51">
            <w:pPr>
              <w:jc w:val="center"/>
              <w:rPr>
                <w:color w:val="000000"/>
              </w:rPr>
            </w:pPr>
            <w:r w:rsidRPr="00E07E55">
              <w:rPr>
                <w:color w:val="000000"/>
              </w:rPr>
              <w:t>1.</w:t>
            </w:r>
            <w:r w:rsidR="0046068B" w:rsidRPr="00E07E55">
              <w:rPr>
                <w:color w:val="000000"/>
              </w:rPr>
              <w:t>09</w:t>
            </w:r>
          </w:p>
        </w:tc>
        <w:tc>
          <w:tcPr>
            <w:tcW w:w="625" w:type="pct"/>
            <w:tcBorders>
              <w:top w:val="nil"/>
              <w:left w:val="nil"/>
              <w:bottom w:val="nil"/>
              <w:right w:val="nil"/>
            </w:tcBorders>
          </w:tcPr>
          <w:p w14:paraId="39AE8AE8" w14:textId="79EEE0A8" w:rsidR="008A6D51" w:rsidRPr="00E07E55" w:rsidRDefault="008A6D51" w:rsidP="008A6D51">
            <w:pPr>
              <w:jc w:val="center"/>
              <w:rPr>
                <w:color w:val="000000"/>
              </w:rPr>
            </w:pPr>
            <w:r w:rsidRPr="00E07E55">
              <w:rPr>
                <w:color w:val="000000"/>
              </w:rPr>
              <w:t>2.1</w:t>
            </w:r>
            <w:r w:rsidR="0046068B" w:rsidRPr="00E07E55">
              <w:rPr>
                <w:color w:val="000000"/>
              </w:rPr>
              <w:t>9</w:t>
            </w:r>
          </w:p>
        </w:tc>
        <w:tc>
          <w:tcPr>
            <w:tcW w:w="577" w:type="pct"/>
            <w:tcBorders>
              <w:top w:val="nil"/>
              <w:left w:val="nil"/>
              <w:bottom w:val="nil"/>
              <w:right w:val="nil"/>
            </w:tcBorders>
          </w:tcPr>
          <w:p w14:paraId="7813B34E" w14:textId="5C2D8750" w:rsidR="008A6D51" w:rsidRPr="00E07E55" w:rsidRDefault="008A6D51" w:rsidP="008A6D51">
            <w:pPr>
              <w:jc w:val="center"/>
              <w:rPr>
                <w:color w:val="000000"/>
              </w:rPr>
            </w:pPr>
            <w:r w:rsidRPr="00E07E55">
              <w:rPr>
                <w:color w:val="000000"/>
              </w:rPr>
              <w:t>12.2</w:t>
            </w:r>
            <w:r w:rsidR="0046068B" w:rsidRPr="00E07E55">
              <w:rPr>
                <w:color w:val="000000"/>
              </w:rPr>
              <w:t>0</w:t>
            </w:r>
          </w:p>
        </w:tc>
        <w:tc>
          <w:tcPr>
            <w:tcW w:w="577" w:type="pct"/>
            <w:tcBorders>
              <w:top w:val="nil"/>
              <w:left w:val="nil"/>
              <w:bottom w:val="nil"/>
              <w:right w:val="nil"/>
            </w:tcBorders>
          </w:tcPr>
          <w:p w14:paraId="26D2AD0D" w14:textId="59ACF2AF" w:rsidR="008A6D51" w:rsidRPr="00E07E55" w:rsidRDefault="008A6D51" w:rsidP="008A6D51">
            <w:pPr>
              <w:jc w:val="center"/>
              <w:rPr>
                <w:color w:val="000000"/>
              </w:rPr>
            </w:pPr>
            <w:r w:rsidRPr="00E07E55">
              <w:rPr>
                <w:color w:val="000000"/>
              </w:rPr>
              <w:t>36.</w:t>
            </w:r>
            <w:r w:rsidR="0046068B" w:rsidRPr="00E07E55">
              <w:rPr>
                <w:color w:val="000000"/>
              </w:rPr>
              <w:t>61</w:t>
            </w:r>
          </w:p>
        </w:tc>
        <w:tc>
          <w:tcPr>
            <w:tcW w:w="577" w:type="pct"/>
            <w:tcBorders>
              <w:top w:val="nil"/>
              <w:left w:val="nil"/>
              <w:bottom w:val="nil"/>
              <w:right w:val="nil"/>
            </w:tcBorders>
          </w:tcPr>
          <w:p w14:paraId="7B458CFB" w14:textId="5AE70F9F" w:rsidR="008A6D51" w:rsidRPr="00E07E55" w:rsidRDefault="008A6D51" w:rsidP="008A6D51">
            <w:pPr>
              <w:jc w:val="center"/>
              <w:rPr>
                <w:color w:val="000000"/>
              </w:rPr>
            </w:pPr>
            <w:r w:rsidRPr="00E07E55">
              <w:rPr>
                <w:color w:val="000000"/>
              </w:rPr>
              <w:t>45.</w:t>
            </w:r>
            <w:r w:rsidR="0046068B" w:rsidRPr="00E07E55">
              <w:rPr>
                <w:color w:val="000000"/>
              </w:rPr>
              <w:t>73</w:t>
            </w:r>
          </w:p>
        </w:tc>
      </w:tr>
      <w:tr w:rsidR="00732A03" w:rsidRPr="00E07E55" w14:paraId="256573CB" w14:textId="77777777" w:rsidTr="00D13E92">
        <w:trPr>
          <w:trHeight w:val="337"/>
        </w:trPr>
        <w:tc>
          <w:tcPr>
            <w:tcW w:w="1394" w:type="pct"/>
            <w:tcBorders>
              <w:top w:val="nil"/>
              <w:left w:val="nil"/>
              <w:bottom w:val="nil"/>
              <w:right w:val="nil"/>
            </w:tcBorders>
            <w:shd w:val="clear" w:color="auto" w:fill="auto"/>
            <w:vAlign w:val="bottom"/>
          </w:tcPr>
          <w:p w14:paraId="16F72EF4" w14:textId="77777777" w:rsidR="008A6D51" w:rsidRPr="00E07E55" w:rsidRDefault="008A6D51" w:rsidP="008A6D51">
            <w:pPr>
              <w:rPr>
                <w:color w:val="000000"/>
              </w:rPr>
            </w:pPr>
            <w:r w:rsidRPr="00E07E55">
              <w:t xml:space="preserve">     </w:t>
            </w:r>
            <w:proofErr w:type="spellStart"/>
            <w:r w:rsidRPr="00E07E55">
              <w:t>Dothemselves</w:t>
            </w:r>
            <w:proofErr w:type="spellEnd"/>
          </w:p>
        </w:tc>
        <w:tc>
          <w:tcPr>
            <w:tcW w:w="625" w:type="pct"/>
            <w:tcBorders>
              <w:top w:val="nil"/>
              <w:left w:val="nil"/>
              <w:bottom w:val="nil"/>
              <w:right w:val="nil"/>
            </w:tcBorders>
            <w:shd w:val="clear" w:color="auto" w:fill="auto"/>
          </w:tcPr>
          <w:p w14:paraId="23D0F4A6" w14:textId="6D4F1DC0" w:rsidR="008A6D51" w:rsidRPr="00E07E55" w:rsidRDefault="008A6D51" w:rsidP="008A6D51">
            <w:pPr>
              <w:jc w:val="center"/>
              <w:rPr>
                <w:color w:val="000000"/>
              </w:rPr>
            </w:pPr>
            <w:r w:rsidRPr="00E07E55">
              <w:rPr>
                <w:color w:val="000000"/>
              </w:rPr>
              <w:t>2.1</w:t>
            </w:r>
            <w:r w:rsidR="0046068B" w:rsidRPr="00E07E55">
              <w:rPr>
                <w:color w:val="000000"/>
              </w:rPr>
              <w:t>8</w:t>
            </w:r>
          </w:p>
        </w:tc>
        <w:tc>
          <w:tcPr>
            <w:tcW w:w="625" w:type="pct"/>
            <w:tcBorders>
              <w:top w:val="nil"/>
              <w:left w:val="nil"/>
              <w:bottom w:val="nil"/>
              <w:right w:val="nil"/>
            </w:tcBorders>
            <w:shd w:val="clear" w:color="auto" w:fill="auto"/>
          </w:tcPr>
          <w:p w14:paraId="22464C03" w14:textId="0F354A89" w:rsidR="008A6D51" w:rsidRPr="00E07E55" w:rsidRDefault="008A6D51" w:rsidP="008A6D51">
            <w:pPr>
              <w:jc w:val="center"/>
              <w:rPr>
                <w:color w:val="000000"/>
              </w:rPr>
            </w:pPr>
            <w:r w:rsidRPr="00E07E55">
              <w:rPr>
                <w:color w:val="000000"/>
              </w:rPr>
              <w:t>1.</w:t>
            </w:r>
            <w:r w:rsidR="0046068B" w:rsidRPr="00E07E55">
              <w:rPr>
                <w:color w:val="000000"/>
              </w:rPr>
              <w:t>79</w:t>
            </w:r>
          </w:p>
        </w:tc>
        <w:tc>
          <w:tcPr>
            <w:tcW w:w="625" w:type="pct"/>
            <w:tcBorders>
              <w:top w:val="nil"/>
              <w:left w:val="nil"/>
              <w:bottom w:val="nil"/>
              <w:right w:val="nil"/>
            </w:tcBorders>
          </w:tcPr>
          <w:p w14:paraId="7DDEE268" w14:textId="0A791FF2" w:rsidR="008A6D51" w:rsidRPr="00E07E55" w:rsidRDefault="008A6D51" w:rsidP="008A6D51">
            <w:pPr>
              <w:jc w:val="center"/>
              <w:rPr>
                <w:color w:val="000000"/>
              </w:rPr>
            </w:pPr>
            <w:r w:rsidRPr="00E07E55">
              <w:rPr>
                <w:color w:val="000000"/>
              </w:rPr>
              <w:t>2.</w:t>
            </w:r>
            <w:r w:rsidR="0046068B" w:rsidRPr="00E07E55">
              <w:rPr>
                <w:color w:val="000000"/>
              </w:rPr>
              <w:t>98</w:t>
            </w:r>
          </w:p>
        </w:tc>
        <w:tc>
          <w:tcPr>
            <w:tcW w:w="577" w:type="pct"/>
            <w:tcBorders>
              <w:top w:val="nil"/>
              <w:left w:val="nil"/>
              <w:bottom w:val="nil"/>
              <w:right w:val="nil"/>
            </w:tcBorders>
          </w:tcPr>
          <w:p w14:paraId="6AA0AF62" w14:textId="63CB46E7" w:rsidR="008A6D51" w:rsidRPr="00E07E55" w:rsidRDefault="008A6D51" w:rsidP="008A6D51">
            <w:pPr>
              <w:jc w:val="center"/>
              <w:rPr>
                <w:color w:val="000000"/>
              </w:rPr>
            </w:pPr>
            <w:r w:rsidRPr="00E07E55">
              <w:rPr>
                <w:color w:val="000000"/>
              </w:rPr>
              <w:t>25.</w:t>
            </w:r>
            <w:r w:rsidR="0046068B" w:rsidRPr="00E07E55">
              <w:rPr>
                <w:color w:val="000000"/>
              </w:rPr>
              <w:t>40</w:t>
            </w:r>
          </w:p>
        </w:tc>
        <w:tc>
          <w:tcPr>
            <w:tcW w:w="577" w:type="pct"/>
            <w:tcBorders>
              <w:top w:val="nil"/>
              <w:left w:val="nil"/>
              <w:bottom w:val="nil"/>
              <w:right w:val="nil"/>
            </w:tcBorders>
          </w:tcPr>
          <w:p w14:paraId="31752954" w14:textId="086BEA68" w:rsidR="008A6D51" w:rsidRPr="00E07E55" w:rsidRDefault="008A6D51" w:rsidP="008A6D51">
            <w:pPr>
              <w:jc w:val="center"/>
              <w:rPr>
                <w:color w:val="000000"/>
              </w:rPr>
            </w:pPr>
            <w:r w:rsidRPr="00E07E55">
              <w:rPr>
                <w:color w:val="000000"/>
              </w:rPr>
              <w:t>40.</w:t>
            </w:r>
            <w:r w:rsidR="0046068B" w:rsidRPr="00E07E55">
              <w:rPr>
                <w:color w:val="000000"/>
              </w:rPr>
              <w:t>28</w:t>
            </w:r>
          </w:p>
        </w:tc>
        <w:tc>
          <w:tcPr>
            <w:tcW w:w="577" w:type="pct"/>
            <w:tcBorders>
              <w:top w:val="nil"/>
              <w:left w:val="nil"/>
              <w:bottom w:val="nil"/>
              <w:right w:val="nil"/>
            </w:tcBorders>
          </w:tcPr>
          <w:p w14:paraId="76BF567A" w14:textId="2F0C4D22" w:rsidR="008A6D51" w:rsidRPr="00E07E55" w:rsidRDefault="008A6D51" w:rsidP="008A6D51">
            <w:pPr>
              <w:jc w:val="center"/>
              <w:rPr>
                <w:color w:val="000000"/>
              </w:rPr>
            </w:pPr>
            <w:r w:rsidRPr="00E07E55">
              <w:rPr>
                <w:color w:val="000000"/>
              </w:rPr>
              <w:t>27.</w:t>
            </w:r>
            <w:r w:rsidR="0046068B" w:rsidRPr="00E07E55">
              <w:rPr>
                <w:color w:val="000000"/>
              </w:rPr>
              <w:t>38</w:t>
            </w:r>
          </w:p>
        </w:tc>
      </w:tr>
      <w:tr w:rsidR="00732A03" w:rsidRPr="00E07E55" w14:paraId="21F38989" w14:textId="77777777" w:rsidTr="00D13E92">
        <w:trPr>
          <w:trHeight w:val="337"/>
        </w:trPr>
        <w:tc>
          <w:tcPr>
            <w:tcW w:w="1394" w:type="pct"/>
            <w:tcBorders>
              <w:top w:val="nil"/>
              <w:left w:val="nil"/>
              <w:bottom w:val="nil"/>
              <w:right w:val="nil"/>
            </w:tcBorders>
            <w:shd w:val="clear" w:color="auto" w:fill="auto"/>
            <w:vAlign w:val="bottom"/>
          </w:tcPr>
          <w:p w14:paraId="4017F4C2" w14:textId="77777777" w:rsidR="008A6D51" w:rsidRPr="00E07E55" w:rsidRDefault="008A6D51" w:rsidP="008A6D51">
            <w:pPr>
              <w:rPr>
                <w:color w:val="000000"/>
              </w:rPr>
            </w:pPr>
            <w:r w:rsidRPr="00E07E55">
              <w:t xml:space="preserve">     Explore</w:t>
            </w:r>
          </w:p>
        </w:tc>
        <w:tc>
          <w:tcPr>
            <w:tcW w:w="625" w:type="pct"/>
            <w:tcBorders>
              <w:top w:val="nil"/>
              <w:left w:val="nil"/>
              <w:bottom w:val="nil"/>
              <w:right w:val="nil"/>
            </w:tcBorders>
            <w:shd w:val="clear" w:color="auto" w:fill="auto"/>
          </w:tcPr>
          <w:p w14:paraId="72159149" w14:textId="05F7D16B" w:rsidR="008A6D51" w:rsidRPr="00E07E55" w:rsidRDefault="008A6D51" w:rsidP="008A6D51">
            <w:pPr>
              <w:jc w:val="center"/>
              <w:rPr>
                <w:color w:val="000000"/>
              </w:rPr>
            </w:pPr>
            <w:r w:rsidRPr="00E07E55">
              <w:rPr>
                <w:color w:val="000000"/>
              </w:rPr>
              <w:t>2.6</w:t>
            </w:r>
            <w:r w:rsidR="0046068B" w:rsidRPr="00E07E55">
              <w:rPr>
                <w:color w:val="000000"/>
              </w:rPr>
              <w:t>8</w:t>
            </w:r>
          </w:p>
        </w:tc>
        <w:tc>
          <w:tcPr>
            <w:tcW w:w="625" w:type="pct"/>
            <w:tcBorders>
              <w:top w:val="nil"/>
              <w:left w:val="nil"/>
              <w:bottom w:val="nil"/>
              <w:right w:val="nil"/>
            </w:tcBorders>
            <w:shd w:val="clear" w:color="auto" w:fill="auto"/>
          </w:tcPr>
          <w:p w14:paraId="4073A36B" w14:textId="0F29B4F7" w:rsidR="008A6D51" w:rsidRPr="00E07E55" w:rsidRDefault="008A6D51" w:rsidP="008A6D51">
            <w:pPr>
              <w:jc w:val="center"/>
              <w:rPr>
                <w:color w:val="000000"/>
              </w:rPr>
            </w:pPr>
            <w:r w:rsidRPr="00E07E55">
              <w:rPr>
                <w:color w:val="000000"/>
              </w:rPr>
              <w:t>1.</w:t>
            </w:r>
            <w:r w:rsidR="0046068B" w:rsidRPr="00E07E55">
              <w:rPr>
                <w:color w:val="000000"/>
              </w:rPr>
              <w:t>39</w:t>
            </w:r>
          </w:p>
        </w:tc>
        <w:tc>
          <w:tcPr>
            <w:tcW w:w="625" w:type="pct"/>
            <w:tcBorders>
              <w:top w:val="nil"/>
              <w:left w:val="nil"/>
              <w:bottom w:val="nil"/>
              <w:right w:val="nil"/>
            </w:tcBorders>
          </w:tcPr>
          <w:p w14:paraId="2F510A20" w14:textId="4E1018F5" w:rsidR="008A6D51" w:rsidRPr="00E07E55" w:rsidRDefault="008A6D51" w:rsidP="008A6D51">
            <w:pPr>
              <w:jc w:val="center"/>
              <w:rPr>
                <w:color w:val="000000"/>
              </w:rPr>
            </w:pPr>
            <w:r w:rsidRPr="00E07E55">
              <w:rPr>
                <w:color w:val="000000"/>
              </w:rPr>
              <w:t>3.2</w:t>
            </w:r>
            <w:r w:rsidR="0046068B" w:rsidRPr="00E07E55">
              <w:rPr>
                <w:color w:val="000000"/>
              </w:rPr>
              <w:t>7</w:t>
            </w:r>
          </w:p>
        </w:tc>
        <w:tc>
          <w:tcPr>
            <w:tcW w:w="577" w:type="pct"/>
            <w:tcBorders>
              <w:top w:val="nil"/>
              <w:left w:val="nil"/>
              <w:bottom w:val="nil"/>
              <w:right w:val="nil"/>
            </w:tcBorders>
          </w:tcPr>
          <w:p w14:paraId="52FE47B0" w14:textId="5A9A55CE" w:rsidR="008A6D51" w:rsidRPr="00E07E55" w:rsidRDefault="008A6D51" w:rsidP="008A6D51">
            <w:pPr>
              <w:jc w:val="center"/>
              <w:rPr>
                <w:color w:val="000000"/>
              </w:rPr>
            </w:pPr>
            <w:r w:rsidRPr="00E07E55">
              <w:rPr>
                <w:color w:val="000000"/>
              </w:rPr>
              <w:t>19.</w:t>
            </w:r>
            <w:r w:rsidR="0046068B" w:rsidRPr="00E07E55">
              <w:rPr>
                <w:color w:val="000000"/>
              </w:rPr>
              <w:t>35</w:t>
            </w:r>
          </w:p>
        </w:tc>
        <w:tc>
          <w:tcPr>
            <w:tcW w:w="577" w:type="pct"/>
            <w:tcBorders>
              <w:top w:val="nil"/>
              <w:left w:val="nil"/>
              <w:bottom w:val="nil"/>
              <w:right w:val="nil"/>
            </w:tcBorders>
          </w:tcPr>
          <w:p w14:paraId="00111185" w14:textId="6DDAA1C4" w:rsidR="008A6D51" w:rsidRPr="00E07E55" w:rsidRDefault="008A6D51" w:rsidP="008A6D51">
            <w:pPr>
              <w:jc w:val="center"/>
              <w:rPr>
                <w:color w:val="000000"/>
              </w:rPr>
            </w:pPr>
            <w:r w:rsidRPr="00E07E55">
              <w:rPr>
                <w:color w:val="000000"/>
              </w:rPr>
              <w:t>43.</w:t>
            </w:r>
            <w:r w:rsidR="0046068B" w:rsidRPr="00E07E55">
              <w:rPr>
                <w:color w:val="000000"/>
              </w:rPr>
              <w:t>85</w:t>
            </w:r>
          </w:p>
        </w:tc>
        <w:tc>
          <w:tcPr>
            <w:tcW w:w="577" w:type="pct"/>
            <w:tcBorders>
              <w:top w:val="nil"/>
              <w:left w:val="nil"/>
              <w:bottom w:val="nil"/>
              <w:right w:val="nil"/>
            </w:tcBorders>
          </w:tcPr>
          <w:p w14:paraId="29D9C1FB" w14:textId="777CC58D" w:rsidR="008A6D51" w:rsidRPr="00E07E55" w:rsidRDefault="008A6D51" w:rsidP="008A6D51">
            <w:pPr>
              <w:jc w:val="center"/>
              <w:rPr>
                <w:color w:val="000000"/>
              </w:rPr>
            </w:pPr>
            <w:r w:rsidRPr="00E07E55">
              <w:rPr>
                <w:color w:val="000000"/>
              </w:rPr>
              <w:t>29.4</w:t>
            </w:r>
            <w:r w:rsidR="0046068B" w:rsidRPr="00E07E55">
              <w:rPr>
                <w:color w:val="000000"/>
              </w:rPr>
              <w:t>6</w:t>
            </w:r>
          </w:p>
        </w:tc>
      </w:tr>
      <w:tr w:rsidR="00732A03" w:rsidRPr="00E07E55" w14:paraId="07901062" w14:textId="77777777" w:rsidTr="00D13E92">
        <w:trPr>
          <w:trHeight w:val="337"/>
        </w:trPr>
        <w:tc>
          <w:tcPr>
            <w:tcW w:w="1394" w:type="pct"/>
            <w:tcBorders>
              <w:top w:val="nil"/>
              <w:left w:val="nil"/>
              <w:bottom w:val="nil"/>
              <w:right w:val="nil"/>
            </w:tcBorders>
            <w:shd w:val="clear" w:color="auto" w:fill="auto"/>
            <w:vAlign w:val="bottom"/>
          </w:tcPr>
          <w:p w14:paraId="16F01B99" w14:textId="77777777" w:rsidR="008A6D51" w:rsidRPr="00E07E55" w:rsidRDefault="008A6D51" w:rsidP="008A6D51">
            <w:pPr>
              <w:rPr>
                <w:color w:val="000000"/>
              </w:rPr>
            </w:pPr>
            <w:r w:rsidRPr="00E07E55">
              <w:t xml:space="preserve">     Vignette*</w:t>
            </w:r>
          </w:p>
        </w:tc>
        <w:tc>
          <w:tcPr>
            <w:tcW w:w="625" w:type="pct"/>
            <w:tcBorders>
              <w:top w:val="nil"/>
              <w:left w:val="nil"/>
              <w:bottom w:val="nil"/>
              <w:right w:val="nil"/>
            </w:tcBorders>
            <w:shd w:val="clear" w:color="auto" w:fill="auto"/>
          </w:tcPr>
          <w:p w14:paraId="145F735C" w14:textId="08B39B0D" w:rsidR="008A6D51" w:rsidRPr="00E07E55" w:rsidRDefault="008A6D51" w:rsidP="008A6D51">
            <w:pPr>
              <w:jc w:val="center"/>
              <w:rPr>
                <w:color w:val="000000"/>
              </w:rPr>
            </w:pPr>
            <w:r w:rsidRPr="00E07E55">
              <w:rPr>
                <w:color w:val="000000"/>
              </w:rPr>
              <w:t>3.5</w:t>
            </w:r>
            <w:r w:rsidR="0046068B" w:rsidRPr="00E07E55">
              <w:rPr>
                <w:color w:val="000000"/>
              </w:rPr>
              <w:t>7</w:t>
            </w:r>
          </w:p>
        </w:tc>
        <w:tc>
          <w:tcPr>
            <w:tcW w:w="625" w:type="pct"/>
            <w:tcBorders>
              <w:top w:val="nil"/>
              <w:left w:val="nil"/>
              <w:bottom w:val="nil"/>
              <w:right w:val="nil"/>
            </w:tcBorders>
            <w:shd w:val="clear" w:color="auto" w:fill="auto"/>
          </w:tcPr>
          <w:p w14:paraId="2CD93B6F" w14:textId="6D4FF9B1" w:rsidR="008A6D51" w:rsidRPr="00E07E55" w:rsidRDefault="008A6D51" w:rsidP="008A6D51">
            <w:pPr>
              <w:jc w:val="center"/>
              <w:rPr>
                <w:color w:val="000000"/>
              </w:rPr>
            </w:pPr>
            <w:r w:rsidRPr="00E07E55">
              <w:rPr>
                <w:color w:val="000000"/>
              </w:rPr>
              <w:t>11.</w:t>
            </w:r>
            <w:r w:rsidR="0046068B" w:rsidRPr="00E07E55">
              <w:rPr>
                <w:color w:val="000000"/>
              </w:rPr>
              <w:t>81</w:t>
            </w:r>
          </w:p>
        </w:tc>
        <w:tc>
          <w:tcPr>
            <w:tcW w:w="625" w:type="pct"/>
            <w:tcBorders>
              <w:top w:val="nil"/>
              <w:left w:val="nil"/>
              <w:bottom w:val="nil"/>
              <w:right w:val="nil"/>
            </w:tcBorders>
          </w:tcPr>
          <w:p w14:paraId="24C9CED8" w14:textId="302AEF71" w:rsidR="008A6D51" w:rsidRPr="00E07E55" w:rsidRDefault="008A6D51" w:rsidP="008A6D51">
            <w:pPr>
              <w:jc w:val="center"/>
              <w:rPr>
                <w:color w:val="000000"/>
              </w:rPr>
            </w:pPr>
            <w:r w:rsidRPr="00E07E55">
              <w:rPr>
                <w:color w:val="000000"/>
              </w:rPr>
              <w:t>35.0</w:t>
            </w:r>
            <w:r w:rsidR="0046068B" w:rsidRPr="00E07E55">
              <w:rPr>
                <w:color w:val="000000"/>
              </w:rPr>
              <w:t>2</w:t>
            </w:r>
          </w:p>
        </w:tc>
        <w:tc>
          <w:tcPr>
            <w:tcW w:w="577" w:type="pct"/>
            <w:tcBorders>
              <w:top w:val="nil"/>
              <w:left w:val="nil"/>
              <w:bottom w:val="nil"/>
              <w:right w:val="nil"/>
            </w:tcBorders>
          </w:tcPr>
          <w:p w14:paraId="6D10ECD0" w14:textId="7A308A81" w:rsidR="008A6D51" w:rsidRPr="00E07E55" w:rsidRDefault="008A6D51" w:rsidP="008A6D51">
            <w:pPr>
              <w:jc w:val="center"/>
              <w:rPr>
                <w:color w:val="000000"/>
              </w:rPr>
            </w:pPr>
            <w:r w:rsidRPr="00E07E55">
              <w:rPr>
                <w:color w:val="000000"/>
              </w:rPr>
              <w:t>25.</w:t>
            </w:r>
            <w:r w:rsidR="0046068B" w:rsidRPr="00E07E55">
              <w:rPr>
                <w:color w:val="000000"/>
              </w:rPr>
              <w:t>60</w:t>
            </w:r>
          </w:p>
        </w:tc>
        <w:tc>
          <w:tcPr>
            <w:tcW w:w="577" w:type="pct"/>
            <w:tcBorders>
              <w:top w:val="nil"/>
              <w:left w:val="nil"/>
              <w:bottom w:val="nil"/>
              <w:right w:val="nil"/>
            </w:tcBorders>
          </w:tcPr>
          <w:p w14:paraId="3D59D82E" w14:textId="333E6981" w:rsidR="008A6D51" w:rsidRPr="00E07E55" w:rsidRDefault="008A6D51" w:rsidP="008A6D51">
            <w:pPr>
              <w:jc w:val="center"/>
              <w:rPr>
                <w:color w:val="000000"/>
              </w:rPr>
            </w:pPr>
            <w:r w:rsidRPr="00E07E55">
              <w:rPr>
                <w:color w:val="000000"/>
              </w:rPr>
              <w:t>17.3</w:t>
            </w:r>
            <w:r w:rsidR="0046068B" w:rsidRPr="00E07E55">
              <w:rPr>
                <w:color w:val="000000"/>
              </w:rPr>
              <w:t>6</w:t>
            </w:r>
          </w:p>
        </w:tc>
        <w:tc>
          <w:tcPr>
            <w:tcW w:w="577" w:type="pct"/>
            <w:tcBorders>
              <w:top w:val="nil"/>
              <w:left w:val="nil"/>
              <w:bottom w:val="nil"/>
              <w:right w:val="nil"/>
            </w:tcBorders>
          </w:tcPr>
          <w:p w14:paraId="3AC736DA" w14:textId="7C625067" w:rsidR="008A6D51" w:rsidRPr="00E07E55" w:rsidRDefault="008A6D51" w:rsidP="008A6D51">
            <w:pPr>
              <w:jc w:val="center"/>
              <w:rPr>
                <w:color w:val="000000"/>
              </w:rPr>
            </w:pPr>
            <w:r w:rsidRPr="00E07E55">
              <w:rPr>
                <w:color w:val="000000"/>
              </w:rPr>
              <w:t>6.</w:t>
            </w:r>
            <w:r w:rsidR="0046068B" w:rsidRPr="00E07E55">
              <w:rPr>
                <w:color w:val="000000"/>
              </w:rPr>
              <w:t>65</w:t>
            </w:r>
          </w:p>
        </w:tc>
      </w:tr>
      <w:tr w:rsidR="00732A03" w:rsidRPr="00E07E55" w14:paraId="6005E16C" w14:textId="77777777" w:rsidTr="00D13E92">
        <w:trPr>
          <w:trHeight w:val="337"/>
        </w:trPr>
        <w:tc>
          <w:tcPr>
            <w:tcW w:w="1394" w:type="pct"/>
            <w:tcBorders>
              <w:top w:val="nil"/>
              <w:left w:val="nil"/>
              <w:bottom w:val="nil"/>
              <w:right w:val="nil"/>
            </w:tcBorders>
            <w:shd w:val="clear" w:color="auto" w:fill="auto"/>
            <w:vAlign w:val="bottom"/>
          </w:tcPr>
          <w:p w14:paraId="3CD12225" w14:textId="77777777" w:rsidR="008A6D51" w:rsidRPr="00E07E55" w:rsidRDefault="008A6D51" w:rsidP="008A6D51">
            <w:pPr>
              <w:rPr>
                <w:color w:val="000000"/>
              </w:rPr>
            </w:pPr>
            <w:r w:rsidRPr="00E07E55">
              <w:t xml:space="preserve">     </w:t>
            </w:r>
            <w:proofErr w:type="spellStart"/>
            <w:r w:rsidRPr="00E07E55">
              <w:t>Learninterested</w:t>
            </w:r>
            <w:proofErr w:type="spellEnd"/>
          </w:p>
        </w:tc>
        <w:tc>
          <w:tcPr>
            <w:tcW w:w="625" w:type="pct"/>
            <w:tcBorders>
              <w:top w:val="nil"/>
              <w:left w:val="nil"/>
              <w:bottom w:val="nil"/>
              <w:right w:val="nil"/>
            </w:tcBorders>
            <w:shd w:val="clear" w:color="auto" w:fill="auto"/>
          </w:tcPr>
          <w:p w14:paraId="3E17B52A" w14:textId="62B377C0" w:rsidR="008A6D51" w:rsidRPr="00E07E55" w:rsidRDefault="008A6D51" w:rsidP="008A6D51">
            <w:pPr>
              <w:jc w:val="center"/>
              <w:rPr>
                <w:color w:val="000000"/>
              </w:rPr>
            </w:pPr>
            <w:r w:rsidRPr="00E07E55">
              <w:rPr>
                <w:color w:val="000000"/>
              </w:rPr>
              <w:t>2.0</w:t>
            </w:r>
            <w:r w:rsidR="0046068B" w:rsidRPr="00E07E55">
              <w:rPr>
                <w:color w:val="000000"/>
              </w:rPr>
              <w:t>8</w:t>
            </w:r>
          </w:p>
        </w:tc>
        <w:tc>
          <w:tcPr>
            <w:tcW w:w="625" w:type="pct"/>
            <w:tcBorders>
              <w:top w:val="nil"/>
              <w:left w:val="nil"/>
              <w:bottom w:val="nil"/>
              <w:right w:val="nil"/>
            </w:tcBorders>
            <w:shd w:val="clear" w:color="auto" w:fill="auto"/>
          </w:tcPr>
          <w:p w14:paraId="2E8DF04A" w14:textId="1A05F62A" w:rsidR="008A6D51" w:rsidRPr="00E07E55" w:rsidRDefault="008A6D51" w:rsidP="008A6D51">
            <w:pPr>
              <w:jc w:val="center"/>
              <w:rPr>
                <w:color w:val="000000"/>
              </w:rPr>
            </w:pPr>
            <w:r w:rsidRPr="00E07E55">
              <w:rPr>
                <w:color w:val="000000"/>
              </w:rPr>
              <w:t>1.</w:t>
            </w:r>
            <w:r w:rsidR="0046068B" w:rsidRPr="00E07E55">
              <w:rPr>
                <w:color w:val="000000"/>
              </w:rPr>
              <w:t>09</w:t>
            </w:r>
          </w:p>
        </w:tc>
        <w:tc>
          <w:tcPr>
            <w:tcW w:w="625" w:type="pct"/>
            <w:tcBorders>
              <w:top w:val="nil"/>
              <w:left w:val="nil"/>
              <w:bottom w:val="nil"/>
              <w:right w:val="nil"/>
            </w:tcBorders>
          </w:tcPr>
          <w:p w14:paraId="16480D2B" w14:textId="71C174EF" w:rsidR="008A6D51" w:rsidRPr="00E07E55" w:rsidRDefault="008A6D51" w:rsidP="008A6D51">
            <w:pPr>
              <w:jc w:val="center"/>
              <w:rPr>
                <w:color w:val="000000"/>
              </w:rPr>
            </w:pPr>
            <w:r w:rsidRPr="00E07E55">
              <w:rPr>
                <w:color w:val="000000"/>
              </w:rPr>
              <w:t>0.</w:t>
            </w:r>
            <w:r w:rsidR="0046068B" w:rsidRPr="00E07E55">
              <w:rPr>
                <w:color w:val="000000"/>
              </w:rPr>
              <w:t>89</w:t>
            </w:r>
          </w:p>
        </w:tc>
        <w:tc>
          <w:tcPr>
            <w:tcW w:w="577" w:type="pct"/>
            <w:tcBorders>
              <w:top w:val="nil"/>
              <w:left w:val="nil"/>
              <w:bottom w:val="nil"/>
              <w:right w:val="nil"/>
            </w:tcBorders>
          </w:tcPr>
          <w:p w14:paraId="652DECA2" w14:textId="25AFE033" w:rsidR="008A6D51" w:rsidRPr="00E07E55" w:rsidRDefault="0046068B" w:rsidP="008A6D51">
            <w:pPr>
              <w:jc w:val="center"/>
              <w:rPr>
                <w:color w:val="000000"/>
              </w:rPr>
            </w:pPr>
            <w:r w:rsidRPr="00E07E55">
              <w:rPr>
                <w:color w:val="000000"/>
              </w:rPr>
              <w:t>8.93</w:t>
            </w:r>
          </w:p>
        </w:tc>
        <w:tc>
          <w:tcPr>
            <w:tcW w:w="577" w:type="pct"/>
            <w:tcBorders>
              <w:top w:val="nil"/>
              <w:left w:val="nil"/>
              <w:bottom w:val="nil"/>
              <w:right w:val="nil"/>
            </w:tcBorders>
          </w:tcPr>
          <w:p w14:paraId="2DDBDDAB" w14:textId="6738C33E" w:rsidR="008A6D51" w:rsidRPr="00E07E55" w:rsidRDefault="0046068B" w:rsidP="008A6D51">
            <w:pPr>
              <w:jc w:val="center"/>
              <w:rPr>
                <w:color w:val="000000"/>
              </w:rPr>
            </w:pPr>
            <w:r w:rsidRPr="00E07E55">
              <w:rPr>
                <w:color w:val="000000"/>
              </w:rPr>
              <w:t>33.23</w:t>
            </w:r>
          </w:p>
        </w:tc>
        <w:tc>
          <w:tcPr>
            <w:tcW w:w="577" w:type="pct"/>
            <w:tcBorders>
              <w:top w:val="nil"/>
              <w:left w:val="nil"/>
              <w:bottom w:val="nil"/>
              <w:right w:val="nil"/>
            </w:tcBorders>
          </w:tcPr>
          <w:p w14:paraId="66D3A24A" w14:textId="07A6FCA4" w:rsidR="008A6D51" w:rsidRPr="00E07E55" w:rsidRDefault="008A6D51" w:rsidP="008A6D51">
            <w:pPr>
              <w:jc w:val="center"/>
              <w:rPr>
                <w:color w:val="000000"/>
              </w:rPr>
            </w:pPr>
            <w:r w:rsidRPr="00E07E55">
              <w:rPr>
                <w:color w:val="000000"/>
              </w:rPr>
              <w:t>53.</w:t>
            </w:r>
            <w:r w:rsidR="0046068B" w:rsidRPr="00E07E55">
              <w:rPr>
                <w:color w:val="000000"/>
              </w:rPr>
              <w:t>8</w:t>
            </w:r>
            <w:r w:rsidRPr="00E07E55">
              <w:rPr>
                <w:color w:val="000000"/>
              </w:rPr>
              <w:t>0</w:t>
            </w:r>
          </w:p>
        </w:tc>
      </w:tr>
      <w:tr w:rsidR="00732A03" w:rsidRPr="00E07E55" w14:paraId="6C005783" w14:textId="77777777" w:rsidTr="00D13E92">
        <w:trPr>
          <w:trHeight w:val="337"/>
        </w:trPr>
        <w:tc>
          <w:tcPr>
            <w:tcW w:w="1394" w:type="pct"/>
            <w:tcBorders>
              <w:top w:val="nil"/>
              <w:left w:val="nil"/>
              <w:bottom w:val="nil"/>
              <w:right w:val="nil"/>
            </w:tcBorders>
            <w:shd w:val="clear" w:color="auto" w:fill="auto"/>
            <w:vAlign w:val="bottom"/>
          </w:tcPr>
          <w:p w14:paraId="5CA5E5B1" w14:textId="77777777" w:rsidR="008A6D51" w:rsidRPr="00E07E55" w:rsidRDefault="008A6D51" w:rsidP="008A6D51">
            <w:pPr>
              <w:rPr>
                <w:color w:val="000000"/>
              </w:rPr>
            </w:pPr>
            <w:r w:rsidRPr="00E07E55">
              <w:rPr>
                <w:color w:val="000000"/>
              </w:rPr>
              <w:t>Parenting knowledge &amp; efficacy</w:t>
            </w:r>
          </w:p>
        </w:tc>
        <w:tc>
          <w:tcPr>
            <w:tcW w:w="625" w:type="pct"/>
            <w:tcBorders>
              <w:top w:val="nil"/>
              <w:left w:val="nil"/>
              <w:bottom w:val="nil"/>
              <w:right w:val="nil"/>
            </w:tcBorders>
            <w:shd w:val="clear" w:color="auto" w:fill="auto"/>
            <w:hideMark/>
          </w:tcPr>
          <w:p w14:paraId="6369A1FF" w14:textId="77777777" w:rsidR="008A6D51" w:rsidRPr="00E07E55" w:rsidRDefault="008A6D51" w:rsidP="008A6D51">
            <w:pPr>
              <w:jc w:val="center"/>
              <w:rPr>
                <w:color w:val="000000"/>
              </w:rPr>
            </w:pPr>
          </w:p>
        </w:tc>
        <w:tc>
          <w:tcPr>
            <w:tcW w:w="625" w:type="pct"/>
            <w:tcBorders>
              <w:top w:val="nil"/>
              <w:left w:val="nil"/>
              <w:bottom w:val="nil"/>
              <w:right w:val="nil"/>
            </w:tcBorders>
            <w:shd w:val="clear" w:color="auto" w:fill="auto"/>
            <w:hideMark/>
          </w:tcPr>
          <w:p w14:paraId="6678A6A6" w14:textId="77777777" w:rsidR="008A6D51" w:rsidRPr="00E07E55" w:rsidRDefault="008A6D51" w:rsidP="008A6D51">
            <w:pPr>
              <w:jc w:val="center"/>
              <w:rPr>
                <w:color w:val="000000"/>
              </w:rPr>
            </w:pPr>
          </w:p>
        </w:tc>
        <w:tc>
          <w:tcPr>
            <w:tcW w:w="625" w:type="pct"/>
            <w:tcBorders>
              <w:top w:val="nil"/>
              <w:left w:val="nil"/>
              <w:bottom w:val="nil"/>
              <w:right w:val="nil"/>
            </w:tcBorders>
          </w:tcPr>
          <w:p w14:paraId="3D9E278A" w14:textId="77777777" w:rsidR="008A6D51" w:rsidRPr="00E07E55" w:rsidRDefault="008A6D51" w:rsidP="008A6D51">
            <w:pPr>
              <w:jc w:val="center"/>
              <w:rPr>
                <w:color w:val="000000"/>
              </w:rPr>
            </w:pPr>
          </w:p>
        </w:tc>
        <w:tc>
          <w:tcPr>
            <w:tcW w:w="577" w:type="pct"/>
            <w:tcBorders>
              <w:top w:val="nil"/>
              <w:left w:val="nil"/>
              <w:bottom w:val="nil"/>
              <w:right w:val="nil"/>
            </w:tcBorders>
          </w:tcPr>
          <w:p w14:paraId="775FAEEC" w14:textId="77777777" w:rsidR="008A6D51" w:rsidRPr="00E07E55" w:rsidRDefault="008A6D51" w:rsidP="008A6D51">
            <w:pPr>
              <w:jc w:val="center"/>
              <w:rPr>
                <w:color w:val="000000"/>
              </w:rPr>
            </w:pPr>
          </w:p>
        </w:tc>
        <w:tc>
          <w:tcPr>
            <w:tcW w:w="577" w:type="pct"/>
            <w:tcBorders>
              <w:top w:val="nil"/>
              <w:left w:val="nil"/>
              <w:bottom w:val="nil"/>
              <w:right w:val="nil"/>
            </w:tcBorders>
          </w:tcPr>
          <w:p w14:paraId="2CC6931D" w14:textId="77777777" w:rsidR="008A6D51" w:rsidRPr="00E07E55" w:rsidRDefault="008A6D51" w:rsidP="008A6D51">
            <w:pPr>
              <w:jc w:val="center"/>
              <w:rPr>
                <w:color w:val="000000"/>
              </w:rPr>
            </w:pPr>
          </w:p>
        </w:tc>
        <w:tc>
          <w:tcPr>
            <w:tcW w:w="577" w:type="pct"/>
            <w:tcBorders>
              <w:top w:val="nil"/>
              <w:left w:val="nil"/>
              <w:bottom w:val="nil"/>
              <w:right w:val="nil"/>
            </w:tcBorders>
          </w:tcPr>
          <w:p w14:paraId="59069148" w14:textId="77777777" w:rsidR="008A6D51" w:rsidRPr="00E07E55" w:rsidRDefault="008A6D51" w:rsidP="008A6D51">
            <w:pPr>
              <w:jc w:val="center"/>
              <w:rPr>
                <w:color w:val="000000"/>
              </w:rPr>
            </w:pPr>
          </w:p>
        </w:tc>
      </w:tr>
      <w:tr w:rsidR="00732A03" w:rsidRPr="00E07E55" w14:paraId="6AE5953B" w14:textId="77777777" w:rsidTr="00D13E92">
        <w:trPr>
          <w:trHeight w:val="337"/>
        </w:trPr>
        <w:tc>
          <w:tcPr>
            <w:tcW w:w="1394" w:type="pct"/>
            <w:tcBorders>
              <w:top w:val="nil"/>
              <w:left w:val="nil"/>
              <w:bottom w:val="nil"/>
              <w:right w:val="nil"/>
            </w:tcBorders>
            <w:shd w:val="clear" w:color="auto" w:fill="auto"/>
            <w:vAlign w:val="bottom"/>
          </w:tcPr>
          <w:p w14:paraId="642A2D0E" w14:textId="77777777" w:rsidR="008A6D51" w:rsidRPr="00E07E55" w:rsidRDefault="008A6D51" w:rsidP="008A6D51">
            <w:pPr>
              <w:rPr>
                <w:color w:val="000000"/>
              </w:rPr>
            </w:pPr>
            <w:r w:rsidRPr="00E07E55">
              <w:t xml:space="preserve">     </w:t>
            </w:r>
            <w:proofErr w:type="spellStart"/>
            <w:r w:rsidRPr="00E07E55">
              <w:t>Controltemper</w:t>
            </w:r>
            <w:proofErr w:type="spellEnd"/>
          </w:p>
        </w:tc>
        <w:tc>
          <w:tcPr>
            <w:tcW w:w="625" w:type="pct"/>
            <w:tcBorders>
              <w:top w:val="nil"/>
              <w:left w:val="nil"/>
              <w:bottom w:val="nil"/>
              <w:right w:val="nil"/>
            </w:tcBorders>
            <w:shd w:val="clear" w:color="auto" w:fill="auto"/>
          </w:tcPr>
          <w:p w14:paraId="410F64A7" w14:textId="2C36CE43" w:rsidR="008A6D51" w:rsidRPr="00E07E55" w:rsidRDefault="008A6D51" w:rsidP="008A6D51">
            <w:pPr>
              <w:jc w:val="center"/>
              <w:rPr>
                <w:color w:val="000000"/>
              </w:rPr>
            </w:pPr>
            <w:r w:rsidRPr="00E07E55">
              <w:rPr>
                <w:color w:val="000000"/>
              </w:rPr>
              <w:t>2.</w:t>
            </w:r>
            <w:r w:rsidR="0046068B" w:rsidRPr="00E07E55">
              <w:rPr>
                <w:color w:val="000000"/>
              </w:rPr>
              <w:t>18</w:t>
            </w:r>
          </w:p>
        </w:tc>
        <w:tc>
          <w:tcPr>
            <w:tcW w:w="625" w:type="pct"/>
            <w:tcBorders>
              <w:top w:val="nil"/>
              <w:left w:val="nil"/>
              <w:bottom w:val="nil"/>
              <w:right w:val="nil"/>
            </w:tcBorders>
            <w:shd w:val="clear" w:color="auto" w:fill="auto"/>
          </w:tcPr>
          <w:p w14:paraId="06952A19" w14:textId="4D939A09" w:rsidR="008A6D51" w:rsidRPr="00E07E55" w:rsidRDefault="008A6D51" w:rsidP="008A6D51">
            <w:pPr>
              <w:jc w:val="center"/>
              <w:rPr>
                <w:color w:val="000000"/>
              </w:rPr>
            </w:pPr>
            <w:r w:rsidRPr="00E07E55">
              <w:rPr>
                <w:color w:val="000000"/>
              </w:rPr>
              <w:t>1.4</w:t>
            </w:r>
            <w:r w:rsidR="0046068B" w:rsidRPr="00E07E55">
              <w:rPr>
                <w:color w:val="000000"/>
              </w:rPr>
              <w:t>9</w:t>
            </w:r>
          </w:p>
        </w:tc>
        <w:tc>
          <w:tcPr>
            <w:tcW w:w="625" w:type="pct"/>
            <w:tcBorders>
              <w:top w:val="nil"/>
              <w:left w:val="nil"/>
              <w:bottom w:val="nil"/>
              <w:right w:val="nil"/>
            </w:tcBorders>
          </w:tcPr>
          <w:p w14:paraId="237CA2E0" w14:textId="32891FDD" w:rsidR="008A6D51" w:rsidRPr="00E07E55" w:rsidRDefault="0046068B" w:rsidP="008A6D51">
            <w:pPr>
              <w:jc w:val="center"/>
              <w:rPr>
                <w:color w:val="000000"/>
              </w:rPr>
            </w:pPr>
            <w:r w:rsidRPr="00E07E55">
              <w:rPr>
                <w:color w:val="000000"/>
              </w:rPr>
              <w:t>2.28</w:t>
            </w:r>
          </w:p>
        </w:tc>
        <w:tc>
          <w:tcPr>
            <w:tcW w:w="577" w:type="pct"/>
            <w:tcBorders>
              <w:top w:val="nil"/>
              <w:left w:val="nil"/>
              <w:bottom w:val="nil"/>
              <w:right w:val="nil"/>
            </w:tcBorders>
          </w:tcPr>
          <w:p w14:paraId="7F814223" w14:textId="51983DE5" w:rsidR="008A6D51" w:rsidRPr="00E07E55" w:rsidRDefault="008A6D51" w:rsidP="008A6D51">
            <w:pPr>
              <w:jc w:val="center"/>
              <w:rPr>
                <w:color w:val="000000"/>
              </w:rPr>
            </w:pPr>
            <w:r w:rsidRPr="00E07E55">
              <w:rPr>
                <w:color w:val="000000"/>
              </w:rPr>
              <w:t>11.</w:t>
            </w:r>
            <w:r w:rsidR="0046068B" w:rsidRPr="00E07E55">
              <w:rPr>
                <w:color w:val="000000"/>
              </w:rPr>
              <w:t>41</w:t>
            </w:r>
          </w:p>
        </w:tc>
        <w:tc>
          <w:tcPr>
            <w:tcW w:w="577" w:type="pct"/>
            <w:tcBorders>
              <w:top w:val="nil"/>
              <w:left w:val="nil"/>
              <w:bottom w:val="nil"/>
              <w:right w:val="nil"/>
            </w:tcBorders>
          </w:tcPr>
          <w:p w14:paraId="1CD345F5" w14:textId="588B6783" w:rsidR="008A6D51" w:rsidRPr="00E07E55" w:rsidRDefault="0046068B" w:rsidP="008A6D51">
            <w:pPr>
              <w:jc w:val="center"/>
              <w:rPr>
                <w:color w:val="000000"/>
              </w:rPr>
            </w:pPr>
            <w:r w:rsidRPr="00E07E55">
              <w:rPr>
                <w:color w:val="000000"/>
              </w:rPr>
              <w:t>35.22</w:t>
            </w:r>
          </w:p>
        </w:tc>
        <w:tc>
          <w:tcPr>
            <w:tcW w:w="577" w:type="pct"/>
            <w:tcBorders>
              <w:top w:val="nil"/>
              <w:left w:val="nil"/>
              <w:bottom w:val="nil"/>
              <w:right w:val="nil"/>
            </w:tcBorders>
          </w:tcPr>
          <w:p w14:paraId="702F8A9D" w14:textId="770EE6F3" w:rsidR="008A6D51" w:rsidRPr="00E07E55" w:rsidRDefault="008A6D51" w:rsidP="008A6D51">
            <w:pPr>
              <w:jc w:val="center"/>
              <w:rPr>
                <w:color w:val="000000"/>
              </w:rPr>
            </w:pPr>
            <w:r w:rsidRPr="00E07E55">
              <w:rPr>
                <w:color w:val="000000"/>
              </w:rPr>
              <w:t>47.</w:t>
            </w:r>
            <w:r w:rsidR="0046068B" w:rsidRPr="00E07E55">
              <w:rPr>
                <w:color w:val="000000"/>
              </w:rPr>
              <w:t>42</w:t>
            </w:r>
          </w:p>
        </w:tc>
      </w:tr>
      <w:tr w:rsidR="00732A03" w:rsidRPr="00E07E55" w14:paraId="3AABCB63" w14:textId="77777777" w:rsidTr="00D13E92">
        <w:trPr>
          <w:trHeight w:val="337"/>
        </w:trPr>
        <w:tc>
          <w:tcPr>
            <w:tcW w:w="1394" w:type="pct"/>
            <w:tcBorders>
              <w:top w:val="nil"/>
              <w:left w:val="nil"/>
              <w:bottom w:val="nil"/>
              <w:right w:val="nil"/>
            </w:tcBorders>
            <w:shd w:val="clear" w:color="auto" w:fill="auto"/>
            <w:vAlign w:val="bottom"/>
          </w:tcPr>
          <w:p w14:paraId="049ADD5E" w14:textId="77777777" w:rsidR="008A6D51" w:rsidRPr="00E07E55" w:rsidRDefault="008A6D51" w:rsidP="008A6D51">
            <w:pPr>
              <w:rPr>
                <w:color w:val="000000"/>
              </w:rPr>
            </w:pPr>
            <w:r w:rsidRPr="00E07E55">
              <w:t xml:space="preserve">     Patient</w:t>
            </w:r>
          </w:p>
        </w:tc>
        <w:tc>
          <w:tcPr>
            <w:tcW w:w="625" w:type="pct"/>
            <w:tcBorders>
              <w:top w:val="nil"/>
              <w:left w:val="nil"/>
              <w:bottom w:val="nil"/>
              <w:right w:val="nil"/>
            </w:tcBorders>
            <w:shd w:val="clear" w:color="auto" w:fill="auto"/>
          </w:tcPr>
          <w:p w14:paraId="442B0609" w14:textId="11BEFABB" w:rsidR="008A6D51" w:rsidRPr="00E07E55" w:rsidRDefault="008A6D51" w:rsidP="008A6D51">
            <w:pPr>
              <w:jc w:val="center"/>
              <w:rPr>
                <w:color w:val="000000"/>
              </w:rPr>
            </w:pPr>
            <w:r w:rsidRPr="00E07E55">
              <w:rPr>
                <w:color w:val="000000"/>
              </w:rPr>
              <w:t>2.0</w:t>
            </w:r>
            <w:r w:rsidR="0007761E" w:rsidRPr="00E07E55">
              <w:rPr>
                <w:color w:val="000000"/>
              </w:rPr>
              <w:t>8</w:t>
            </w:r>
          </w:p>
        </w:tc>
        <w:tc>
          <w:tcPr>
            <w:tcW w:w="625" w:type="pct"/>
            <w:tcBorders>
              <w:top w:val="nil"/>
              <w:left w:val="nil"/>
              <w:bottom w:val="nil"/>
              <w:right w:val="nil"/>
            </w:tcBorders>
            <w:shd w:val="clear" w:color="auto" w:fill="auto"/>
          </w:tcPr>
          <w:p w14:paraId="41936B86" w14:textId="66A5948C" w:rsidR="008A6D51" w:rsidRPr="00E07E55" w:rsidRDefault="008A6D51" w:rsidP="008A6D51">
            <w:pPr>
              <w:jc w:val="center"/>
              <w:rPr>
                <w:color w:val="000000"/>
              </w:rPr>
            </w:pPr>
            <w:r w:rsidRPr="00E07E55">
              <w:rPr>
                <w:color w:val="000000"/>
              </w:rPr>
              <w:t>0.7</w:t>
            </w:r>
            <w:r w:rsidR="0007761E" w:rsidRPr="00E07E55">
              <w:rPr>
                <w:color w:val="000000"/>
              </w:rPr>
              <w:t>9</w:t>
            </w:r>
          </w:p>
        </w:tc>
        <w:tc>
          <w:tcPr>
            <w:tcW w:w="625" w:type="pct"/>
            <w:tcBorders>
              <w:top w:val="nil"/>
              <w:left w:val="nil"/>
              <w:bottom w:val="nil"/>
              <w:right w:val="nil"/>
            </w:tcBorders>
          </w:tcPr>
          <w:p w14:paraId="4F90CEDE" w14:textId="7940BD09" w:rsidR="008A6D51" w:rsidRPr="00E07E55" w:rsidRDefault="008A6D51" w:rsidP="008A6D51">
            <w:pPr>
              <w:jc w:val="center"/>
              <w:rPr>
                <w:color w:val="000000"/>
              </w:rPr>
            </w:pPr>
            <w:r w:rsidRPr="00E07E55">
              <w:rPr>
                <w:color w:val="000000"/>
              </w:rPr>
              <w:t>1.</w:t>
            </w:r>
            <w:r w:rsidR="0046068B" w:rsidRPr="00E07E55">
              <w:rPr>
                <w:color w:val="000000"/>
              </w:rPr>
              <w:t>19</w:t>
            </w:r>
          </w:p>
        </w:tc>
        <w:tc>
          <w:tcPr>
            <w:tcW w:w="577" w:type="pct"/>
            <w:tcBorders>
              <w:top w:val="nil"/>
              <w:left w:val="nil"/>
              <w:bottom w:val="nil"/>
              <w:right w:val="nil"/>
            </w:tcBorders>
          </w:tcPr>
          <w:p w14:paraId="015CF6AA" w14:textId="43A0FDFA" w:rsidR="008A6D51" w:rsidRPr="00E07E55" w:rsidRDefault="008A6D51" w:rsidP="008A6D51">
            <w:pPr>
              <w:jc w:val="center"/>
              <w:rPr>
                <w:color w:val="000000"/>
              </w:rPr>
            </w:pPr>
            <w:r w:rsidRPr="00E07E55">
              <w:rPr>
                <w:color w:val="000000"/>
              </w:rPr>
              <w:t>8.</w:t>
            </w:r>
            <w:r w:rsidR="0007761E" w:rsidRPr="00E07E55">
              <w:rPr>
                <w:color w:val="000000"/>
              </w:rPr>
              <w:t>04</w:t>
            </w:r>
          </w:p>
        </w:tc>
        <w:tc>
          <w:tcPr>
            <w:tcW w:w="577" w:type="pct"/>
            <w:tcBorders>
              <w:top w:val="nil"/>
              <w:left w:val="nil"/>
              <w:bottom w:val="nil"/>
              <w:right w:val="nil"/>
            </w:tcBorders>
          </w:tcPr>
          <w:p w14:paraId="666F8D54" w14:textId="123C3577" w:rsidR="008A6D51" w:rsidRPr="00E07E55" w:rsidRDefault="008A6D51" w:rsidP="008A6D51">
            <w:pPr>
              <w:jc w:val="center"/>
              <w:rPr>
                <w:color w:val="000000"/>
              </w:rPr>
            </w:pPr>
            <w:r w:rsidRPr="00E07E55">
              <w:rPr>
                <w:color w:val="000000"/>
              </w:rPr>
              <w:t>31.</w:t>
            </w:r>
            <w:r w:rsidR="0046068B" w:rsidRPr="00E07E55">
              <w:rPr>
                <w:color w:val="000000"/>
              </w:rPr>
              <w:t>94</w:t>
            </w:r>
          </w:p>
        </w:tc>
        <w:tc>
          <w:tcPr>
            <w:tcW w:w="577" w:type="pct"/>
            <w:tcBorders>
              <w:top w:val="nil"/>
              <w:left w:val="nil"/>
              <w:bottom w:val="nil"/>
              <w:right w:val="nil"/>
            </w:tcBorders>
          </w:tcPr>
          <w:p w14:paraId="608DCAD9" w14:textId="505F6DB0" w:rsidR="008A6D51" w:rsidRPr="00E07E55" w:rsidRDefault="008A6D51" w:rsidP="008A6D51">
            <w:pPr>
              <w:jc w:val="center"/>
              <w:rPr>
                <w:color w:val="000000"/>
              </w:rPr>
            </w:pPr>
            <w:r w:rsidRPr="00E07E55">
              <w:rPr>
                <w:color w:val="000000"/>
              </w:rPr>
              <w:t>5</w:t>
            </w:r>
            <w:r w:rsidR="0007761E" w:rsidRPr="00E07E55">
              <w:rPr>
                <w:color w:val="000000"/>
              </w:rPr>
              <w:t>5</w:t>
            </w:r>
            <w:r w:rsidRPr="00E07E55">
              <w:rPr>
                <w:color w:val="000000"/>
              </w:rPr>
              <w:t>.</w:t>
            </w:r>
            <w:r w:rsidR="0007761E" w:rsidRPr="00E07E55">
              <w:rPr>
                <w:color w:val="000000"/>
              </w:rPr>
              <w:t>95</w:t>
            </w:r>
          </w:p>
        </w:tc>
      </w:tr>
      <w:tr w:rsidR="00732A03" w:rsidRPr="00E07E55" w14:paraId="2A506DB0" w14:textId="77777777" w:rsidTr="00D13E92">
        <w:trPr>
          <w:trHeight w:val="337"/>
        </w:trPr>
        <w:tc>
          <w:tcPr>
            <w:tcW w:w="1394" w:type="pct"/>
            <w:tcBorders>
              <w:top w:val="nil"/>
              <w:left w:val="nil"/>
              <w:bottom w:val="nil"/>
              <w:right w:val="nil"/>
            </w:tcBorders>
            <w:shd w:val="clear" w:color="auto" w:fill="auto"/>
            <w:vAlign w:val="bottom"/>
          </w:tcPr>
          <w:p w14:paraId="6BA665A9" w14:textId="77777777" w:rsidR="008A6D51" w:rsidRPr="00E07E55" w:rsidRDefault="008A6D51" w:rsidP="008A6D51">
            <w:pPr>
              <w:rPr>
                <w:color w:val="000000"/>
              </w:rPr>
            </w:pPr>
            <w:r w:rsidRPr="00E07E55">
              <w:lastRenderedPageBreak/>
              <w:t xml:space="preserve">     </w:t>
            </w:r>
            <w:proofErr w:type="spellStart"/>
            <w:r w:rsidRPr="00E07E55">
              <w:t>Nurtureself</w:t>
            </w:r>
            <w:proofErr w:type="spellEnd"/>
          </w:p>
        </w:tc>
        <w:tc>
          <w:tcPr>
            <w:tcW w:w="625" w:type="pct"/>
            <w:tcBorders>
              <w:top w:val="nil"/>
              <w:left w:val="nil"/>
              <w:bottom w:val="nil"/>
              <w:right w:val="nil"/>
            </w:tcBorders>
            <w:shd w:val="clear" w:color="auto" w:fill="auto"/>
          </w:tcPr>
          <w:p w14:paraId="6996F649" w14:textId="77FFD88B" w:rsidR="008A6D51" w:rsidRPr="00E07E55" w:rsidRDefault="008A6D51" w:rsidP="008A6D51">
            <w:pPr>
              <w:jc w:val="center"/>
              <w:rPr>
                <w:color w:val="000000"/>
              </w:rPr>
            </w:pPr>
            <w:r w:rsidRPr="00E07E55">
              <w:rPr>
                <w:color w:val="000000"/>
              </w:rPr>
              <w:t>13.6</w:t>
            </w:r>
            <w:r w:rsidR="0007761E" w:rsidRPr="00E07E55">
              <w:rPr>
                <w:color w:val="000000"/>
              </w:rPr>
              <w:t>9</w:t>
            </w:r>
          </w:p>
        </w:tc>
        <w:tc>
          <w:tcPr>
            <w:tcW w:w="625" w:type="pct"/>
            <w:tcBorders>
              <w:top w:val="nil"/>
              <w:left w:val="nil"/>
              <w:bottom w:val="nil"/>
              <w:right w:val="nil"/>
            </w:tcBorders>
            <w:shd w:val="clear" w:color="auto" w:fill="auto"/>
          </w:tcPr>
          <w:p w14:paraId="5F732BF4" w14:textId="2D234402" w:rsidR="008A6D51" w:rsidRPr="00E07E55" w:rsidRDefault="008A6D51" w:rsidP="008A6D51">
            <w:pPr>
              <w:jc w:val="center"/>
              <w:rPr>
                <w:color w:val="000000"/>
              </w:rPr>
            </w:pPr>
            <w:r w:rsidRPr="00E07E55">
              <w:rPr>
                <w:color w:val="000000"/>
              </w:rPr>
              <w:t>1.</w:t>
            </w:r>
            <w:r w:rsidR="0007761E" w:rsidRPr="00E07E55">
              <w:rPr>
                <w:color w:val="000000"/>
              </w:rPr>
              <w:t>49</w:t>
            </w:r>
          </w:p>
        </w:tc>
        <w:tc>
          <w:tcPr>
            <w:tcW w:w="625" w:type="pct"/>
            <w:tcBorders>
              <w:top w:val="nil"/>
              <w:left w:val="nil"/>
              <w:bottom w:val="nil"/>
              <w:right w:val="nil"/>
            </w:tcBorders>
          </w:tcPr>
          <w:p w14:paraId="606A1CE2" w14:textId="3CF4CFC7" w:rsidR="008A6D51" w:rsidRPr="00E07E55" w:rsidRDefault="008A6D51" w:rsidP="008A6D51">
            <w:pPr>
              <w:jc w:val="center"/>
              <w:rPr>
                <w:color w:val="000000"/>
              </w:rPr>
            </w:pPr>
            <w:r w:rsidRPr="00E07E55">
              <w:rPr>
                <w:color w:val="000000"/>
              </w:rPr>
              <w:t>5.</w:t>
            </w:r>
            <w:r w:rsidR="0007761E" w:rsidRPr="00E07E55">
              <w:rPr>
                <w:color w:val="000000"/>
              </w:rPr>
              <w:t>36</w:t>
            </w:r>
          </w:p>
        </w:tc>
        <w:tc>
          <w:tcPr>
            <w:tcW w:w="577" w:type="pct"/>
            <w:tcBorders>
              <w:top w:val="nil"/>
              <w:left w:val="nil"/>
              <w:bottom w:val="nil"/>
              <w:right w:val="nil"/>
            </w:tcBorders>
          </w:tcPr>
          <w:p w14:paraId="61E303DC" w14:textId="16D3D0F9" w:rsidR="008A6D51" w:rsidRPr="00E07E55" w:rsidRDefault="008A6D51" w:rsidP="008A6D51">
            <w:pPr>
              <w:jc w:val="center"/>
              <w:rPr>
                <w:color w:val="000000"/>
              </w:rPr>
            </w:pPr>
            <w:r w:rsidRPr="00E07E55">
              <w:rPr>
                <w:color w:val="000000"/>
              </w:rPr>
              <w:t>35.</w:t>
            </w:r>
            <w:r w:rsidR="0007761E" w:rsidRPr="00E07E55">
              <w:rPr>
                <w:color w:val="000000"/>
              </w:rPr>
              <w:t>42</w:t>
            </w:r>
          </w:p>
        </w:tc>
        <w:tc>
          <w:tcPr>
            <w:tcW w:w="577" w:type="pct"/>
            <w:tcBorders>
              <w:top w:val="nil"/>
              <w:left w:val="nil"/>
              <w:bottom w:val="nil"/>
              <w:right w:val="nil"/>
            </w:tcBorders>
          </w:tcPr>
          <w:p w14:paraId="5D17EF21" w14:textId="5704A577" w:rsidR="008A6D51" w:rsidRPr="00E07E55" w:rsidRDefault="008A6D51" w:rsidP="008A6D51">
            <w:pPr>
              <w:jc w:val="center"/>
              <w:rPr>
                <w:color w:val="000000"/>
              </w:rPr>
            </w:pPr>
            <w:r w:rsidRPr="00E07E55">
              <w:rPr>
                <w:color w:val="000000"/>
              </w:rPr>
              <w:t>28.4</w:t>
            </w:r>
            <w:r w:rsidR="0007761E" w:rsidRPr="00E07E55">
              <w:rPr>
                <w:color w:val="000000"/>
              </w:rPr>
              <w:t>7</w:t>
            </w:r>
          </w:p>
        </w:tc>
        <w:tc>
          <w:tcPr>
            <w:tcW w:w="577" w:type="pct"/>
            <w:tcBorders>
              <w:top w:val="nil"/>
              <w:left w:val="nil"/>
              <w:bottom w:val="nil"/>
              <w:right w:val="nil"/>
            </w:tcBorders>
          </w:tcPr>
          <w:p w14:paraId="7A3DA784" w14:textId="684CAB3B" w:rsidR="008A6D51" w:rsidRPr="00E07E55" w:rsidRDefault="008A6D51" w:rsidP="008A6D51">
            <w:pPr>
              <w:jc w:val="center"/>
              <w:rPr>
                <w:color w:val="000000"/>
              </w:rPr>
            </w:pPr>
            <w:r w:rsidRPr="00E07E55">
              <w:rPr>
                <w:color w:val="000000"/>
              </w:rPr>
              <w:t>15.5</w:t>
            </w:r>
            <w:r w:rsidR="0007761E" w:rsidRPr="00E07E55">
              <w:rPr>
                <w:color w:val="000000"/>
              </w:rPr>
              <w:t>8</w:t>
            </w:r>
          </w:p>
        </w:tc>
      </w:tr>
      <w:tr w:rsidR="00732A03" w:rsidRPr="00E07E55" w14:paraId="705C82ED" w14:textId="77777777" w:rsidTr="00D13E92">
        <w:trPr>
          <w:trHeight w:val="337"/>
        </w:trPr>
        <w:tc>
          <w:tcPr>
            <w:tcW w:w="1394" w:type="pct"/>
            <w:tcBorders>
              <w:top w:val="nil"/>
              <w:left w:val="nil"/>
              <w:bottom w:val="nil"/>
              <w:right w:val="nil"/>
            </w:tcBorders>
            <w:shd w:val="clear" w:color="auto" w:fill="auto"/>
            <w:vAlign w:val="bottom"/>
          </w:tcPr>
          <w:p w14:paraId="6A8CC0CB" w14:textId="77777777" w:rsidR="008A6D51" w:rsidRPr="00E07E55" w:rsidRDefault="008A6D51" w:rsidP="008A6D51">
            <w:pPr>
              <w:rPr>
                <w:color w:val="000000"/>
              </w:rPr>
            </w:pPr>
            <w:r w:rsidRPr="00E07E55">
              <w:t xml:space="preserve">     </w:t>
            </w:r>
            <w:proofErr w:type="spellStart"/>
            <w:r w:rsidRPr="00E07E55">
              <w:t>Goodjob</w:t>
            </w:r>
            <w:proofErr w:type="spellEnd"/>
          </w:p>
        </w:tc>
        <w:tc>
          <w:tcPr>
            <w:tcW w:w="625" w:type="pct"/>
            <w:tcBorders>
              <w:top w:val="nil"/>
              <w:left w:val="nil"/>
              <w:bottom w:val="nil"/>
              <w:right w:val="nil"/>
            </w:tcBorders>
            <w:shd w:val="clear" w:color="auto" w:fill="auto"/>
          </w:tcPr>
          <w:p w14:paraId="34CD0D01" w14:textId="77777777" w:rsidR="008A6D51" w:rsidRPr="00E07E55" w:rsidRDefault="008A6D51" w:rsidP="008A6D51">
            <w:pPr>
              <w:jc w:val="center"/>
              <w:rPr>
                <w:color w:val="000000"/>
              </w:rPr>
            </w:pPr>
            <w:r w:rsidRPr="00E07E55">
              <w:rPr>
                <w:color w:val="000000"/>
              </w:rPr>
              <w:t>9.14</w:t>
            </w:r>
          </w:p>
        </w:tc>
        <w:tc>
          <w:tcPr>
            <w:tcW w:w="625" w:type="pct"/>
            <w:tcBorders>
              <w:top w:val="nil"/>
              <w:left w:val="nil"/>
              <w:bottom w:val="nil"/>
              <w:right w:val="nil"/>
            </w:tcBorders>
            <w:shd w:val="clear" w:color="auto" w:fill="auto"/>
          </w:tcPr>
          <w:p w14:paraId="3978B05D" w14:textId="77777777" w:rsidR="008A6D51" w:rsidRPr="00E07E55" w:rsidRDefault="008A6D51" w:rsidP="008A6D51">
            <w:pPr>
              <w:jc w:val="center"/>
              <w:rPr>
                <w:color w:val="000000"/>
              </w:rPr>
            </w:pPr>
            <w:r w:rsidRPr="00E07E55">
              <w:rPr>
                <w:color w:val="000000"/>
              </w:rPr>
              <w:t>1.23</w:t>
            </w:r>
          </w:p>
        </w:tc>
        <w:tc>
          <w:tcPr>
            <w:tcW w:w="625" w:type="pct"/>
            <w:tcBorders>
              <w:top w:val="nil"/>
              <w:left w:val="nil"/>
              <w:bottom w:val="nil"/>
              <w:right w:val="nil"/>
            </w:tcBorders>
          </w:tcPr>
          <w:p w14:paraId="6612A0D2" w14:textId="77777777" w:rsidR="008A6D51" w:rsidRPr="00E07E55" w:rsidRDefault="008A6D51" w:rsidP="008A6D51">
            <w:pPr>
              <w:jc w:val="center"/>
              <w:rPr>
                <w:color w:val="000000"/>
              </w:rPr>
            </w:pPr>
            <w:r w:rsidRPr="00E07E55">
              <w:rPr>
                <w:color w:val="000000"/>
              </w:rPr>
              <w:t>2.46</w:t>
            </w:r>
          </w:p>
        </w:tc>
        <w:tc>
          <w:tcPr>
            <w:tcW w:w="577" w:type="pct"/>
            <w:tcBorders>
              <w:top w:val="nil"/>
              <w:left w:val="nil"/>
              <w:bottom w:val="nil"/>
              <w:right w:val="nil"/>
            </w:tcBorders>
          </w:tcPr>
          <w:p w14:paraId="73B08B9A" w14:textId="77777777" w:rsidR="008A6D51" w:rsidRPr="00E07E55" w:rsidRDefault="008A6D51" w:rsidP="008A6D51">
            <w:pPr>
              <w:jc w:val="center"/>
              <w:rPr>
                <w:color w:val="000000"/>
              </w:rPr>
            </w:pPr>
            <w:r w:rsidRPr="00E07E55">
              <w:rPr>
                <w:color w:val="000000"/>
              </w:rPr>
              <w:t>17.76</w:t>
            </w:r>
          </w:p>
        </w:tc>
        <w:tc>
          <w:tcPr>
            <w:tcW w:w="577" w:type="pct"/>
            <w:tcBorders>
              <w:top w:val="nil"/>
              <w:left w:val="nil"/>
              <w:bottom w:val="nil"/>
              <w:right w:val="nil"/>
            </w:tcBorders>
          </w:tcPr>
          <w:p w14:paraId="56E881B0" w14:textId="77777777" w:rsidR="008A6D51" w:rsidRPr="00E07E55" w:rsidRDefault="008A6D51" w:rsidP="008A6D51">
            <w:pPr>
              <w:jc w:val="center"/>
              <w:rPr>
                <w:color w:val="000000"/>
              </w:rPr>
            </w:pPr>
            <w:r w:rsidRPr="00E07E55">
              <w:rPr>
                <w:color w:val="000000"/>
              </w:rPr>
              <w:t>34.50</w:t>
            </w:r>
          </w:p>
        </w:tc>
        <w:tc>
          <w:tcPr>
            <w:tcW w:w="577" w:type="pct"/>
            <w:tcBorders>
              <w:top w:val="nil"/>
              <w:left w:val="nil"/>
              <w:bottom w:val="nil"/>
              <w:right w:val="nil"/>
            </w:tcBorders>
          </w:tcPr>
          <w:p w14:paraId="30C428C3" w14:textId="77777777" w:rsidR="008A6D51" w:rsidRPr="00E07E55" w:rsidRDefault="008A6D51" w:rsidP="008A6D51">
            <w:pPr>
              <w:jc w:val="center"/>
              <w:rPr>
                <w:color w:val="000000"/>
              </w:rPr>
            </w:pPr>
            <w:r w:rsidRPr="00E07E55">
              <w:rPr>
                <w:color w:val="000000"/>
              </w:rPr>
              <w:t>34.91</w:t>
            </w:r>
          </w:p>
        </w:tc>
      </w:tr>
      <w:tr w:rsidR="00732A03" w:rsidRPr="00E07E55" w14:paraId="66A15E4C" w14:textId="77777777" w:rsidTr="00D13E92">
        <w:trPr>
          <w:trHeight w:val="337"/>
        </w:trPr>
        <w:tc>
          <w:tcPr>
            <w:tcW w:w="1394" w:type="pct"/>
            <w:tcBorders>
              <w:top w:val="nil"/>
              <w:left w:val="nil"/>
              <w:bottom w:val="nil"/>
              <w:right w:val="nil"/>
            </w:tcBorders>
            <w:shd w:val="clear" w:color="auto" w:fill="auto"/>
            <w:vAlign w:val="bottom"/>
          </w:tcPr>
          <w:p w14:paraId="28179FE2" w14:textId="77777777" w:rsidR="008A6D51" w:rsidRPr="00E07E55" w:rsidRDefault="008A6D51" w:rsidP="008A6D51">
            <w:pPr>
              <w:rPr>
                <w:color w:val="000000"/>
              </w:rPr>
            </w:pPr>
            <w:r w:rsidRPr="00E07E55">
              <w:t xml:space="preserve">     Hard</w:t>
            </w:r>
          </w:p>
        </w:tc>
        <w:tc>
          <w:tcPr>
            <w:tcW w:w="625" w:type="pct"/>
            <w:tcBorders>
              <w:top w:val="nil"/>
              <w:left w:val="nil"/>
              <w:bottom w:val="nil"/>
              <w:right w:val="nil"/>
            </w:tcBorders>
            <w:shd w:val="clear" w:color="auto" w:fill="auto"/>
          </w:tcPr>
          <w:p w14:paraId="2D5D563A" w14:textId="6051F0F1" w:rsidR="008A6D51" w:rsidRPr="00E07E55" w:rsidRDefault="008A6D51" w:rsidP="008A6D51">
            <w:pPr>
              <w:jc w:val="center"/>
              <w:rPr>
                <w:color w:val="000000"/>
              </w:rPr>
            </w:pPr>
            <w:r w:rsidRPr="00E07E55">
              <w:rPr>
                <w:color w:val="000000"/>
              </w:rPr>
              <w:t>8.</w:t>
            </w:r>
            <w:r w:rsidR="0007761E" w:rsidRPr="00E07E55">
              <w:rPr>
                <w:color w:val="000000"/>
              </w:rPr>
              <w:t>43</w:t>
            </w:r>
          </w:p>
        </w:tc>
        <w:tc>
          <w:tcPr>
            <w:tcW w:w="625" w:type="pct"/>
            <w:tcBorders>
              <w:top w:val="nil"/>
              <w:left w:val="nil"/>
              <w:bottom w:val="nil"/>
              <w:right w:val="nil"/>
            </w:tcBorders>
            <w:shd w:val="clear" w:color="auto" w:fill="auto"/>
          </w:tcPr>
          <w:p w14:paraId="70C1C097" w14:textId="429526B7" w:rsidR="008A6D51" w:rsidRPr="00E07E55" w:rsidRDefault="008A6D51" w:rsidP="008A6D51">
            <w:pPr>
              <w:jc w:val="center"/>
              <w:rPr>
                <w:color w:val="000000"/>
              </w:rPr>
            </w:pPr>
            <w:r w:rsidRPr="00E07E55">
              <w:rPr>
                <w:color w:val="000000"/>
              </w:rPr>
              <w:t>1.</w:t>
            </w:r>
            <w:r w:rsidR="0007761E" w:rsidRPr="00E07E55">
              <w:rPr>
                <w:color w:val="000000"/>
              </w:rPr>
              <w:t>49</w:t>
            </w:r>
          </w:p>
        </w:tc>
        <w:tc>
          <w:tcPr>
            <w:tcW w:w="625" w:type="pct"/>
            <w:tcBorders>
              <w:top w:val="nil"/>
              <w:left w:val="nil"/>
              <w:bottom w:val="nil"/>
              <w:right w:val="nil"/>
            </w:tcBorders>
          </w:tcPr>
          <w:p w14:paraId="540652AC" w14:textId="6EFB1A29" w:rsidR="008A6D51" w:rsidRPr="00E07E55" w:rsidRDefault="008A6D51" w:rsidP="008A6D51">
            <w:pPr>
              <w:jc w:val="center"/>
              <w:rPr>
                <w:color w:val="000000"/>
              </w:rPr>
            </w:pPr>
            <w:r w:rsidRPr="00E07E55">
              <w:rPr>
                <w:color w:val="000000"/>
              </w:rPr>
              <w:t>4.</w:t>
            </w:r>
            <w:r w:rsidR="0007761E" w:rsidRPr="00E07E55">
              <w:rPr>
                <w:color w:val="000000"/>
              </w:rPr>
              <w:t>37</w:t>
            </w:r>
          </w:p>
        </w:tc>
        <w:tc>
          <w:tcPr>
            <w:tcW w:w="577" w:type="pct"/>
            <w:tcBorders>
              <w:top w:val="nil"/>
              <w:left w:val="nil"/>
              <w:bottom w:val="nil"/>
              <w:right w:val="nil"/>
            </w:tcBorders>
          </w:tcPr>
          <w:p w14:paraId="119E6708" w14:textId="32279560" w:rsidR="008A6D51" w:rsidRPr="00E07E55" w:rsidRDefault="008A6D51" w:rsidP="008A6D51">
            <w:pPr>
              <w:jc w:val="center"/>
              <w:rPr>
                <w:color w:val="000000"/>
              </w:rPr>
            </w:pPr>
            <w:r w:rsidRPr="00E07E55">
              <w:rPr>
                <w:color w:val="000000"/>
              </w:rPr>
              <w:t>19.</w:t>
            </w:r>
            <w:r w:rsidR="0007761E" w:rsidRPr="00E07E55">
              <w:rPr>
                <w:color w:val="000000"/>
              </w:rPr>
              <w:t>15</w:t>
            </w:r>
          </w:p>
        </w:tc>
        <w:tc>
          <w:tcPr>
            <w:tcW w:w="577" w:type="pct"/>
            <w:tcBorders>
              <w:top w:val="nil"/>
              <w:left w:val="nil"/>
              <w:bottom w:val="nil"/>
              <w:right w:val="nil"/>
            </w:tcBorders>
          </w:tcPr>
          <w:p w14:paraId="04E34985" w14:textId="339A4EBB" w:rsidR="008A6D51" w:rsidRPr="00E07E55" w:rsidRDefault="008A6D51" w:rsidP="008A6D51">
            <w:pPr>
              <w:jc w:val="center"/>
              <w:rPr>
                <w:color w:val="000000"/>
              </w:rPr>
            </w:pPr>
            <w:r w:rsidRPr="00E07E55">
              <w:rPr>
                <w:color w:val="000000"/>
              </w:rPr>
              <w:t>29.</w:t>
            </w:r>
            <w:r w:rsidR="0007761E" w:rsidRPr="00E07E55">
              <w:rPr>
                <w:color w:val="000000"/>
              </w:rPr>
              <w:t>96</w:t>
            </w:r>
          </w:p>
        </w:tc>
        <w:tc>
          <w:tcPr>
            <w:tcW w:w="577" w:type="pct"/>
            <w:tcBorders>
              <w:top w:val="nil"/>
              <w:left w:val="nil"/>
              <w:bottom w:val="nil"/>
              <w:right w:val="nil"/>
            </w:tcBorders>
          </w:tcPr>
          <w:p w14:paraId="1E881BDB" w14:textId="41CB2105" w:rsidR="008A6D51" w:rsidRPr="00E07E55" w:rsidRDefault="008A6D51" w:rsidP="008A6D51">
            <w:pPr>
              <w:jc w:val="center"/>
              <w:rPr>
                <w:color w:val="000000"/>
              </w:rPr>
            </w:pPr>
            <w:r w:rsidRPr="00E07E55">
              <w:rPr>
                <w:color w:val="000000"/>
              </w:rPr>
              <w:t>36.</w:t>
            </w:r>
            <w:r w:rsidR="0007761E" w:rsidRPr="00E07E55">
              <w:rPr>
                <w:color w:val="000000"/>
              </w:rPr>
              <w:t>61</w:t>
            </w:r>
          </w:p>
        </w:tc>
      </w:tr>
      <w:tr w:rsidR="00732A03" w:rsidRPr="00E07E55" w14:paraId="70403ED8" w14:textId="77777777" w:rsidTr="00D13E92">
        <w:trPr>
          <w:trHeight w:val="337"/>
        </w:trPr>
        <w:tc>
          <w:tcPr>
            <w:tcW w:w="1394" w:type="pct"/>
            <w:tcBorders>
              <w:top w:val="nil"/>
              <w:left w:val="nil"/>
              <w:bottom w:val="nil"/>
              <w:right w:val="nil"/>
            </w:tcBorders>
            <w:shd w:val="clear" w:color="auto" w:fill="auto"/>
            <w:vAlign w:val="bottom"/>
          </w:tcPr>
          <w:p w14:paraId="57AB7D39" w14:textId="77777777" w:rsidR="008A6D51" w:rsidRPr="00E07E55" w:rsidRDefault="008A6D51" w:rsidP="008A6D51">
            <w:pPr>
              <w:rPr>
                <w:color w:val="000000"/>
              </w:rPr>
            </w:pPr>
            <w:r w:rsidRPr="00E07E55">
              <w:t xml:space="preserve">     </w:t>
            </w:r>
            <w:proofErr w:type="spellStart"/>
            <w:r w:rsidRPr="00E07E55">
              <w:t>Knowalot</w:t>
            </w:r>
            <w:proofErr w:type="spellEnd"/>
          </w:p>
        </w:tc>
        <w:tc>
          <w:tcPr>
            <w:tcW w:w="625" w:type="pct"/>
            <w:tcBorders>
              <w:top w:val="nil"/>
              <w:left w:val="nil"/>
              <w:bottom w:val="nil"/>
              <w:right w:val="nil"/>
            </w:tcBorders>
            <w:shd w:val="clear" w:color="auto" w:fill="auto"/>
          </w:tcPr>
          <w:p w14:paraId="68EFD7F5" w14:textId="28BE826D" w:rsidR="008A6D51" w:rsidRPr="00E07E55" w:rsidRDefault="0007761E" w:rsidP="008A6D51">
            <w:pPr>
              <w:jc w:val="center"/>
              <w:rPr>
                <w:color w:val="000000"/>
              </w:rPr>
            </w:pPr>
            <w:r w:rsidRPr="00E07E55">
              <w:rPr>
                <w:color w:val="000000"/>
              </w:rPr>
              <w:t>2.98</w:t>
            </w:r>
          </w:p>
        </w:tc>
        <w:tc>
          <w:tcPr>
            <w:tcW w:w="625" w:type="pct"/>
            <w:tcBorders>
              <w:top w:val="nil"/>
              <w:left w:val="nil"/>
              <w:bottom w:val="nil"/>
              <w:right w:val="nil"/>
            </w:tcBorders>
            <w:shd w:val="clear" w:color="auto" w:fill="auto"/>
          </w:tcPr>
          <w:p w14:paraId="543CD38E" w14:textId="2F9E5F9F" w:rsidR="008A6D51" w:rsidRPr="00E07E55" w:rsidRDefault="008A6D51" w:rsidP="008A6D51">
            <w:pPr>
              <w:jc w:val="center"/>
              <w:rPr>
                <w:color w:val="000000"/>
              </w:rPr>
            </w:pPr>
            <w:r w:rsidRPr="00E07E55">
              <w:rPr>
                <w:color w:val="000000"/>
              </w:rPr>
              <w:t>1.</w:t>
            </w:r>
            <w:r w:rsidR="0007761E" w:rsidRPr="00E07E55">
              <w:rPr>
                <w:color w:val="000000"/>
              </w:rPr>
              <w:t>59</w:t>
            </w:r>
          </w:p>
        </w:tc>
        <w:tc>
          <w:tcPr>
            <w:tcW w:w="625" w:type="pct"/>
            <w:tcBorders>
              <w:top w:val="nil"/>
              <w:left w:val="nil"/>
              <w:bottom w:val="nil"/>
              <w:right w:val="nil"/>
            </w:tcBorders>
          </w:tcPr>
          <w:p w14:paraId="3C8CCA99" w14:textId="69C7304C" w:rsidR="008A6D51" w:rsidRPr="00E07E55" w:rsidRDefault="0007761E" w:rsidP="008A6D51">
            <w:pPr>
              <w:jc w:val="center"/>
              <w:rPr>
                <w:color w:val="000000"/>
              </w:rPr>
            </w:pPr>
            <w:r w:rsidRPr="00E07E55">
              <w:rPr>
                <w:color w:val="000000"/>
              </w:rPr>
              <w:t>5.85</w:t>
            </w:r>
          </w:p>
        </w:tc>
        <w:tc>
          <w:tcPr>
            <w:tcW w:w="577" w:type="pct"/>
            <w:tcBorders>
              <w:top w:val="nil"/>
              <w:left w:val="nil"/>
              <w:bottom w:val="nil"/>
              <w:right w:val="nil"/>
            </w:tcBorders>
          </w:tcPr>
          <w:p w14:paraId="00452B86" w14:textId="1994D623" w:rsidR="008A6D51" w:rsidRPr="00E07E55" w:rsidRDefault="0007761E" w:rsidP="008A6D51">
            <w:pPr>
              <w:jc w:val="center"/>
              <w:rPr>
                <w:color w:val="000000"/>
              </w:rPr>
            </w:pPr>
            <w:r w:rsidRPr="00E07E55">
              <w:rPr>
                <w:color w:val="000000"/>
              </w:rPr>
              <w:t>20.93</w:t>
            </w:r>
          </w:p>
        </w:tc>
        <w:tc>
          <w:tcPr>
            <w:tcW w:w="577" w:type="pct"/>
            <w:tcBorders>
              <w:top w:val="nil"/>
              <w:left w:val="nil"/>
              <w:bottom w:val="nil"/>
              <w:right w:val="nil"/>
            </w:tcBorders>
          </w:tcPr>
          <w:p w14:paraId="78A36248" w14:textId="7DE7C039" w:rsidR="008A6D51" w:rsidRPr="00E07E55" w:rsidRDefault="008A6D51" w:rsidP="008A6D51">
            <w:pPr>
              <w:jc w:val="center"/>
              <w:rPr>
                <w:color w:val="000000"/>
              </w:rPr>
            </w:pPr>
            <w:r w:rsidRPr="00E07E55">
              <w:rPr>
                <w:color w:val="000000"/>
              </w:rPr>
              <w:t>39.</w:t>
            </w:r>
            <w:r w:rsidR="0007761E" w:rsidRPr="00E07E55">
              <w:rPr>
                <w:color w:val="000000"/>
              </w:rPr>
              <w:t>29</w:t>
            </w:r>
          </w:p>
        </w:tc>
        <w:tc>
          <w:tcPr>
            <w:tcW w:w="577" w:type="pct"/>
            <w:tcBorders>
              <w:top w:val="nil"/>
              <w:left w:val="nil"/>
              <w:bottom w:val="nil"/>
              <w:right w:val="nil"/>
            </w:tcBorders>
          </w:tcPr>
          <w:p w14:paraId="2EFE639D" w14:textId="3EC63DCC" w:rsidR="008A6D51" w:rsidRPr="00E07E55" w:rsidRDefault="008A6D51" w:rsidP="008A6D51">
            <w:pPr>
              <w:jc w:val="center"/>
              <w:rPr>
                <w:color w:val="000000"/>
              </w:rPr>
            </w:pPr>
            <w:r w:rsidRPr="00E07E55">
              <w:rPr>
                <w:color w:val="000000"/>
              </w:rPr>
              <w:t>29.</w:t>
            </w:r>
            <w:r w:rsidR="0007761E" w:rsidRPr="00E07E55">
              <w:rPr>
                <w:color w:val="000000"/>
              </w:rPr>
              <w:t>37</w:t>
            </w:r>
          </w:p>
        </w:tc>
      </w:tr>
      <w:tr w:rsidR="008A6D51" w:rsidRPr="00E07E55" w14:paraId="097BC445" w14:textId="77777777" w:rsidTr="00D13E92">
        <w:trPr>
          <w:trHeight w:val="337"/>
        </w:trPr>
        <w:tc>
          <w:tcPr>
            <w:tcW w:w="5000" w:type="pct"/>
            <w:gridSpan w:val="7"/>
            <w:tcBorders>
              <w:top w:val="nil"/>
              <w:left w:val="nil"/>
              <w:bottom w:val="nil"/>
              <w:right w:val="nil"/>
            </w:tcBorders>
            <w:shd w:val="clear" w:color="auto" w:fill="auto"/>
          </w:tcPr>
          <w:p w14:paraId="6BB7E93D" w14:textId="77777777" w:rsidR="008A6D51" w:rsidRPr="00E07E55" w:rsidRDefault="008A6D51" w:rsidP="008A6D51">
            <w:pPr>
              <w:rPr>
                <w:color w:val="000000"/>
              </w:rPr>
            </w:pPr>
            <w:r w:rsidRPr="00E07E55">
              <w:t>Empathetic awareness &amp; socio-emotional learning</w:t>
            </w:r>
          </w:p>
        </w:tc>
      </w:tr>
      <w:tr w:rsidR="00732A03" w:rsidRPr="00E07E55" w14:paraId="617CB3B2" w14:textId="77777777" w:rsidTr="00D13E92">
        <w:trPr>
          <w:trHeight w:val="337"/>
        </w:trPr>
        <w:tc>
          <w:tcPr>
            <w:tcW w:w="1394" w:type="pct"/>
            <w:tcBorders>
              <w:top w:val="nil"/>
              <w:left w:val="nil"/>
              <w:bottom w:val="nil"/>
              <w:right w:val="nil"/>
            </w:tcBorders>
            <w:shd w:val="clear" w:color="auto" w:fill="auto"/>
            <w:vAlign w:val="bottom"/>
          </w:tcPr>
          <w:p w14:paraId="6C254F53" w14:textId="77777777" w:rsidR="008A6D51" w:rsidRPr="00E07E55" w:rsidRDefault="008A6D51" w:rsidP="008A6D51">
            <w:r w:rsidRPr="00E07E55">
              <w:t xml:space="preserve">     Vignette</w:t>
            </w:r>
          </w:p>
        </w:tc>
        <w:tc>
          <w:tcPr>
            <w:tcW w:w="625" w:type="pct"/>
            <w:tcBorders>
              <w:top w:val="nil"/>
              <w:left w:val="nil"/>
              <w:bottom w:val="nil"/>
              <w:right w:val="nil"/>
            </w:tcBorders>
            <w:shd w:val="clear" w:color="auto" w:fill="auto"/>
          </w:tcPr>
          <w:p w14:paraId="6E610F32" w14:textId="563D94F3" w:rsidR="008A6D51" w:rsidRPr="00E07E55" w:rsidRDefault="008A6D51" w:rsidP="008A6D51">
            <w:pPr>
              <w:jc w:val="center"/>
              <w:rPr>
                <w:color w:val="000000"/>
              </w:rPr>
            </w:pPr>
            <w:r w:rsidRPr="00E07E55">
              <w:rPr>
                <w:color w:val="000000"/>
              </w:rPr>
              <w:t>2.</w:t>
            </w:r>
            <w:r w:rsidR="0007761E" w:rsidRPr="00E07E55">
              <w:rPr>
                <w:color w:val="000000"/>
              </w:rPr>
              <w:t>98</w:t>
            </w:r>
          </w:p>
        </w:tc>
        <w:tc>
          <w:tcPr>
            <w:tcW w:w="625" w:type="pct"/>
            <w:tcBorders>
              <w:top w:val="nil"/>
              <w:left w:val="nil"/>
              <w:bottom w:val="nil"/>
              <w:right w:val="nil"/>
            </w:tcBorders>
            <w:shd w:val="clear" w:color="auto" w:fill="auto"/>
          </w:tcPr>
          <w:p w14:paraId="1C90EEAC" w14:textId="1387FFF4" w:rsidR="008A6D51" w:rsidRPr="00E07E55" w:rsidRDefault="008A6D51" w:rsidP="008A6D51">
            <w:pPr>
              <w:jc w:val="center"/>
              <w:rPr>
                <w:color w:val="000000"/>
              </w:rPr>
            </w:pPr>
            <w:r w:rsidRPr="00E07E55">
              <w:rPr>
                <w:color w:val="000000"/>
              </w:rPr>
              <w:t>1</w:t>
            </w:r>
            <w:r w:rsidR="0007761E" w:rsidRPr="00E07E55">
              <w:rPr>
                <w:color w:val="000000"/>
              </w:rPr>
              <w:t>.19</w:t>
            </w:r>
          </w:p>
        </w:tc>
        <w:tc>
          <w:tcPr>
            <w:tcW w:w="625" w:type="pct"/>
            <w:tcBorders>
              <w:top w:val="nil"/>
              <w:left w:val="nil"/>
              <w:bottom w:val="nil"/>
              <w:right w:val="nil"/>
            </w:tcBorders>
          </w:tcPr>
          <w:p w14:paraId="7F20F98C" w14:textId="6372E6AA" w:rsidR="008A6D51" w:rsidRPr="00E07E55" w:rsidRDefault="008A6D51" w:rsidP="008A6D51">
            <w:pPr>
              <w:jc w:val="center"/>
              <w:rPr>
                <w:color w:val="000000"/>
              </w:rPr>
            </w:pPr>
            <w:r w:rsidRPr="00E07E55">
              <w:rPr>
                <w:color w:val="000000"/>
              </w:rPr>
              <w:t>2.</w:t>
            </w:r>
            <w:r w:rsidR="0007761E" w:rsidRPr="00E07E55">
              <w:rPr>
                <w:color w:val="000000"/>
              </w:rPr>
              <w:t>58</w:t>
            </w:r>
          </w:p>
        </w:tc>
        <w:tc>
          <w:tcPr>
            <w:tcW w:w="577" w:type="pct"/>
            <w:tcBorders>
              <w:top w:val="nil"/>
              <w:left w:val="nil"/>
              <w:bottom w:val="nil"/>
              <w:right w:val="nil"/>
            </w:tcBorders>
          </w:tcPr>
          <w:p w14:paraId="2F12717D" w14:textId="4A07FC59" w:rsidR="008A6D51" w:rsidRPr="00E07E55" w:rsidRDefault="008A6D51" w:rsidP="008A6D51">
            <w:pPr>
              <w:jc w:val="center"/>
              <w:rPr>
                <w:color w:val="000000"/>
              </w:rPr>
            </w:pPr>
            <w:r w:rsidRPr="00E07E55">
              <w:rPr>
                <w:color w:val="000000"/>
              </w:rPr>
              <w:t>10.</w:t>
            </w:r>
            <w:r w:rsidR="0007761E" w:rsidRPr="00E07E55">
              <w:rPr>
                <w:color w:val="000000"/>
              </w:rPr>
              <w:t>02</w:t>
            </w:r>
          </w:p>
        </w:tc>
        <w:tc>
          <w:tcPr>
            <w:tcW w:w="577" w:type="pct"/>
            <w:tcBorders>
              <w:top w:val="nil"/>
              <w:left w:val="nil"/>
              <w:bottom w:val="nil"/>
              <w:right w:val="nil"/>
            </w:tcBorders>
          </w:tcPr>
          <w:p w14:paraId="7198852D" w14:textId="2F68AE16" w:rsidR="008A6D51" w:rsidRPr="00E07E55" w:rsidRDefault="008A6D51" w:rsidP="008A6D51">
            <w:pPr>
              <w:jc w:val="center"/>
              <w:rPr>
                <w:color w:val="000000"/>
              </w:rPr>
            </w:pPr>
            <w:r w:rsidRPr="00E07E55">
              <w:rPr>
                <w:color w:val="000000"/>
              </w:rPr>
              <w:t>43.</w:t>
            </w:r>
            <w:r w:rsidR="0007761E" w:rsidRPr="00E07E55">
              <w:rPr>
                <w:color w:val="000000"/>
              </w:rPr>
              <w:t>65</w:t>
            </w:r>
          </w:p>
        </w:tc>
        <w:tc>
          <w:tcPr>
            <w:tcW w:w="577" w:type="pct"/>
            <w:tcBorders>
              <w:top w:val="nil"/>
              <w:left w:val="nil"/>
              <w:bottom w:val="nil"/>
              <w:right w:val="nil"/>
            </w:tcBorders>
          </w:tcPr>
          <w:p w14:paraId="0339F51B" w14:textId="5DEB4DF8" w:rsidR="008A6D51" w:rsidRPr="00E07E55" w:rsidRDefault="008A6D51" w:rsidP="008A6D51">
            <w:pPr>
              <w:jc w:val="center"/>
              <w:rPr>
                <w:color w:val="000000"/>
              </w:rPr>
            </w:pPr>
            <w:r w:rsidRPr="00E07E55">
              <w:rPr>
                <w:color w:val="000000"/>
              </w:rPr>
              <w:t>39.</w:t>
            </w:r>
            <w:r w:rsidR="0007761E" w:rsidRPr="00E07E55">
              <w:rPr>
                <w:color w:val="000000"/>
              </w:rPr>
              <w:t>58</w:t>
            </w:r>
          </w:p>
        </w:tc>
      </w:tr>
      <w:tr w:rsidR="00732A03" w:rsidRPr="00E07E55" w14:paraId="56F7134A" w14:textId="77777777" w:rsidTr="00D13E92">
        <w:trPr>
          <w:trHeight w:val="337"/>
        </w:trPr>
        <w:tc>
          <w:tcPr>
            <w:tcW w:w="1394" w:type="pct"/>
            <w:tcBorders>
              <w:top w:val="nil"/>
              <w:left w:val="nil"/>
              <w:bottom w:val="nil"/>
              <w:right w:val="nil"/>
            </w:tcBorders>
            <w:shd w:val="clear" w:color="auto" w:fill="auto"/>
            <w:vAlign w:val="bottom"/>
          </w:tcPr>
          <w:p w14:paraId="080697ED" w14:textId="77777777" w:rsidR="008A6D51" w:rsidRPr="00E07E55" w:rsidRDefault="008A6D51" w:rsidP="008A6D51">
            <w:r w:rsidRPr="00E07E55">
              <w:t xml:space="preserve">     </w:t>
            </w:r>
            <w:proofErr w:type="spellStart"/>
            <w:r w:rsidRPr="00E07E55">
              <w:t>Maketrouble</w:t>
            </w:r>
            <w:proofErr w:type="spellEnd"/>
          </w:p>
        </w:tc>
        <w:tc>
          <w:tcPr>
            <w:tcW w:w="625" w:type="pct"/>
            <w:tcBorders>
              <w:top w:val="nil"/>
              <w:left w:val="nil"/>
              <w:bottom w:val="nil"/>
              <w:right w:val="nil"/>
            </w:tcBorders>
            <w:shd w:val="clear" w:color="auto" w:fill="auto"/>
          </w:tcPr>
          <w:p w14:paraId="7FFF048F" w14:textId="271B03FA" w:rsidR="008A6D51" w:rsidRPr="00E07E55" w:rsidRDefault="008A6D51" w:rsidP="008A6D51">
            <w:pPr>
              <w:jc w:val="center"/>
              <w:rPr>
                <w:color w:val="000000"/>
              </w:rPr>
            </w:pPr>
            <w:r w:rsidRPr="00E07E55">
              <w:rPr>
                <w:color w:val="000000"/>
              </w:rPr>
              <w:t>4.</w:t>
            </w:r>
            <w:r w:rsidR="0007761E" w:rsidRPr="00E07E55">
              <w:rPr>
                <w:color w:val="000000"/>
              </w:rPr>
              <w:t>07</w:t>
            </w:r>
          </w:p>
        </w:tc>
        <w:tc>
          <w:tcPr>
            <w:tcW w:w="625" w:type="pct"/>
            <w:tcBorders>
              <w:top w:val="nil"/>
              <w:left w:val="nil"/>
              <w:bottom w:val="nil"/>
              <w:right w:val="nil"/>
            </w:tcBorders>
            <w:shd w:val="clear" w:color="auto" w:fill="auto"/>
          </w:tcPr>
          <w:p w14:paraId="755EDB41" w14:textId="52746257" w:rsidR="008A6D51" w:rsidRPr="00E07E55" w:rsidRDefault="008A6D51" w:rsidP="008A6D51">
            <w:pPr>
              <w:jc w:val="center"/>
              <w:rPr>
                <w:color w:val="000000"/>
              </w:rPr>
            </w:pPr>
            <w:r w:rsidRPr="00E07E55">
              <w:rPr>
                <w:color w:val="000000"/>
              </w:rPr>
              <w:t>2.</w:t>
            </w:r>
            <w:r w:rsidR="0007761E" w:rsidRPr="00E07E55">
              <w:rPr>
                <w:color w:val="000000"/>
              </w:rPr>
              <w:t>38</w:t>
            </w:r>
          </w:p>
        </w:tc>
        <w:tc>
          <w:tcPr>
            <w:tcW w:w="625" w:type="pct"/>
            <w:tcBorders>
              <w:top w:val="nil"/>
              <w:left w:val="nil"/>
              <w:bottom w:val="nil"/>
              <w:right w:val="nil"/>
            </w:tcBorders>
          </w:tcPr>
          <w:p w14:paraId="530E4FD0" w14:textId="55ED793F" w:rsidR="008A6D51" w:rsidRPr="00E07E55" w:rsidRDefault="008A6D51" w:rsidP="008A6D51">
            <w:pPr>
              <w:jc w:val="center"/>
              <w:rPr>
                <w:color w:val="000000"/>
              </w:rPr>
            </w:pPr>
            <w:r w:rsidRPr="00E07E55">
              <w:rPr>
                <w:color w:val="000000"/>
              </w:rPr>
              <w:t>2.</w:t>
            </w:r>
            <w:r w:rsidR="0007761E" w:rsidRPr="00E07E55">
              <w:rPr>
                <w:color w:val="000000"/>
              </w:rPr>
              <w:t>78</w:t>
            </w:r>
          </w:p>
        </w:tc>
        <w:tc>
          <w:tcPr>
            <w:tcW w:w="577" w:type="pct"/>
            <w:tcBorders>
              <w:top w:val="nil"/>
              <w:left w:val="nil"/>
              <w:bottom w:val="nil"/>
              <w:right w:val="nil"/>
            </w:tcBorders>
          </w:tcPr>
          <w:p w14:paraId="6718BA7F" w14:textId="12515755" w:rsidR="008A6D51" w:rsidRPr="00E07E55" w:rsidRDefault="0007761E" w:rsidP="008A6D51">
            <w:pPr>
              <w:jc w:val="center"/>
              <w:rPr>
                <w:color w:val="000000"/>
              </w:rPr>
            </w:pPr>
            <w:r w:rsidRPr="00E07E55">
              <w:rPr>
                <w:color w:val="000000"/>
              </w:rPr>
              <w:t>12.70</w:t>
            </w:r>
          </w:p>
        </w:tc>
        <w:tc>
          <w:tcPr>
            <w:tcW w:w="577" w:type="pct"/>
            <w:tcBorders>
              <w:top w:val="nil"/>
              <w:left w:val="nil"/>
              <w:bottom w:val="nil"/>
              <w:right w:val="nil"/>
            </w:tcBorders>
          </w:tcPr>
          <w:p w14:paraId="3AB79578" w14:textId="55900B81" w:rsidR="008A6D51" w:rsidRPr="00E07E55" w:rsidRDefault="008A6D51" w:rsidP="008A6D51">
            <w:pPr>
              <w:jc w:val="center"/>
              <w:rPr>
                <w:color w:val="000000"/>
              </w:rPr>
            </w:pPr>
            <w:r w:rsidRPr="00E07E55">
              <w:rPr>
                <w:color w:val="000000"/>
              </w:rPr>
              <w:t>33.</w:t>
            </w:r>
            <w:r w:rsidR="0007761E" w:rsidRPr="00E07E55">
              <w:rPr>
                <w:color w:val="000000"/>
              </w:rPr>
              <w:t>53</w:t>
            </w:r>
          </w:p>
        </w:tc>
        <w:tc>
          <w:tcPr>
            <w:tcW w:w="577" w:type="pct"/>
            <w:tcBorders>
              <w:top w:val="nil"/>
              <w:left w:val="nil"/>
              <w:bottom w:val="nil"/>
              <w:right w:val="nil"/>
            </w:tcBorders>
          </w:tcPr>
          <w:p w14:paraId="2FEDF5AF" w14:textId="1216337A" w:rsidR="008A6D51" w:rsidRPr="00E07E55" w:rsidRDefault="008A6D51" w:rsidP="008A6D51">
            <w:pPr>
              <w:jc w:val="center"/>
              <w:rPr>
                <w:color w:val="000000"/>
              </w:rPr>
            </w:pPr>
            <w:r w:rsidRPr="00E07E55">
              <w:rPr>
                <w:color w:val="000000"/>
              </w:rPr>
              <w:t>44.5</w:t>
            </w:r>
            <w:r w:rsidR="0007761E" w:rsidRPr="00E07E55">
              <w:rPr>
                <w:color w:val="000000"/>
              </w:rPr>
              <w:t>4</w:t>
            </w:r>
          </w:p>
        </w:tc>
      </w:tr>
      <w:tr w:rsidR="00732A03" w:rsidRPr="00E07E55" w14:paraId="1A109420" w14:textId="77777777" w:rsidTr="00D13E92">
        <w:trPr>
          <w:trHeight w:val="337"/>
        </w:trPr>
        <w:tc>
          <w:tcPr>
            <w:tcW w:w="1394" w:type="pct"/>
            <w:tcBorders>
              <w:top w:val="nil"/>
              <w:left w:val="nil"/>
              <w:bottom w:val="nil"/>
              <w:right w:val="nil"/>
            </w:tcBorders>
            <w:shd w:val="clear" w:color="auto" w:fill="auto"/>
            <w:vAlign w:val="bottom"/>
          </w:tcPr>
          <w:p w14:paraId="5FABDA1E" w14:textId="77777777" w:rsidR="008A6D51" w:rsidRPr="00E07E55" w:rsidRDefault="008A6D51" w:rsidP="008A6D51">
            <w:r w:rsidRPr="00E07E55">
              <w:t xml:space="preserve">     </w:t>
            </w:r>
            <w:proofErr w:type="spellStart"/>
            <w:r w:rsidRPr="00E07E55">
              <w:t>Parentssensitive</w:t>
            </w:r>
            <w:proofErr w:type="spellEnd"/>
            <w:r w:rsidRPr="00E07E55">
              <w:t>*</w:t>
            </w:r>
          </w:p>
        </w:tc>
        <w:tc>
          <w:tcPr>
            <w:tcW w:w="625" w:type="pct"/>
            <w:tcBorders>
              <w:top w:val="nil"/>
              <w:left w:val="nil"/>
              <w:bottom w:val="nil"/>
              <w:right w:val="nil"/>
            </w:tcBorders>
            <w:shd w:val="clear" w:color="auto" w:fill="auto"/>
          </w:tcPr>
          <w:p w14:paraId="5EDBA1BD" w14:textId="78C17A1A" w:rsidR="008A6D51" w:rsidRPr="00E07E55" w:rsidRDefault="008A6D51" w:rsidP="008A6D51">
            <w:pPr>
              <w:jc w:val="center"/>
              <w:rPr>
                <w:color w:val="000000"/>
              </w:rPr>
            </w:pPr>
            <w:r w:rsidRPr="00E07E55">
              <w:rPr>
                <w:color w:val="000000"/>
              </w:rPr>
              <w:t>6.7</w:t>
            </w:r>
            <w:r w:rsidR="0007761E" w:rsidRPr="00E07E55">
              <w:rPr>
                <w:color w:val="000000"/>
              </w:rPr>
              <w:t>5</w:t>
            </w:r>
          </w:p>
        </w:tc>
        <w:tc>
          <w:tcPr>
            <w:tcW w:w="625" w:type="pct"/>
            <w:tcBorders>
              <w:top w:val="nil"/>
              <w:left w:val="nil"/>
              <w:bottom w:val="nil"/>
              <w:right w:val="nil"/>
            </w:tcBorders>
            <w:shd w:val="clear" w:color="auto" w:fill="auto"/>
          </w:tcPr>
          <w:p w14:paraId="2AD8BEA1" w14:textId="31762CC9" w:rsidR="008A6D51" w:rsidRPr="00E07E55" w:rsidRDefault="008A6D51" w:rsidP="008A6D51">
            <w:pPr>
              <w:jc w:val="center"/>
              <w:rPr>
                <w:color w:val="000000"/>
              </w:rPr>
            </w:pPr>
            <w:r w:rsidRPr="00E07E55">
              <w:rPr>
                <w:color w:val="000000"/>
              </w:rPr>
              <w:t>4.</w:t>
            </w:r>
            <w:r w:rsidR="0007761E" w:rsidRPr="00E07E55">
              <w:rPr>
                <w:color w:val="000000"/>
              </w:rPr>
              <w:t>96</w:t>
            </w:r>
          </w:p>
        </w:tc>
        <w:tc>
          <w:tcPr>
            <w:tcW w:w="625" w:type="pct"/>
            <w:tcBorders>
              <w:top w:val="nil"/>
              <w:left w:val="nil"/>
              <w:bottom w:val="nil"/>
              <w:right w:val="nil"/>
            </w:tcBorders>
          </w:tcPr>
          <w:p w14:paraId="581600B3" w14:textId="3FB991CE" w:rsidR="008A6D51" w:rsidRPr="00E07E55" w:rsidRDefault="008A6D51" w:rsidP="008A6D51">
            <w:pPr>
              <w:jc w:val="center"/>
              <w:rPr>
                <w:color w:val="000000"/>
              </w:rPr>
            </w:pPr>
            <w:r w:rsidRPr="00E07E55">
              <w:rPr>
                <w:color w:val="000000"/>
              </w:rPr>
              <w:t>1</w:t>
            </w:r>
            <w:r w:rsidR="0007761E" w:rsidRPr="00E07E55">
              <w:rPr>
                <w:color w:val="000000"/>
              </w:rPr>
              <w:t>5</w:t>
            </w:r>
            <w:r w:rsidRPr="00E07E55">
              <w:rPr>
                <w:color w:val="000000"/>
              </w:rPr>
              <w:t>.</w:t>
            </w:r>
            <w:r w:rsidR="0007761E" w:rsidRPr="00E07E55">
              <w:rPr>
                <w:color w:val="000000"/>
              </w:rPr>
              <w:t>87</w:t>
            </w:r>
          </w:p>
        </w:tc>
        <w:tc>
          <w:tcPr>
            <w:tcW w:w="577" w:type="pct"/>
            <w:tcBorders>
              <w:top w:val="nil"/>
              <w:left w:val="nil"/>
              <w:bottom w:val="nil"/>
              <w:right w:val="nil"/>
            </w:tcBorders>
          </w:tcPr>
          <w:p w14:paraId="5F25C78A" w14:textId="4D1B6839" w:rsidR="008A6D51" w:rsidRPr="00E07E55" w:rsidRDefault="008A6D51" w:rsidP="008A6D51">
            <w:pPr>
              <w:jc w:val="center"/>
              <w:rPr>
                <w:color w:val="000000"/>
              </w:rPr>
            </w:pPr>
            <w:r w:rsidRPr="00E07E55">
              <w:rPr>
                <w:color w:val="000000"/>
              </w:rPr>
              <w:t>30.</w:t>
            </w:r>
            <w:r w:rsidR="0007761E" w:rsidRPr="00E07E55">
              <w:rPr>
                <w:color w:val="000000"/>
              </w:rPr>
              <w:t>95</w:t>
            </w:r>
          </w:p>
        </w:tc>
        <w:tc>
          <w:tcPr>
            <w:tcW w:w="577" w:type="pct"/>
            <w:tcBorders>
              <w:top w:val="nil"/>
              <w:left w:val="nil"/>
              <w:bottom w:val="nil"/>
              <w:right w:val="nil"/>
            </w:tcBorders>
          </w:tcPr>
          <w:p w14:paraId="4764E448" w14:textId="7CD52AFC" w:rsidR="008A6D51" w:rsidRPr="00E07E55" w:rsidRDefault="008A6D51" w:rsidP="008A6D51">
            <w:pPr>
              <w:jc w:val="center"/>
              <w:rPr>
                <w:color w:val="000000"/>
              </w:rPr>
            </w:pPr>
            <w:r w:rsidRPr="00E07E55">
              <w:rPr>
                <w:color w:val="000000"/>
              </w:rPr>
              <w:t>2</w:t>
            </w:r>
            <w:r w:rsidR="0007761E" w:rsidRPr="00E07E55">
              <w:rPr>
                <w:color w:val="000000"/>
              </w:rPr>
              <w:t>5</w:t>
            </w:r>
            <w:r w:rsidRPr="00E07E55">
              <w:rPr>
                <w:color w:val="000000"/>
              </w:rPr>
              <w:t>.</w:t>
            </w:r>
            <w:r w:rsidR="0007761E" w:rsidRPr="00E07E55">
              <w:rPr>
                <w:color w:val="000000"/>
              </w:rPr>
              <w:t>99</w:t>
            </w:r>
          </w:p>
        </w:tc>
        <w:tc>
          <w:tcPr>
            <w:tcW w:w="577" w:type="pct"/>
            <w:tcBorders>
              <w:top w:val="nil"/>
              <w:left w:val="nil"/>
              <w:bottom w:val="nil"/>
              <w:right w:val="nil"/>
            </w:tcBorders>
          </w:tcPr>
          <w:p w14:paraId="04966E42" w14:textId="18DF06E0" w:rsidR="008A6D51" w:rsidRPr="00E07E55" w:rsidRDefault="008A6D51" w:rsidP="008A6D51">
            <w:pPr>
              <w:jc w:val="center"/>
              <w:rPr>
                <w:color w:val="000000"/>
              </w:rPr>
            </w:pPr>
            <w:r w:rsidRPr="00E07E55">
              <w:rPr>
                <w:color w:val="000000"/>
              </w:rPr>
              <w:t>15.</w:t>
            </w:r>
            <w:r w:rsidR="0007761E" w:rsidRPr="00E07E55">
              <w:rPr>
                <w:color w:val="000000"/>
              </w:rPr>
              <w:t>48</w:t>
            </w:r>
          </w:p>
        </w:tc>
      </w:tr>
      <w:tr w:rsidR="00732A03" w:rsidRPr="00E07E55" w14:paraId="7B733E1F" w14:textId="77777777" w:rsidTr="00D13E92">
        <w:trPr>
          <w:trHeight w:val="337"/>
        </w:trPr>
        <w:tc>
          <w:tcPr>
            <w:tcW w:w="1394" w:type="pct"/>
            <w:tcBorders>
              <w:top w:val="nil"/>
              <w:left w:val="nil"/>
              <w:bottom w:val="nil"/>
              <w:right w:val="nil"/>
            </w:tcBorders>
            <w:shd w:val="clear" w:color="auto" w:fill="auto"/>
            <w:vAlign w:val="bottom"/>
          </w:tcPr>
          <w:p w14:paraId="090F414E" w14:textId="77777777" w:rsidR="008A6D51" w:rsidRPr="00E07E55" w:rsidRDefault="008A6D51" w:rsidP="008A6D51">
            <w:r w:rsidRPr="00E07E55">
              <w:t xml:space="preserve">     </w:t>
            </w:r>
            <w:proofErr w:type="spellStart"/>
            <w:r w:rsidRPr="00E07E55">
              <w:t>Playnicely</w:t>
            </w:r>
            <w:proofErr w:type="spellEnd"/>
          </w:p>
        </w:tc>
        <w:tc>
          <w:tcPr>
            <w:tcW w:w="625" w:type="pct"/>
            <w:tcBorders>
              <w:top w:val="nil"/>
              <w:left w:val="nil"/>
              <w:bottom w:val="nil"/>
              <w:right w:val="nil"/>
            </w:tcBorders>
            <w:shd w:val="clear" w:color="auto" w:fill="auto"/>
          </w:tcPr>
          <w:p w14:paraId="29491139" w14:textId="3F1786A2" w:rsidR="008A6D51" w:rsidRPr="00E07E55" w:rsidRDefault="008A6D51" w:rsidP="008A6D51">
            <w:pPr>
              <w:jc w:val="center"/>
              <w:rPr>
                <w:color w:val="000000"/>
              </w:rPr>
            </w:pPr>
            <w:r w:rsidRPr="00E07E55">
              <w:rPr>
                <w:color w:val="000000"/>
              </w:rPr>
              <w:t>1.9</w:t>
            </w:r>
            <w:r w:rsidR="0007761E" w:rsidRPr="00E07E55">
              <w:rPr>
                <w:color w:val="000000"/>
              </w:rPr>
              <w:t>8</w:t>
            </w:r>
          </w:p>
        </w:tc>
        <w:tc>
          <w:tcPr>
            <w:tcW w:w="625" w:type="pct"/>
            <w:tcBorders>
              <w:top w:val="nil"/>
              <w:left w:val="nil"/>
              <w:bottom w:val="nil"/>
              <w:right w:val="nil"/>
            </w:tcBorders>
            <w:shd w:val="clear" w:color="auto" w:fill="auto"/>
          </w:tcPr>
          <w:p w14:paraId="732680E9" w14:textId="0494C4BB" w:rsidR="008A6D51" w:rsidRPr="00E07E55" w:rsidRDefault="0007761E" w:rsidP="008A6D51">
            <w:pPr>
              <w:jc w:val="center"/>
              <w:rPr>
                <w:color w:val="000000"/>
              </w:rPr>
            </w:pPr>
            <w:r w:rsidRPr="00E07E55">
              <w:rPr>
                <w:color w:val="000000"/>
              </w:rPr>
              <w:t>0.99</w:t>
            </w:r>
          </w:p>
        </w:tc>
        <w:tc>
          <w:tcPr>
            <w:tcW w:w="625" w:type="pct"/>
            <w:tcBorders>
              <w:top w:val="nil"/>
              <w:left w:val="nil"/>
              <w:bottom w:val="nil"/>
              <w:right w:val="nil"/>
            </w:tcBorders>
          </w:tcPr>
          <w:p w14:paraId="272C563E" w14:textId="5A4BDF2C" w:rsidR="008A6D51" w:rsidRPr="00E07E55" w:rsidRDefault="008A6D51" w:rsidP="008A6D51">
            <w:pPr>
              <w:jc w:val="center"/>
              <w:rPr>
                <w:color w:val="000000"/>
              </w:rPr>
            </w:pPr>
            <w:r w:rsidRPr="00E07E55">
              <w:rPr>
                <w:color w:val="000000"/>
              </w:rPr>
              <w:t>2.</w:t>
            </w:r>
            <w:r w:rsidR="0007761E" w:rsidRPr="00E07E55">
              <w:rPr>
                <w:color w:val="000000"/>
              </w:rPr>
              <w:t>18</w:t>
            </w:r>
          </w:p>
        </w:tc>
        <w:tc>
          <w:tcPr>
            <w:tcW w:w="577" w:type="pct"/>
            <w:tcBorders>
              <w:top w:val="nil"/>
              <w:left w:val="nil"/>
              <w:bottom w:val="nil"/>
              <w:right w:val="nil"/>
            </w:tcBorders>
          </w:tcPr>
          <w:p w14:paraId="6AF55C11" w14:textId="2BBD7F64" w:rsidR="008A6D51" w:rsidRPr="00E07E55" w:rsidRDefault="008A6D51" w:rsidP="008A6D51">
            <w:pPr>
              <w:jc w:val="center"/>
              <w:rPr>
                <w:color w:val="000000"/>
              </w:rPr>
            </w:pPr>
            <w:r w:rsidRPr="00E07E55">
              <w:rPr>
                <w:color w:val="000000"/>
              </w:rPr>
              <w:t>7.</w:t>
            </w:r>
            <w:r w:rsidR="0007761E" w:rsidRPr="00E07E55">
              <w:rPr>
                <w:color w:val="000000"/>
              </w:rPr>
              <w:t>54</w:t>
            </w:r>
          </w:p>
        </w:tc>
        <w:tc>
          <w:tcPr>
            <w:tcW w:w="577" w:type="pct"/>
            <w:tcBorders>
              <w:top w:val="nil"/>
              <w:left w:val="nil"/>
              <w:bottom w:val="nil"/>
              <w:right w:val="nil"/>
            </w:tcBorders>
          </w:tcPr>
          <w:p w14:paraId="61D9E652" w14:textId="1FCCE217" w:rsidR="008A6D51" w:rsidRPr="00E07E55" w:rsidRDefault="0007761E" w:rsidP="008A6D51">
            <w:pPr>
              <w:jc w:val="center"/>
              <w:rPr>
                <w:color w:val="000000"/>
              </w:rPr>
            </w:pPr>
            <w:r w:rsidRPr="00E07E55">
              <w:rPr>
                <w:color w:val="000000"/>
              </w:rPr>
              <w:t>31.25</w:t>
            </w:r>
          </w:p>
        </w:tc>
        <w:tc>
          <w:tcPr>
            <w:tcW w:w="577" w:type="pct"/>
            <w:tcBorders>
              <w:top w:val="nil"/>
              <w:left w:val="nil"/>
              <w:bottom w:val="nil"/>
              <w:right w:val="nil"/>
            </w:tcBorders>
          </w:tcPr>
          <w:p w14:paraId="7F65B239" w14:textId="120A6021" w:rsidR="008A6D51" w:rsidRPr="00E07E55" w:rsidRDefault="008A6D51" w:rsidP="008A6D51">
            <w:pPr>
              <w:jc w:val="center"/>
              <w:rPr>
                <w:color w:val="000000"/>
              </w:rPr>
            </w:pPr>
            <w:r w:rsidRPr="00E07E55">
              <w:rPr>
                <w:color w:val="000000"/>
              </w:rPr>
              <w:t>56.</w:t>
            </w:r>
            <w:r w:rsidR="0007761E" w:rsidRPr="00E07E55">
              <w:rPr>
                <w:color w:val="000000"/>
              </w:rPr>
              <w:t>05</w:t>
            </w:r>
          </w:p>
        </w:tc>
      </w:tr>
      <w:tr w:rsidR="00732A03" w:rsidRPr="00E07E55" w14:paraId="27FB2618" w14:textId="77777777" w:rsidTr="00D13E92">
        <w:trPr>
          <w:trHeight w:val="337"/>
        </w:trPr>
        <w:tc>
          <w:tcPr>
            <w:tcW w:w="1394" w:type="pct"/>
            <w:tcBorders>
              <w:top w:val="nil"/>
              <w:left w:val="nil"/>
              <w:bottom w:val="nil"/>
              <w:right w:val="nil"/>
            </w:tcBorders>
            <w:shd w:val="clear" w:color="auto" w:fill="auto"/>
            <w:vAlign w:val="bottom"/>
          </w:tcPr>
          <w:p w14:paraId="0F233090" w14:textId="77777777" w:rsidR="008A6D51" w:rsidRPr="00E07E55" w:rsidRDefault="008A6D51" w:rsidP="008A6D51">
            <w:r w:rsidRPr="00E07E55">
              <w:t xml:space="preserve">     </w:t>
            </w:r>
            <w:proofErr w:type="spellStart"/>
            <w:r w:rsidRPr="00E07E55">
              <w:t>Feelingsothers</w:t>
            </w:r>
            <w:proofErr w:type="spellEnd"/>
          </w:p>
        </w:tc>
        <w:tc>
          <w:tcPr>
            <w:tcW w:w="625" w:type="pct"/>
            <w:tcBorders>
              <w:top w:val="nil"/>
              <w:left w:val="nil"/>
              <w:bottom w:val="nil"/>
              <w:right w:val="nil"/>
            </w:tcBorders>
            <w:shd w:val="clear" w:color="auto" w:fill="auto"/>
          </w:tcPr>
          <w:p w14:paraId="540ABD2F" w14:textId="33168850" w:rsidR="008A6D51" w:rsidRPr="00E07E55" w:rsidRDefault="008A6D51" w:rsidP="008A6D51">
            <w:pPr>
              <w:jc w:val="center"/>
              <w:rPr>
                <w:color w:val="000000"/>
              </w:rPr>
            </w:pPr>
            <w:r w:rsidRPr="00E07E55">
              <w:rPr>
                <w:color w:val="000000"/>
              </w:rPr>
              <w:t>2.5</w:t>
            </w:r>
            <w:r w:rsidR="0007761E" w:rsidRPr="00E07E55">
              <w:rPr>
                <w:color w:val="000000"/>
              </w:rPr>
              <w:t>8</w:t>
            </w:r>
          </w:p>
        </w:tc>
        <w:tc>
          <w:tcPr>
            <w:tcW w:w="625" w:type="pct"/>
            <w:tcBorders>
              <w:top w:val="nil"/>
              <w:left w:val="nil"/>
              <w:bottom w:val="nil"/>
              <w:right w:val="nil"/>
            </w:tcBorders>
            <w:shd w:val="clear" w:color="auto" w:fill="auto"/>
          </w:tcPr>
          <w:p w14:paraId="3B0888BE" w14:textId="027832FE" w:rsidR="008A6D51" w:rsidRPr="00E07E55" w:rsidRDefault="008A6D51" w:rsidP="008A6D51">
            <w:pPr>
              <w:jc w:val="center"/>
              <w:rPr>
                <w:color w:val="000000"/>
              </w:rPr>
            </w:pPr>
            <w:r w:rsidRPr="00E07E55">
              <w:rPr>
                <w:color w:val="000000"/>
              </w:rPr>
              <w:t>1.</w:t>
            </w:r>
            <w:r w:rsidR="0007761E" w:rsidRPr="00E07E55">
              <w:rPr>
                <w:color w:val="000000"/>
              </w:rPr>
              <w:t>29</w:t>
            </w:r>
          </w:p>
        </w:tc>
        <w:tc>
          <w:tcPr>
            <w:tcW w:w="625" w:type="pct"/>
            <w:tcBorders>
              <w:top w:val="nil"/>
              <w:left w:val="nil"/>
              <w:bottom w:val="nil"/>
              <w:right w:val="nil"/>
            </w:tcBorders>
          </w:tcPr>
          <w:p w14:paraId="5172C49A" w14:textId="5848EA27" w:rsidR="008A6D51" w:rsidRPr="00E07E55" w:rsidRDefault="008A6D51" w:rsidP="008A6D51">
            <w:pPr>
              <w:jc w:val="center"/>
              <w:rPr>
                <w:color w:val="000000"/>
              </w:rPr>
            </w:pPr>
            <w:r w:rsidRPr="00E07E55">
              <w:rPr>
                <w:color w:val="000000"/>
              </w:rPr>
              <w:t>2.3</w:t>
            </w:r>
            <w:r w:rsidR="0007761E" w:rsidRPr="00E07E55">
              <w:rPr>
                <w:color w:val="000000"/>
              </w:rPr>
              <w:t>8</w:t>
            </w:r>
          </w:p>
        </w:tc>
        <w:tc>
          <w:tcPr>
            <w:tcW w:w="577" w:type="pct"/>
            <w:tcBorders>
              <w:top w:val="nil"/>
              <w:left w:val="nil"/>
              <w:bottom w:val="nil"/>
              <w:right w:val="nil"/>
            </w:tcBorders>
          </w:tcPr>
          <w:p w14:paraId="3AED3125" w14:textId="004BB6A3" w:rsidR="008A6D51" w:rsidRPr="00E07E55" w:rsidRDefault="008A6D51" w:rsidP="008A6D51">
            <w:pPr>
              <w:jc w:val="center"/>
              <w:rPr>
                <w:color w:val="000000"/>
              </w:rPr>
            </w:pPr>
            <w:r w:rsidRPr="00E07E55">
              <w:rPr>
                <w:color w:val="000000"/>
              </w:rPr>
              <w:t>9.</w:t>
            </w:r>
            <w:r w:rsidR="0007761E" w:rsidRPr="00E07E55">
              <w:rPr>
                <w:color w:val="000000"/>
              </w:rPr>
              <w:t>03</w:t>
            </w:r>
          </w:p>
        </w:tc>
        <w:tc>
          <w:tcPr>
            <w:tcW w:w="577" w:type="pct"/>
            <w:tcBorders>
              <w:top w:val="nil"/>
              <w:left w:val="nil"/>
              <w:bottom w:val="nil"/>
              <w:right w:val="nil"/>
            </w:tcBorders>
          </w:tcPr>
          <w:p w14:paraId="3883332E" w14:textId="73AA34DF" w:rsidR="008A6D51" w:rsidRPr="00E07E55" w:rsidRDefault="0007761E" w:rsidP="008A6D51">
            <w:pPr>
              <w:jc w:val="center"/>
              <w:rPr>
                <w:color w:val="000000"/>
              </w:rPr>
            </w:pPr>
            <w:r w:rsidRPr="00E07E55">
              <w:rPr>
                <w:color w:val="000000"/>
              </w:rPr>
              <w:t>36.81</w:t>
            </w:r>
          </w:p>
        </w:tc>
        <w:tc>
          <w:tcPr>
            <w:tcW w:w="577" w:type="pct"/>
            <w:tcBorders>
              <w:top w:val="nil"/>
              <w:left w:val="nil"/>
              <w:bottom w:val="nil"/>
              <w:right w:val="nil"/>
            </w:tcBorders>
          </w:tcPr>
          <w:p w14:paraId="1C4F4447" w14:textId="63BB4EEA" w:rsidR="008A6D51" w:rsidRPr="00E07E55" w:rsidRDefault="008A6D51" w:rsidP="008A6D51">
            <w:pPr>
              <w:jc w:val="center"/>
              <w:rPr>
                <w:color w:val="000000"/>
              </w:rPr>
            </w:pPr>
            <w:r w:rsidRPr="00E07E55">
              <w:rPr>
                <w:color w:val="000000"/>
              </w:rPr>
              <w:t>47.</w:t>
            </w:r>
            <w:r w:rsidR="0007761E" w:rsidRPr="00E07E55">
              <w:rPr>
                <w:color w:val="000000"/>
              </w:rPr>
              <w:t>92</w:t>
            </w:r>
          </w:p>
        </w:tc>
      </w:tr>
      <w:tr w:rsidR="00732A03" w:rsidRPr="00E07E55" w14:paraId="3C556E72" w14:textId="77777777" w:rsidTr="00732A03">
        <w:trPr>
          <w:trHeight w:val="337"/>
        </w:trPr>
        <w:tc>
          <w:tcPr>
            <w:tcW w:w="1394" w:type="pct"/>
            <w:tcBorders>
              <w:top w:val="nil"/>
              <w:left w:val="nil"/>
              <w:bottom w:val="nil"/>
              <w:right w:val="nil"/>
            </w:tcBorders>
            <w:shd w:val="clear" w:color="auto" w:fill="auto"/>
            <w:vAlign w:val="bottom"/>
          </w:tcPr>
          <w:p w14:paraId="68F13970" w14:textId="23CF51A2" w:rsidR="008A6D51" w:rsidRPr="00E07E55" w:rsidRDefault="008A6D51">
            <w:r w:rsidRPr="00E07E55">
              <w:t xml:space="preserve">    </w:t>
            </w:r>
            <w:r w:rsidR="00A81C20" w:rsidRPr="00E07E55">
              <w:t xml:space="preserve"> </w:t>
            </w:r>
            <w:proofErr w:type="spellStart"/>
            <w:r w:rsidRPr="00E07E55">
              <w:t>Responddifferently</w:t>
            </w:r>
            <w:proofErr w:type="spellEnd"/>
          </w:p>
        </w:tc>
        <w:tc>
          <w:tcPr>
            <w:tcW w:w="625" w:type="pct"/>
            <w:tcBorders>
              <w:top w:val="nil"/>
              <w:left w:val="nil"/>
              <w:bottom w:val="nil"/>
              <w:right w:val="nil"/>
            </w:tcBorders>
            <w:shd w:val="clear" w:color="auto" w:fill="auto"/>
          </w:tcPr>
          <w:p w14:paraId="09356BE9" w14:textId="637B7988" w:rsidR="008A6D51" w:rsidRPr="00E07E55" w:rsidRDefault="008A6D51" w:rsidP="008A6D51">
            <w:pPr>
              <w:jc w:val="center"/>
              <w:rPr>
                <w:color w:val="000000"/>
              </w:rPr>
            </w:pPr>
            <w:r w:rsidRPr="00E07E55">
              <w:rPr>
                <w:color w:val="000000"/>
              </w:rPr>
              <w:t>6.</w:t>
            </w:r>
            <w:r w:rsidR="0007761E" w:rsidRPr="00E07E55">
              <w:rPr>
                <w:color w:val="000000"/>
              </w:rPr>
              <w:t>25</w:t>
            </w:r>
          </w:p>
        </w:tc>
        <w:tc>
          <w:tcPr>
            <w:tcW w:w="625" w:type="pct"/>
            <w:tcBorders>
              <w:top w:val="nil"/>
              <w:left w:val="nil"/>
              <w:bottom w:val="nil"/>
              <w:right w:val="nil"/>
            </w:tcBorders>
            <w:shd w:val="clear" w:color="auto" w:fill="auto"/>
          </w:tcPr>
          <w:p w14:paraId="61798489" w14:textId="12F253C4" w:rsidR="008A6D51" w:rsidRPr="00E07E55" w:rsidRDefault="008A6D51" w:rsidP="008A6D51">
            <w:pPr>
              <w:jc w:val="center"/>
              <w:rPr>
                <w:color w:val="000000"/>
              </w:rPr>
            </w:pPr>
            <w:r w:rsidRPr="00E07E55">
              <w:rPr>
                <w:color w:val="000000"/>
              </w:rPr>
              <w:t>1.</w:t>
            </w:r>
            <w:r w:rsidR="00732A03" w:rsidRPr="00E07E55">
              <w:rPr>
                <w:color w:val="000000"/>
              </w:rPr>
              <w:t>59</w:t>
            </w:r>
          </w:p>
        </w:tc>
        <w:tc>
          <w:tcPr>
            <w:tcW w:w="625" w:type="pct"/>
            <w:tcBorders>
              <w:top w:val="nil"/>
              <w:left w:val="nil"/>
              <w:bottom w:val="nil"/>
              <w:right w:val="nil"/>
            </w:tcBorders>
          </w:tcPr>
          <w:p w14:paraId="0DDE7322" w14:textId="75843541" w:rsidR="008A6D51" w:rsidRPr="00E07E55" w:rsidRDefault="008A6D51" w:rsidP="008A6D51">
            <w:pPr>
              <w:jc w:val="center"/>
              <w:rPr>
                <w:color w:val="000000"/>
              </w:rPr>
            </w:pPr>
            <w:r w:rsidRPr="00E07E55">
              <w:rPr>
                <w:color w:val="000000"/>
              </w:rPr>
              <w:t>3</w:t>
            </w:r>
            <w:r w:rsidR="0007761E" w:rsidRPr="00E07E55">
              <w:rPr>
                <w:color w:val="000000"/>
              </w:rPr>
              <w:t>.08</w:t>
            </w:r>
          </w:p>
        </w:tc>
        <w:tc>
          <w:tcPr>
            <w:tcW w:w="577" w:type="pct"/>
            <w:tcBorders>
              <w:top w:val="nil"/>
              <w:left w:val="nil"/>
              <w:bottom w:val="nil"/>
              <w:right w:val="nil"/>
            </w:tcBorders>
          </w:tcPr>
          <w:p w14:paraId="29F3A064" w14:textId="6BFC0183" w:rsidR="008A6D51" w:rsidRPr="00E07E55" w:rsidRDefault="008A6D51" w:rsidP="008A6D51">
            <w:pPr>
              <w:jc w:val="center"/>
              <w:rPr>
                <w:color w:val="000000"/>
              </w:rPr>
            </w:pPr>
            <w:r w:rsidRPr="00E07E55">
              <w:rPr>
                <w:color w:val="000000"/>
              </w:rPr>
              <w:t>14.1</w:t>
            </w:r>
            <w:r w:rsidR="0007761E" w:rsidRPr="00E07E55">
              <w:rPr>
                <w:color w:val="000000"/>
              </w:rPr>
              <w:t>9</w:t>
            </w:r>
          </w:p>
        </w:tc>
        <w:tc>
          <w:tcPr>
            <w:tcW w:w="577" w:type="pct"/>
            <w:tcBorders>
              <w:top w:val="nil"/>
              <w:left w:val="nil"/>
              <w:bottom w:val="nil"/>
              <w:right w:val="nil"/>
            </w:tcBorders>
          </w:tcPr>
          <w:p w14:paraId="025CE949" w14:textId="3DD2E504" w:rsidR="008A6D51" w:rsidRPr="00E07E55" w:rsidRDefault="008A6D51" w:rsidP="008A6D51">
            <w:pPr>
              <w:jc w:val="center"/>
              <w:rPr>
                <w:color w:val="000000"/>
              </w:rPr>
            </w:pPr>
            <w:r w:rsidRPr="00E07E55">
              <w:rPr>
                <w:color w:val="000000"/>
              </w:rPr>
              <w:t>46.4</w:t>
            </w:r>
            <w:r w:rsidR="0007761E" w:rsidRPr="00E07E55">
              <w:rPr>
                <w:color w:val="000000"/>
              </w:rPr>
              <w:t>3</w:t>
            </w:r>
          </w:p>
        </w:tc>
        <w:tc>
          <w:tcPr>
            <w:tcW w:w="577" w:type="pct"/>
            <w:tcBorders>
              <w:top w:val="nil"/>
              <w:left w:val="nil"/>
              <w:bottom w:val="nil"/>
              <w:right w:val="nil"/>
            </w:tcBorders>
          </w:tcPr>
          <w:p w14:paraId="416E378A" w14:textId="5EA8AFFB" w:rsidR="008A6D51" w:rsidRPr="00E07E55" w:rsidRDefault="008A6D51" w:rsidP="008A6D51">
            <w:pPr>
              <w:jc w:val="center"/>
              <w:rPr>
                <w:color w:val="000000"/>
              </w:rPr>
            </w:pPr>
            <w:r w:rsidRPr="00E07E55">
              <w:rPr>
                <w:color w:val="000000"/>
              </w:rPr>
              <w:t>28.</w:t>
            </w:r>
            <w:r w:rsidR="0007761E" w:rsidRPr="00E07E55">
              <w:rPr>
                <w:color w:val="000000"/>
              </w:rPr>
              <w:t>47</w:t>
            </w:r>
          </w:p>
        </w:tc>
      </w:tr>
      <w:tr w:rsidR="00732A03" w:rsidRPr="00E07E55" w14:paraId="2643A5D0" w14:textId="77777777" w:rsidTr="00D13E92">
        <w:trPr>
          <w:trHeight w:val="337"/>
        </w:trPr>
        <w:tc>
          <w:tcPr>
            <w:tcW w:w="1394" w:type="pct"/>
            <w:tcBorders>
              <w:top w:val="nil"/>
              <w:left w:val="nil"/>
              <w:bottom w:val="nil"/>
              <w:right w:val="nil"/>
            </w:tcBorders>
            <w:shd w:val="clear" w:color="auto" w:fill="auto"/>
            <w:vAlign w:val="bottom"/>
          </w:tcPr>
          <w:p w14:paraId="347AD691" w14:textId="77777777" w:rsidR="008A6D51" w:rsidRPr="00E07E55" w:rsidRDefault="008A6D51" w:rsidP="008A6D51">
            <w:r w:rsidRPr="00E07E55">
              <w:t xml:space="preserve">     </w:t>
            </w:r>
            <w:proofErr w:type="spellStart"/>
            <w:r w:rsidRPr="00E07E55">
              <w:t>Otherperspectives</w:t>
            </w:r>
            <w:proofErr w:type="spellEnd"/>
          </w:p>
        </w:tc>
        <w:tc>
          <w:tcPr>
            <w:tcW w:w="625" w:type="pct"/>
            <w:tcBorders>
              <w:top w:val="nil"/>
              <w:left w:val="nil"/>
              <w:bottom w:val="nil"/>
              <w:right w:val="nil"/>
            </w:tcBorders>
            <w:shd w:val="clear" w:color="auto" w:fill="auto"/>
          </w:tcPr>
          <w:p w14:paraId="678659A2" w14:textId="08740EBF" w:rsidR="008A6D51" w:rsidRPr="00E07E55" w:rsidRDefault="008A6D51" w:rsidP="008A6D51">
            <w:pPr>
              <w:jc w:val="center"/>
              <w:rPr>
                <w:color w:val="000000"/>
              </w:rPr>
            </w:pPr>
            <w:r w:rsidRPr="00E07E55">
              <w:rPr>
                <w:color w:val="000000"/>
              </w:rPr>
              <w:t>2.0</w:t>
            </w:r>
            <w:r w:rsidR="00732A03" w:rsidRPr="00E07E55">
              <w:rPr>
                <w:color w:val="000000"/>
              </w:rPr>
              <w:t>9</w:t>
            </w:r>
          </w:p>
        </w:tc>
        <w:tc>
          <w:tcPr>
            <w:tcW w:w="625" w:type="pct"/>
            <w:tcBorders>
              <w:top w:val="nil"/>
              <w:left w:val="nil"/>
              <w:bottom w:val="nil"/>
              <w:right w:val="nil"/>
            </w:tcBorders>
            <w:shd w:val="clear" w:color="auto" w:fill="auto"/>
          </w:tcPr>
          <w:p w14:paraId="28297757" w14:textId="676671B4" w:rsidR="008A6D51" w:rsidRPr="00E07E55" w:rsidRDefault="008A6D51" w:rsidP="008A6D51">
            <w:pPr>
              <w:jc w:val="center"/>
              <w:rPr>
                <w:color w:val="000000"/>
              </w:rPr>
            </w:pPr>
            <w:r w:rsidRPr="00E07E55">
              <w:rPr>
                <w:color w:val="000000"/>
              </w:rPr>
              <w:t>1.</w:t>
            </w:r>
            <w:r w:rsidR="00732A03" w:rsidRPr="00E07E55">
              <w:rPr>
                <w:color w:val="000000"/>
              </w:rPr>
              <w:t>29</w:t>
            </w:r>
          </w:p>
        </w:tc>
        <w:tc>
          <w:tcPr>
            <w:tcW w:w="625" w:type="pct"/>
            <w:tcBorders>
              <w:top w:val="nil"/>
              <w:left w:val="nil"/>
              <w:bottom w:val="nil"/>
              <w:right w:val="nil"/>
            </w:tcBorders>
          </w:tcPr>
          <w:p w14:paraId="59D41620" w14:textId="02FFDA7F" w:rsidR="008A6D51" w:rsidRPr="00E07E55" w:rsidRDefault="00732A03" w:rsidP="008A6D51">
            <w:pPr>
              <w:jc w:val="center"/>
              <w:rPr>
                <w:color w:val="000000"/>
              </w:rPr>
            </w:pPr>
            <w:r w:rsidRPr="00E07E55">
              <w:rPr>
                <w:color w:val="000000"/>
              </w:rPr>
              <w:t>1.98</w:t>
            </w:r>
          </w:p>
        </w:tc>
        <w:tc>
          <w:tcPr>
            <w:tcW w:w="577" w:type="pct"/>
            <w:tcBorders>
              <w:top w:val="nil"/>
              <w:left w:val="nil"/>
              <w:bottom w:val="nil"/>
              <w:right w:val="nil"/>
            </w:tcBorders>
          </w:tcPr>
          <w:p w14:paraId="3861BB71" w14:textId="2C6DE7D8" w:rsidR="008A6D51" w:rsidRPr="00E07E55" w:rsidRDefault="00732A03" w:rsidP="008A6D51">
            <w:pPr>
              <w:jc w:val="center"/>
              <w:rPr>
                <w:color w:val="000000"/>
              </w:rPr>
            </w:pPr>
            <w:r w:rsidRPr="00E07E55">
              <w:rPr>
                <w:color w:val="000000"/>
              </w:rPr>
              <w:t>10.81</w:t>
            </w:r>
          </w:p>
        </w:tc>
        <w:tc>
          <w:tcPr>
            <w:tcW w:w="577" w:type="pct"/>
            <w:tcBorders>
              <w:top w:val="nil"/>
              <w:left w:val="nil"/>
              <w:bottom w:val="nil"/>
              <w:right w:val="nil"/>
            </w:tcBorders>
          </w:tcPr>
          <w:p w14:paraId="1860B485" w14:textId="0F641BAC" w:rsidR="008A6D51" w:rsidRPr="00E07E55" w:rsidRDefault="008A6D51" w:rsidP="008A6D51">
            <w:pPr>
              <w:jc w:val="center"/>
              <w:rPr>
                <w:color w:val="000000"/>
              </w:rPr>
            </w:pPr>
            <w:r w:rsidRPr="00E07E55">
              <w:rPr>
                <w:color w:val="000000"/>
              </w:rPr>
              <w:t>39.</w:t>
            </w:r>
            <w:r w:rsidR="00732A03" w:rsidRPr="00E07E55">
              <w:rPr>
                <w:color w:val="000000"/>
              </w:rPr>
              <w:t>58</w:t>
            </w:r>
          </w:p>
        </w:tc>
        <w:tc>
          <w:tcPr>
            <w:tcW w:w="577" w:type="pct"/>
            <w:tcBorders>
              <w:top w:val="nil"/>
              <w:left w:val="nil"/>
              <w:bottom w:val="nil"/>
              <w:right w:val="nil"/>
            </w:tcBorders>
          </w:tcPr>
          <w:p w14:paraId="50FA1D52" w14:textId="0E864392" w:rsidR="008A6D51" w:rsidRPr="00E07E55" w:rsidRDefault="00732A03" w:rsidP="008A6D51">
            <w:pPr>
              <w:jc w:val="center"/>
              <w:rPr>
                <w:color w:val="000000"/>
              </w:rPr>
            </w:pPr>
            <w:r w:rsidRPr="00E07E55">
              <w:rPr>
                <w:color w:val="000000"/>
              </w:rPr>
              <w:t>44.25</w:t>
            </w:r>
          </w:p>
        </w:tc>
      </w:tr>
    </w:tbl>
    <w:p w14:paraId="1E10721F" w14:textId="4FDAE05A" w:rsidR="008A6D51" w:rsidRPr="0068251E" w:rsidRDefault="008A6D51" w:rsidP="00546891">
      <w:pPr>
        <w:pStyle w:val="NoSpacing"/>
        <w:rPr>
          <w:i/>
          <w:sz w:val="20"/>
          <w:highlight w:val="red"/>
        </w:rPr>
      </w:pPr>
      <w:r w:rsidRPr="0068251E">
        <w:rPr>
          <w:i/>
          <w:sz w:val="20"/>
        </w:rPr>
        <w:t>*</w:t>
      </w:r>
      <w:r w:rsidR="00910005" w:rsidRPr="0068251E">
        <w:rPr>
          <w:i/>
          <w:sz w:val="20"/>
        </w:rPr>
        <w:t xml:space="preserve">Note: </w:t>
      </w:r>
      <w:r w:rsidRPr="0068251E">
        <w:rPr>
          <w:i/>
          <w:sz w:val="20"/>
        </w:rPr>
        <w:t>For these items, answers of “Disagree” or “Strongly Disagree” would indicate beliefs that are typically associated with healthy development and children’s academic success.</w:t>
      </w:r>
    </w:p>
    <w:p w14:paraId="77F6C5E2" w14:textId="77777777" w:rsidR="008A6D51" w:rsidRPr="00E07E55" w:rsidRDefault="008A6D51" w:rsidP="0014588C">
      <w:pPr>
        <w:pStyle w:val="Heading2"/>
        <w:rPr>
          <w:szCs w:val="24"/>
        </w:rPr>
      </w:pPr>
    </w:p>
    <w:p w14:paraId="41AFF549" w14:textId="1ECFDDDF" w:rsidR="00643D61" w:rsidRPr="00E07E55" w:rsidRDefault="002654A7" w:rsidP="0014588C">
      <w:pPr>
        <w:pStyle w:val="Heading2"/>
        <w:rPr>
          <w:szCs w:val="24"/>
        </w:rPr>
      </w:pPr>
      <w:bookmarkStart w:id="30" w:name="_Toc523302136"/>
      <w:r w:rsidRPr="00E07E55">
        <w:rPr>
          <w:szCs w:val="24"/>
        </w:rPr>
        <w:t>Growth m</w:t>
      </w:r>
      <w:r w:rsidR="00643D61" w:rsidRPr="00E07E55">
        <w:rPr>
          <w:szCs w:val="24"/>
        </w:rPr>
        <w:t>indset</w:t>
      </w:r>
      <w:bookmarkEnd w:id="30"/>
    </w:p>
    <w:p w14:paraId="24B168B4" w14:textId="450A84E7" w:rsidR="00643D61" w:rsidRPr="00E07E55" w:rsidRDefault="00643D61" w:rsidP="00F56709">
      <w:pPr>
        <w:rPr>
          <w:i/>
        </w:rPr>
      </w:pPr>
    </w:p>
    <w:p w14:paraId="3F995EA5" w14:textId="451849CE" w:rsidR="00643D61" w:rsidRPr="00E07E55" w:rsidRDefault="00643D61" w:rsidP="00F56709">
      <w:r w:rsidRPr="00E07E55">
        <w:t>In general, high s</w:t>
      </w:r>
      <w:r w:rsidR="00215884" w:rsidRPr="00E07E55">
        <w:t>chool students</w:t>
      </w:r>
      <w:r w:rsidR="002E3382" w:rsidRPr="00E07E55">
        <w:t xml:space="preserve"> in the sample seem to believe that holding</w:t>
      </w:r>
      <w:r w:rsidRPr="00E07E55">
        <w:t xml:space="preserve"> a growth mindset—</w:t>
      </w:r>
      <w:r w:rsidR="00BE4F0D" w:rsidRPr="00E07E55">
        <w:t xml:space="preserve">including strong beliefs that </w:t>
      </w:r>
      <w:r w:rsidR="005D1F88" w:rsidRPr="00E07E55">
        <w:t xml:space="preserve">1) </w:t>
      </w:r>
      <w:r w:rsidR="00BE4F0D" w:rsidRPr="00E07E55">
        <w:t xml:space="preserve">praising hard work and </w:t>
      </w:r>
      <w:r w:rsidR="005D1F88" w:rsidRPr="00E07E55">
        <w:t xml:space="preserve">2) </w:t>
      </w:r>
      <w:r w:rsidR="00BE4F0D" w:rsidRPr="00E07E55">
        <w:t>encouraging children to try their best are valuable (8</w:t>
      </w:r>
      <w:r w:rsidR="001F1762" w:rsidRPr="00E07E55">
        <w:t>2</w:t>
      </w:r>
      <w:r w:rsidR="00BE4F0D" w:rsidRPr="00E07E55">
        <w:t>% and 8</w:t>
      </w:r>
      <w:r w:rsidR="0048603D" w:rsidRPr="00E07E55">
        <w:t>8</w:t>
      </w:r>
      <w:r w:rsidR="00BE4F0D" w:rsidRPr="00E07E55">
        <w:t>%, respectively, “Agree” or “Strongly Agree”)</w:t>
      </w:r>
      <w:r w:rsidR="002E3382" w:rsidRPr="00E07E55">
        <w:t>—is important for both parents and children</w:t>
      </w:r>
      <w:r w:rsidR="00BE4F0D" w:rsidRPr="00E07E55">
        <w:t>. Si</w:t>
      </w:r>
      <w:r w:rsidR="00215884" w:rsidRPr="00E07E55">
        <w:t xml:space="preserve">milarly, high school students </w:t>
      </w:r>
      <w:r w:rsidR="00BE4F0D" w:rsidRPr="00E07E55">
        <w:t xml:space="preserve">in the sample also believe that parents can play a big role in children’s learning, no matter how smart the child is (84% “Agree” or “Strongly Agree”) and believe that people can learn to be better parents (84%). Interestingly, while the majority of students seemed to hold a growth mindset, around 10% </w:t>
      </w:r>
      <w:r w:rsidR="002E3382" w:rsidRPr="00E07E55">
        <w:t>of respondents felt neutral about whether a growth mindset is important.</w:t>
      </w:r>
    </w:p>
    <w:p w14:paraId="385AC3D3" w14:textId="0D1750B2" w:rsidR="00BE4F0D" w:rsidRPr="00E07E55" w:rsidRDefault="00BE4F0D" w:rsidP="00F56709"/>
    <w:p w14:paraId="527F6460" w14:textId="70145204" w:rsidR="00BE4F0D" w:rsidRPr="00E07E55" w:rsidRDefault="002654A7" w:rsidP="0014588C">
      <w:pPr>
        <w:pStyle w:val="Heading2"/>
        <w:rPr>
          <w:szCs w:val="24"/>
        </w:rPr>
      </w:pPr>
      <w:bookmarkStart w:id="31" w:name="_Toc523302137"/>
      <w:r w:rsidRPr="00E07E55">
        <w:rPr>
          <w:szCs w:val="24"/>
        </w:rPr>
        <w:t>Oral language d</w:t>
      </w:r>
      <w:r w:rsidR="00BE4F0D" w:rsidRPr="00E07E55">
        <w:rPr>
          <w:szCs w:val="24"/>
        </w:rPr>
        <w:t>evelopment</w:t>
      </w:r>
      <w:bookmarkEnd w:id="31"/>
    </w:p>
    <w:p w14:paraId="15094F15" w14:textId="212B9CD1" w:rsidR="00BE4F0D" w:rsidRPr="00E07E55" w:rsidRDefault="00BE4F0D" w:rsidP="00F56709">
      <w:pPr>
        <w:rPr>
          <w:i/>
        </w:rPr>
      </w:pPr>
    </w:p>
    <w:p w14:paraId="4133750D" w14:textId="4FD446F7" w:rsidR="00643D61" w:rsidRPr="00E07E55" w:rsidRDefault="00215884" w:rsidP="00F56709">
      <w:r w:rsidRPr="00E07E55">
        <w:t>Participants</w:t>
      </w:r>
      <w:r w:rsidR="004A3A32" w:rsidRPr="00E07E55">
        <w:t xml:space="preserve"> indicated that they have strong beliefs regarding the importance of parents speaking to infants (8</w:t>
      </w:r>
      <w:r w:rsidR="0048603D" w:rsidRPr="00E07E55">
        <w:t>2</w:t>
      </w:r>
      <w:r w:rsidR="004A3A32" w:rsidRPr="00E07E55">
        <w:t xml:space="preserve">% “Agree” or “Strongly Agree”), giving children opportunities to speak as well as to listen (86% “Agree” or “Strongly Agree”), and reading to children (79% “Agree” or “Strongly Agree”). They are less sure about the value of games such as “Twenty Questions” </w:t>
      </w:r>
      <w:r w:rsidR="002E3382" w:rsidRPr="00E07E55">
        <w:t xml:space="preserve">in promoting language development </w:t>
      </w:r>
      <w:r w:rsidR="004A3A32" w:rsidRPr="00E07E55">
        <w:t>and using both simple and complex words when talking to young children. It is also interesting to</w:t>
      </w:r>
      <w:r w:rsidR="002E3382" w:rsidRPr="00E07E55">
        <w:t xml:space="preserve"> note that</w:t>
      </w:r>
      <w:r w:rsidR="004A3A32" w:rsidRPr="00E07E55">
        <w:t xml:space="preserve"> over a third of high schoolers in the sample reported that they felt “Neutral” about the importance of giving full explanations to young children. Overall, these results seem to indicate that while high school students believe that parents should speak to their children often, they are unsure of how, including what kind of words to use and what kinds of activities to use to promote discussion.</w:t>
      </w:r>
    </w:p>
    <w:p w14:paraId="30C59672" w14:textId="77777777" w:rsidR="002654A7" w:rsidRPr="00E07E55" w:rsidRDefault="002654A7" w:rsidP="00F56709"/>
    <w:p w14:paraId="27294E29" w14:textId="49D398AD" w:rsidR="002654A7" w:rsidRPr="00E07E55" w:rsidRDefault="002654A7" w:rsidP="00817F3B">
      <w:pPr>
        <w:pStyle w:val="Heading2"/>
        <w:rPr>
          <w:szCs w:val="24"/>
        </w:rPr>
      </w:pPr>
      <w:bookmarkStart w:id="32" w:name="_Toc523302138"/>
      <w:r w:rsidRPr="00E07E55">
        <w:rPr>
          <w:szCs w:val="24"/>
        </w:rPr>
        <w:t>Role in early learning</w:t>
      </w:r>
      <w:bookmarkEnd w:id="32"/>
    </w:p>
    <w:p w14:paraId="277F798C" w14:textId="77777777" w:rsidR="002654A7" w:rsidRPr="00E07E55" w:rsidRDefault="002654A7" w:rsidP="00F56709"/>
    <w:p w14:paraId="4585D6AD" w14:textId="77246AEE" w:rsidR="002654A7" w:rsidRPr="00E07E55" w:rsidRDefault="002654A7" w:rsidP="002654A7">
      <w:r w:rsidRPr="00E07E55">
        <w:t>While in general participants indicated that they have strong positive beliefs regarding the importance of the parent’s role in promoting early learning, it is interesting</w:t>
      </w:r>
      <w:r w:rsidR="005D1F88" w:rsidRPr="00E07E55">
        <w:t xml:space="preserve"> that</w:t>
      </w:r>
      <w:r w:rsidRPr="00E07E55">
        <w:t xml:space="preserve"> 10</w:t>
      </w:r>
      <w:r w:rsidR="0048603D" w:rsidRPr="00E07E55">
        <w:t>-</w:t>
      </w:r>
      <w:r w:rsidRPr="00E07E55">
        <w:t xml:space="preserve">37% feel neutrally about what role parents should play. For example, while 83% of respondents “Agree” </w:t>
      </w:r>
      <w:r w:rsidRPr="00E07E55">
        <w:lastRenderedPageBreak/>
        <w:t xml:space="preserve">or “Strongly Agree” that it is good for children’s development if parents play with them, 10% feel neutral. Even more stark, 29% of participants feel neutral about whether it is the parent’s job to teach the alphabet and how to count to ten before school starts and 37% feel neutral about whether parents should have high expectations for their children. Overall, participants felt less strongly about this </w:t>
      </w:r>
      <w:r w:rsidR="00227BBC" w:rsidRPr="00E07E55">
        <w:t>category</w:t>
      </w:r>
      <w:r w:rsidRPr="00E07E55">
        <w:t xml:space="preserve"> than the importance of holding and </w:t>
      </w:r>
      <w:r w:rsidRPr="001A5C8E">
        <w:t>promoting a growth mindset or the importance of empathy and socio-emotional learning</w:t>
      </w:r>
      <w:r w:rsidR="005D1F88" w:rsidRPr="001A5C8E">
        <w:t xml:space="preserve"> (discussed below)</w:t>
      </w:r>
      <w:r w:rsidR="00B0386C" w:rsidRPr="001A5C8E">
        <w:t>, and there were differences in beliefs about the role of parents by socio-economic status</w:t>
      </w:r>
      <w:r w:rsidR="001A5C8E" w:rsidRPr="001A5C8E">
        <w:t>, as will be discussed further below</w:t>
      </w:r>
      <w:r w:rsidRPr="001A5C8E">
        <w:t>.</w:t>
      </w:r>
    </w:p>
    <w:p w14:paraId="7F1182F6" w14:textId="77777777" w:rsidR="00B61843" w:rsidRPr="00E07E55" w:rsidRDefault="00B61843" w:rsidP="00F56709"/>
    <w:p w14:paraId="3B3C7D9E" w14:textId="6DF1C180" w:rsidR="000645C8" w:rsidRPr="00E07E55" w:rsidRDefault="00817F3B" w:rsidP="00817F3B">
      <w:pPr>
        <w:pStyle w:val="Heading2"/>
        <w:rPr>
          <w:szCs w:val="24"/>
        </w:rPr>
      </w:pPr>
      <w:bookmarkStart w:id="33" w:name="_Toc523302139"/>
      <w:r w:rsidRPr="00E07E55">
        <w:rPr>
          <w:szCs w:val="24"/>
        </w:rPr>
        <w:t>Active learning</w:t>
      </w:r>
      <w:bookmarkEnd w:id="33"/>
    </w:p>
    <w:p w14:paraId="55F688FA" w14:textId="77777777" w:rsidR="00817F3B" w:rsidRPr="00E07E55" w:rsidRDefault="00817F3B" w:rsidP="00F56709"/>
    <w:p w14:paraId="6E992DCE" w14:textId="49F62B5A" w:rsidR="00817F3B" w:rsidRPr="00E07E55" w:rsidRDefault="00817F3B" w:rsidP="00F56709">
      <w:r w:rsidRPr="00E07E55">
        <w:t xml:space="preserve">Participants appear to believe that parents should promote active learning practices in their children. In particular, most believe strongly that children should have opportunities to learn about things they are interested in (54% “Strongly Agree” and 33% “Agree”). </w:t>
      </w:r>
      <w:r w:rsidR="00744CF1" w:rsidRPr="00E07E55">
        <w:t>Respondents also seem to believe that children learn well when they have a chance to try things for themselves and that parents should encourage their children to be curious, explore, and question things (8</w:t>
      </w:r>
      <w:r w:rsidR="00EF3C68" w:rsidRPr="00E07E55">
        <w:t>3</w:t>
      </w:r>
      <w:r w:rsidR="00744CF1" w:rsidRPr="00E07E55">
        <w:t>%</w:t>
      </w:r>
      <w:r w:rsidR="00EF3C68" w:rsidRPr="00E07E55">
        <w:t xml:space="preserve"> and 82% </w:t>
      </w:r>
      <w:r w:rsidR="00744CF1" w:rsidRPr="00E07E55">
        <w:t>“Strongly Agree” or “Agree”</w:t>
      </w:r>
      <w:r w:rsidR="00EF3C68" w:rsidRPr="00E07E55">
        <w:t xml:space="preserve"> respectively</w:t>
      </w:r>
      <w:r w:rsidR="00744CF1" w:rsidRPr="00E07E55">
        <w:t xml:space="preserve">). </w:t>
      </w:r>
      <w:r w:rsidRPr="00E07E55">
        <w:t xml:space="preserve">However, a quarter of high school students in the sample </w:t>
      </w:r>
      <w:r w:rsidR="00744CF1" w:rsidRPr="00E07E55">
        <w:t xml:space="preserve">feel neutrally about whether parents should teach children to do things for themselves and almost 50% either believe that a three-year-old is too young to help make his or her own sandwich or feel neutrally. </w:t>
      </w:r>
    </w:p>
    <w:p w14:paraId="2579A831" w14:textId="77777777" w:rsidR="000F4C3B" w:rsidRPr="00E07E55" w:rsidRDefault="000F4C3B" w:rsidP="00F56709"/>
    <w:p w14:paraId="47361F1D" w14:textId="7FF37557" w:rsidR="000F4C3B" w:rsidRPr="00E07E55" w:rsidRDefault="000F4C3B" w:rsidP="000F4C3B">
      <w:pPr>
        <w:pStyle w:val="Heading2"/>
        <w:rPr>
          <w:szCs w:val="24"/>
        </w:rPr>
      </w:pPr>
      <w:bookmarkStart w:id="34" w:name="_Toc523302140"/>
      <w:r w:rsidRPr="00E07E55">
        <w:rPr>
          <w:szCs w:val="24"/>
        </w:rPr>
        <w:t>Parenting knowledge and efficacy</w:t>
      </w:r>
      <w:bookmarkEnd w:id="34"/>
    </w:p>
    <w:p w14:paraId="02548809" w14:textId="77777777" w:rsidR="000F4C3B" w:rsidRPr="00E07E55" w:rsidRDefault="000F4C3B" w:rsidP="00F56709"/>
    <w:p w14:paraId="39E99407" w14:textId="79053519" w:rsidR="000F4C3B" w:rsidRPr="00E07E55" w:rsidRDefault="00AB1FF7" w:rsidP="00F56709">
      <w:r w:rsidRPr="00E07E55">
        <w:t>Only about two-thirds of participants in this study believe that parenting is hard, it helps to know a lot to be a good parent, and that they are capable of being good parents someday. Participants feel more strongly that parents should control their temper and that parents should be patient (8</w:t>
      </w:r>
      <w:r w:rsidR="00EF3C68" w:rsidRPr="00E07E55">
        <w:t>3</w:t>
      </w:r>
      <w:r w:rsidRPr="00E07E55">
        <w:t>% and 8</w:t>
      </w:r>
      <w:r w:rsidR="00EF3C68" w:rsidRPr="00E07E55">
        <w:t>8</w:t>
      </w:r>
      <w:r w:rsidRPr="00E07E55">
        <w:t>%, respectively, “Agree” or “Strongly Agree”). It is very surprising to note that only 44% “Agree” or “Strongly Agree” that parents who nurture themselves make better parents</w:t>
      </w:r>
      <w:r w:rsidR="00A06865" w:rsidRPr="00E07E55">
        <w:t>,</w:t>
      </w:r>
      <w:r w:rsidRPr="00E07E55">
        <w:t xml:space="preserve"> 35% feel neutrally and 14% report that they “Don’t know.” This seems to indicate that high school students are not sure of the role of self-care in parenting.</w:t>
      </w:r>
    </w:p>
    <w:p w14:paraId="1A6E0741" w14:textId="77777777" w:rsidR="0027648C" w:rsidRPr="00E07E55" w:rsidRDefault="0027648C" w:rsidP="00F56709"/>
    <w:p w14:paraId="0A1919EA" w14:textId="0003DC8F" w:rsidR="0027648C" w:rsidRPr="00E07E55" w:rsidRDefault="0027648C" w:rsidP="0027648C">
      <w:pPr>
        <w:pStyle w:val="Heading2"/>
        <w:rPr>
          <w:szCs w:val="24"/>
        </w:rPr>
      </w:pPr>
      <w:bookmarkStart w:id="35" w:name="_Toc523302141"/>
      <w:r w:rsidRPr="00E07E55">
        <w:rPr>
          <w:szCs w:val="24"/>
        </w:rPr>
        <w:t>Empathetic awareness and socio-emotional learning</w:t>
      </w:r>
      <w:bookmarkEnd w:id="35"/>
    </w:p>
    <w:p w14:paraId="2F31166B" w14:textId="77777777" w:rsidR="0027648C" w:rsidRPr="00E07E55" w:rsidRDefault="0027648C" w:rsidP="0027648C"/>
    <w:p w14:paraId="7A7B3420" w14:textId="77777777" w:rsidR="00FE5FB7" w:rsidRPr="00E07E55" w:rsidRDefault="003763CC" w:rsidP="00B61843">
      <w:r w:rsidRPr="00E07E55">
        <w:t>For the most part, participants in the study believe that empathy is an important learned skill and that socio-emotional learning is important for young children. 87% of participants “Agree” or “Strongly Agree” that learning to play nicely with others is very important for young children and slightly fewer “Agree” or “Strongly Agree” that it important for children to learn to recognize feelings in others (</w:t>
      </w:r>
      <w:r w:rsidR="00146EBA" w:rsidRPr="00E07E55">
        <w:t xml:space="preserve">85%). </w:t>
      </w:r>
    </w:p>
    <w:p w14:paraId="026EF7F9" w14:textId="77777777" w:rsidR="00FE5FB7" w:rsidRPr="00E07E55" w:rsidRDefault="00FE5FB7" w:rsidP="00B61843"/>
    <w:p w14:paraId="1EE26DEB" w14:textId="638BBA17" w:rsidR="00817F3B" w:rsidRPr="00E07E55" w:rsidRDefault="00146EBA" w:rsidP="00B61843">
      <w:r w:rsidRPr="00E07E55">
        <w:t>On the other hand, participants were less sure about the importance of parents being empathetic toward their children: nearly a fifth of participants either feel neutral, don’t know, or disagree that a good way to comfort a four-year-old is to ask what is wrong and try to make him or her feel better. In addition, 4</w:t>
      </w:r>
      <w:r w:rsidR="001617DD" w:rsidRPr="00E07E55">
        <w:t>1</w:t>
      </w:r>
      <w:r w:rsidRPr="00E07E55">
        <w:t>% of high school students in the sample believe that parents who are sensitive to their children’s feelings and moods often spoil them (and 7% “Don’t know” and 3</w:t>
      </w:r>
      <w:r w:rsidR="001617DD" w:rsidRPr="00E07E55">
        <w:t>1</w:t>
      </w:r>
      <w:r w:rsidRPr="00E07E55">
        <w:t>% feel “Neutral”).</w:t>
      </w:r>
    </w:p>
    <w:p w14:paraId="57A5E3DF" w14:textId="77777777" w:rsidR="00146EBA" w:rsidRPr="00E07E55" w:rsidRDefault="00146EBA" w:rsidP="00B61843"/>
    <w:p w14:paraId="613424AD" w14:textId="5B43EE8B" w:rsidR="009E1440" w:rsidRPr="00E07E55" w:rsidRDefault="009E1440" w:rsidP="009E1440">
      <w:pPr>
        <w:pStyle w:val="Heading2"/>
        <w:rPr>
          <w:szCs w:val="24"/>
        </w:rPr>
      </w:pPr>
      <w:bookmarkStart w:id="36" w:name="_Toc523302142"/>
      <w:r w:rsidRPr="00E07E55">
        <w:rPr>
          <w:szCs w:val="24"/>
        </w:rPr>
        <w:lastRenderedPageBreak/>
        <w:t>Knowledge of child developme</w:t>
      </w:r>
      <w:r w:rsidR="00146EBA" w:rsidRPr="00E07E55">
        <w:rPr>
          <w:szCs w:val="24"/>
        </w:rPr>
        <w:t>nt</w:t>
      </w:r>
      <w:bookmarkEnd w:id="36"/>
    </w:p>
    <w:p w14:paraId="286FE913" w14:textId="77777777" w:rsidR="009E1440" w:rsidRPr="00E07E55" w:rsidRDefault="009E1440" w:rsidP="009E1440">
      <w:pPr>
        <w:rPr>
          <w:i/>
        </w:rPr>
      </w:pPr>
    </w:p>
    <w:p w14:paraId="4B442F3B" w14:textId="424D3AE1" w:rsidR="009E1440" w:rsidRPr="00E07E55" w:rsidRDefault="009E1440" w:rsidP="002E1BFD">
      <w:r w:rsidRPr="00E07E55">
        <w:t xml:space="preserve">Overall, it seems that high school students </w:t>
      </w:r>
      <w:r w:rsidR="00DA41FB" w:rsidRPr="00E07E55">
        <w:t>have limited knowledge of</w:t>
      </w:r>
      <w:r w:rsidRPr="00E07E55">
        <w:t xml:space="preserve"> </w:t>
      </w:r>
      <w:r w:rsidR="008A6D51" w:rsidRPr="00E07E55">
        <w:t xml:space="preserve">many of the commonly </w:t>
      </w:r>
      <w:r w:rsidRPr="00E07E55">
        <w:t>agreed upon developmental milestones. They are unsure of what infants and toddlers are capable of a</w:t>
      </w:r>
      <w:r w:rsidR="008A6D51" w:rsidRPr="00E07E55">
        <w:t>t</w:t>
      </w:r>
      <w:r w:rsidRPr="00E07E55">
        <w:t xml:space="preserve"> different ages and seem not to ascribe much agency to young children. </w:t>
      </w:r>
      <w:r w:rsidR="002E1BFD" w:rsidRPr="00E07E55">
        <w:t>For example, a</w:t>
      </w:r>
      <w:r w:rsidRPr="00E07E55">
        <w:t xml:space="preserve"> la</w:t>
      </w:r>
      <w:r w:rsidR="002E1BFD" w:rsidRPr="00E07E55">
        <w:t>rge proportion of respondents “Don’t K</w:t>
      </w:r>
      <w:r w:rsidRPr="00E07E55">
        <w:t>now” whether babies as young as 2-months-old can get bored (34%) and whether children typically say their first wor</w:t>
      </w:r>
      <w:r w:rsidR="002E1BFD" w:rsidRPr="00E07E55">
        <w:t xml:space="preserve">d at around 6-months-old (44%). </w:t>
      </w:r>
      <w:r w:rsidRPr="00E07E55">
        <w:t>Appr</w:t>
      </w:r>
      <w:r w:rsidR="00AF723A" w:rsidRPr="00E07E55">
        <w:t>oximately half of high school students</w:t>
      </w:r>
      <w:r w:rsidRPr="00E07E55">
        <w:t xml:space="preserve"> in the sample don’t think that 4-year-olds are capable of doing much themselves.</w:t>
      </w:r>
      <w:r w:rsidR="002E1BFD" w:rsidRPr="00E07E55">
        <w:t xml:space="preserve"> However, a</w:t>
      </w:r>
      <w:r w:rsidRPr="00E07E55">
        <w:t>pp</w:t>
      </w:r>
      <w:r w:rsidR="00AF723A" w:rsidRPr="00E07E55">
        <w:t>roximately 75% of high school students</w:t>
      </w:r>
      <w:r w:rsidRPr="00E07E55">
        <w:t xml:space="preserve"> believe that toddlers’ pointing is meaningful, which is heartening.</w:t>
      </w:r>
    </w:p>
    <w:p w14:paraId="639529FD" w14:textId="16363727" w:rsidR="00423143" w:rsidRPr="00E07E55" w:rsidRDefault="00423143" w:rsidP="00423143"/>
    <w:p w14:paraId="6C71B4DB" w14:textId="7F4E2C2D" w:rsidR="009E1440" w:rsidRPr="00E07E55" w:rsidRDefault="008A6D51" w:rsidP="00423143">
      <w:r w:rsidRPr="00E07E55">
        <w:t>Table 3</w:t>
      </w:r>
    </w:p>
    <w:p w14:paraId="1E38C4F5" w14:textId="547683B2" w:rsidR="00146EBA" w:rsidRPr="00E07E55" w:rsidRDefault="003600BD" w:rsidP="00146EBA">
      <w:pPr>
        <w:rPr>
          <w:i/>
        </w:rPr>
      </w:pPr>
      <w:r w:rsidRPr="00E07E55">
        <w:rPr>
          <w:i/>
        </w:rPr>
        <w:t>Percentage of participants’ responses to questions about their knowledge of child development</w:t>
      </w:r>
    </w:p>
    <w:tbl>
      <w:tblPr>
        <w:tblW w:w="5000" w:type="pct"/>
        <w:tblLook w:val="04A0" w:firstRow="1" w:lastRow="0" w:firstColumn="1" w:lastColumn="0" w:noHBand="0" w:noVBand="1"/>
      </w:tblPr>
      <w:tblGrid>
        <w:gridCol w:w="4315"/>
        <w:gridCol w:w="1055"/>
        <w:gridCol w:w="1402"/>
        <w:gridCol w:w="1402"/>
        <w:gridCol w:w="1402"/>
      </w:tblGrid>
      <w:tr w:rsidR="002E1BFD" w:rsidRPr="00E07E55" w14:paraId="776492A0" w14:textId="16738942" w:rsidTr="003600BD">
        <w:trPr>
          <w:trHeight w:val="337"/>
        </w:trPr>
        <w:tc>
          <w:tcPr>
            <w:tcW w:w="2253" w:type="pct"/>
            <w:tcBorders>
              <w:top w:val="single" w:sz="4" w:space="0" w:color="auto"/>
              <w:left w:val="nil"/>
              <w:right w:val="nil"/>
            </w:tcBorders>
            <w:shd w:val="clear" w:color="auto" w:fill="auto"/>
            <w:noWrap/>
            <w:vAlign w:val="bottom"/>
            <w:hideMark/>
          </w:tcPr>
          <w:p w14:paraId="02E8A860" w14:textId="77777777" w:rsidR="002E1BFD" w:rsidRPr="00E07E55" w:rsidRDefault="002E1BFD" w:rsidP="00146EBA">
            <w:pPr>
              <w:pStyle w:val="NoSpacing"/>
              <w:jc w:val="center"/>
            </w:pPr>
          </w:p>
        </w:tc>
        <w:tc>
          <w:tcPr>
            <w:tcW w:w="551" w:type="pct"/>
            <w:tcBorders>
              <w:top w:val="single" w:sz="4" w:space="0" w:color="auto"/>
              <w:left w:val="nil"/>
              <w:right w:val="nil"/>
            </w:tcBorders>
            <w:shd w:val="clear" w:color="auto" w:fill="auto"/>
            <w:vAlign w:val="bottom"/>
            <w:hideMark/>
          </w:tcPr>
          <w:p w14:paraId="32901549" w14:textId="77777777" w:rsidR="002E1BFD" w:rsidRPr="00E07E55" w:rsidRDefault="002E1BFD" w:rsidP="002E1BFD">
            <w:pPr>
              <w:pStyle w:val="NoSpacing"/>
              <w:jc w:val="center"/>
            </w:pPr>
            <w:r w:rsidRPr="00E07E55">
              <w:t>Don’t Know</w:t>
            </w:r>
          </w:p>
        </w:tc>
        <w:tc>
          <w:tcPr>
            <w:tcW w:w="732" w:type="pct"/>
            <w:tcBorders>
              <w:top w:val="single" w:sz="4" w:space="0" w:color="auto"/>
              <w:left w:val="nil"/>
              <w:right w:val="nil"/>
            </w:tcBorders>
            <w:shd w:val="clear" w:color="auto" w:fill="auto"/>
            <w:vAlign w:val="bottom"/>
            <w:hideMark/>
          </w:tcPr>
          <w:p w14:paraId="5C8D6404" w14:textId="4350CB40" w:rsidR="002E1BFD" w:rsidRPr="00E07E55" w:rsidRDefault="002E1BFD" w:rsidP="002E1BFD">
            <w:pPr>
              <w:pStyle w:val="NoSpacing"/>
              <w:jc w:val="center"/>
            </w:pPr>
            <w:r w:rsidRPr="00E07E55">
              <w:t>True</w:t>
            </w:r>
          </w:p>
        </w:tc>
        <w:tc>
          <w:tcPr>
            <w:tcW w:w="732" w:type="pct"/>
            <w:tcBorders>
              <w:top w:val="single" w:sz="4" w:space="0" w:color="auto"/>
              <w:left w:val="nil"/>
              <w:right w:val="nil"/>
            </w:tcBorders>
            <w:vAlign w:val="bottom"/>
          </w:tcPr>
          <w:p w14:paraId="3742DDC6" w14:textId="3AB94622" w:rsidR="002E1BFD" w:rsidRPr="00E07E55" w:rsidRDefault="002E1BFD" w:rsidP="002E1BFD">
            <w:pPr>
              <w:pStyle w:val="NoSpacing"/>
              <w:jc w:val="center"/>
            </w:pPr>
            <w:r w:rsidRPr="00E07E55">
              <w:t>False</w:t>
            </w:r>
          </w:p>
        </w:tc>
        <w:tc>
          <w:tcPr>
            <w:tcW w:w="732" w:type="pct"/>
            <w:tcBorders>
              <w:top w:val="single" w:sz="4" w:space="0" w:color="auto"/>
              <w:left w:val="nil"/>
              <w:right w:val="nil"/>
            </w:tcBorders>
            <w:vAlign w:val="bottom"/>
          </w:tcPr>
          <w:p w14:paraId="6965685D" w14:textId="6DB21DA2" w:rsidR="002E1BFD" w:rsidRPr="00E07E55" w:rsidRDefault="002E1BFD" w:rsidP="002E1BFD">
            <w:pPr>
              <w:pStyle w:val="NoSpacing"/>
              <w:jc w:val="center"/>
            </w:pPr>
            <w:r w:rsidRPr="00E07E55">
              <w:t>Correct Answer</w:t>
            </w:r>
          </w:p>
        </w:tc>
      </w:tr>
      <w:tr w:rsidR="002E1BFD" w:rsidRPr="00E07E55" w14:paraId="16540F10" w14:textId="7261AB3F" w:rsidTr="003600BD">
        <w:trPr>
          <w:trHeight w:val="337"/>
        </w:trPr>
        <w:tc>
          <w:tcPr>
            <w:tcW w:w="2253" w:type="pct"/>
            <w:tcBorders>
              <w:left w:val="nil"/>
              <w:right w:val="nil"/>
            </w:tcBorders>
            <w:shd w:val="clear" w:color="auto" w:fill="auto"/>
            <w:noWrap/>
            <w:vAlign w:val="bottom"/>
          </w:tcPr>
          <w:p w14:paraId="6859F15E" w14:textId="7D0452FF" w:rsidR="002E1BFD" w:rsidRPr="00E07E55" w:rsidRDefault="002E1BFD" w:rsidP="00146EBA">
            <w:pPr>
              <w:pStyle w:val="NoSpacing"/>
            </w:pPr>
            <w:proofErr w:type="spellStart"/>
            <w:r w:rsidRPr="00E07E55">
              <w:t>Tooyoung</w:t>
            </w:r>
            <w:proofErr w:type="spellEnd"/>
          </w:p>
        </w:tc>
        <w:tc>
          <w:tcPr>
            <w:tcW w:w="551" w:type="pct"/>
            <w:tcBorders>
              <w:left w:val="nil"/>
              <w:right w:val="nil"/>
            </w:tcBorders>
            <w:shd w:val="clear" w:color="auto" w:fill="auto"/>
            <w:vAlign w:val="bottom"/>
          </w:tcPr>
          <w:p w14:paraId="5D8D9D0E" w14:textId="3F83D41D" w:rsidR="002E1BFD" w:rsidRPr="00E07E55" w:rsidRDefault="002E1BFD" w:rsidP="002E1BFD">
            <w:pPr>
              <w:pStyle w:val="NoSpacing"/>
              <w:jc w:val="center"/>
            </w:pPr>
            <w:r w:rsidRPr="00E07E55">
              <w:t>12.</w:t>
            </w:r>
            <w:r w:rsidR="004B4A6B" w:rsidRPr="00E07E55">
              <w:t>70</w:t>
            </w:r>
          </w:p>
        </w:tc>
        <w:tc>
          <w:tcPr>
            <w:tcW w:w="732" w:type="pct"/>
            <w:tcBorders>
              <w:left w:val="nil"/>
              <w:right w:val="nil"/>
            </w:tcBorders>
            <w:shd w:val="clear" w:color="auto" w:fill="auto"/>
            <w:vAlign w:val="bottom"/>
          </w:tcPr>
          <w:p w14:paraId="1CCF103C" w14:textId="3F6D407D" w:rsidR="002E1BFD" w:rsidRPr="00E07E55" w:rsidRDefault="002E1BFD" w:rsidP="002E1BFD">
            <w:pPr>
              <w:pStyle w:val="NoSpacing"/>
              <w:jc w:val="center"/>
            </w:pPr>
            <w:r w:rsidRPr="00E07E55">
              <w:t>51.</w:t>
            </w:r>
            <w:r w:rsidR="004B4A6B" w:rsidRPr="00E07E55">
              <w:t>39</w:t>
            </w:r>
          </w:p>
        </w:tc>
        <w:tc>
          <w:tcPr>
            <w:tcW w:w="732" w:type="pct"/>
            <w:tcBorders>
              <w:left w:val="nil"/>
              <w:right w:val="nil"/>
            </w:tcBorders>
            <w:vAlign w:val="bottom"/>
          </w:tcPr>
          <w:p w14:paraId="4EAE81B9" w14:textId="5D4FE116" w:rsidR="002E1BFD" w:rsidRPr="00E07E55" w:rsidRDefault="002E1BFD" w:rsidP="002E1BFD">
            <w:pPr>
              <w:pStyle w:val="NoSpacing"/>
              <w:jc w:val="center"/>
            </w:pPr>
            <w:r w:rsidRPr="00E07E55">
              <w:t>35.9</w:t>
            </w:r>
            <w:r w:rsidR="004B4A6B" w:rsidRPr="00E07E55">
              <w:t>1</w:t>
            </w:r>
          </w:p>
        </w:tc>
        <w:tc>
          <w:tcPr>
            <w:tcW w:w="732" w:type="pct"/>
            <w:tcBorders>
              <w:left w:val="nil"/>
              <w:right w:val="nil"/>
            </w:tcBorders>
            <w:vAlign w:val="bottom"/>
          </w:tcPr>
          <w:p w14:paraId="27F38C92" w14:textId="2577EDC5" w:rsidR="002E1BFD" w:rsidRPr="00E07E55" w:rsidRDefault="00B97094" w:rsidP="002E1BFD">
            <w:pPr>
              <w:pStyle w:val="NoSpacing"/>
              <w:jc w:val="center"/>
            </w:pPr>
            <w:r w:rsidRPr="00E07E55">
              <w:t>F</w:t>
            </w:r>
          </w:p>
        </w:tc>
      </w:tr>
      <w:tr w:rsidR="002E1BFD" w:rsidRPr="00E07E55" w14:paraId="69CD14D5" w14:textId="45647A1B" w:rsidTr="003600BD">
        <w:trPr>
          <w:trHeight w:val="337"/>
        </w:trPr>
        <w:tc>
          <w:tcPr>
            <w:tcW w:w="2253" w:type="pct"/>
            <w:tcBorders>
              <w:left w:val="nil"/>
              <w:bottom w:val="nil"/>
              <w:right w:val="nil"/>
            </w:tcBorders>
            <w:shd w:val="clear" w:color="auto" w:fill="auto"/>
            <w:noWrap/>
            <w:vAlign w:val="bottom"/>
          </w:tcPr>
          <w:p w14:paraId="31D29C40" w14:textId="1BC5E05C" w:rsidR="002E1BFD" w:rsidRPr="00E07E55" w:rsidRDefault="002E1BFD" w:rsidP="00146EBA">
            <w:pPr>
              <w:pStyle w:val="NoSpacing"/>
            </w:pPr>
            <w:proofErr w:type="spellStart"/>
            <w:r w:rsidRPr="00E07E55">
              <w:t>Getbored</w:t>
            </w:r>
            <w:proofErr w:type="spellEnd"/>
          </w:p>
        </w:tc>
        <w:tc>
          <w:tcPr>
            <w:tcW w:w="551" w:type="pct"/>
            <w:tcBorders>
              <w:left w:val="nil"/>
              <w:bottom w:val="nil"/>
              <w:right w:val="nil"/>
            </w:tcBorders>
            <w:shd w:val="clear" w:color="auto" w:fill="auto"/>
            <w:vAlign w:val="bottom"/>
          </w:tcPr>
          <w:p w14:paraId="77C10901" w14:textId="5C7AF57D" w:rsidR="002E1BFD" w:rsidRPr="00E07E55" w:rsidRDefault="004B4A6B" w:rsidP="002E1BFD">
            <w:pPr>
              <w:pStyle w:val="NoSpacing"/>
              <w:jc w:val="center"/>
            </w:pPr>
            <w:r w:rsidRPr="00E07E55">
              <w:t>33.73</w:t>
            </w:r>
          </w:p>
        </w:tc>
        <w:tc>
          <w:tcPr>
            <w:tcW w:w="732" w:type="pct"/>
            <w:tcBorders>
              <w:left w:val="nil"/>
              <w:bottom w:val="nil"/>
              <w:right w:val="nil"/>
            </w:tcBorders>
            <w:shd w:val="clear" w:color="auto" w:fill="auto"/>
            <w:vAlign w:val="bottom"/>
          </w:tcPr>
          <w:p w14:paraId="43836FB0" w14:textId="742896D9" w:rsidR="002E1BFD" w:rsidRPr="00E07E55" w:rsidRDefault="002E1BFD" w:rsidP="002E1BFD">
            <w:pPr>
              <w:pStyle w:val="NoSpacing"/>
              <w:jc w:val="center"/>
            </w:pPr>
            <w:r w:rsidRPr="00E07E55">
              <w:t>45.</w:t>
            </w:r>
            <w:r w:rsidR="004B4A6B" w:rsidRPr="00E07E55">
              <w:t>63</w:t>
            </w:r>
          </w:p>
        </w:tc>
        <w:tc>
          <w:tcPr>
            <w:tcW w:w="732" w:type="pct"/>
            <w:tcBorders>
              <w:left w:val="nil"/>
              <w:bottom w:val="nil"/>
              <w:right w:val="nil"/>
            </w:tcBorders>
            <w:vAlign w:val="bottom"/>
          </w:tcPr>
          <w:p w14:paraId="24608463" w14:textId="542FE5E3" w:rsidR="002E1BFD" w:rsidRPr="00E07E55" w:rsidRDefault="002E1BFD" w:rsidP="002E1BFD">
            <w:pPr>
              <w:pStyle w:val="NoSpacing"/>
              <w:jc w:val="center"/>
            </w:pPr>
            <w:r w:rsidRPr="00E07E55">
              <w:t>20.</w:t>
            </w:r>
            <w:r w:rsidR="004B4A6B" w:rsidRPr="00E07E55">
              <w:t>63</w:t>
            </w:r>
          </w:p>
        </w:tc>
        <w:tc>
          <w:tcPr>
            <w:tcW w:w="732" w:type="pct"/>
            <w:tcBorders>
              <w:left w:val="nil"/>
              <w:bottom w:val="nil"/>
              <w:right w:val="nil"/>
            </w:tcBorders>
            <w:vAlign w:val="bottom"/>
          </w:tcPr>
          <w:p w14:paraId="3AAD3912" w14:textId="474D3776" w:rsidR="002E1BFD" w:rsidRPr="00E07E55" w:rsidRDefault="002E1BFD" w:rsidP="002E1BFD">
            <w:pPr>
              <w:pStyle w:val="NoSpacing"/>
              <w:jc w:val="center"/>
            </w:pPr>
            <w:r w:rsidRPr="00E07E55">
              <w:t>T</w:t>
            </w:r>
          </w:p>
        </w:tc>
      </w:tr>
      <w:tr w:rsidR="002E1BFD" w:rsidRPr="00E07E55" w14:paraId="1EAA255A" w14:textId="22734A85" w:rsidTr="003600BD">
        <w:trPr>
          <w:trHeight w:val="337"/>
        </w:trPr>
        <w:tc>
          <w:tcPr>
            <w:tcW w:w="2253" w:type="pct"/>
            <w:tcBorders>
              <w:left w:val="nil"/>
              <w:bottom w:val="nil"/>
              <w:right w:val="nil"/>
            </w:tcBorders>
            <w:shd w:val="clear" w:color="auto" w:fill="auto"/>
            <w:noWrap/>
            <w:vAlign w:val="bottom"/>
          </w:tcPr>
          <w:p w14:paraId="7BA527B6" w14:textId="66271E68" w:rsidR="002E1BFD" w:rsidRPr="00E07E55" w:rsidRDefault="002E1BFD" w:rsidP="00146EBA">
            <w:pPr>
              <w:pStyle w:val="NoSpacing"/>
            </w:pPr>
            <w:proofErr w:type="spellStart"/>
            <w:r w:rsidRPr="00E07E55">
              <w:t>Knowright</w:t>
            </w:r>
            <w:proofErr w:type="spellEnd"/>
          </w:p>
        </w:tc>
        <w:tc>
          <w:tcPr>
            <w:tcW w:w="551" w:type="pct"/>
            <w:tcBorders>
              <w:left w:val="nil"/>
              <w:bottom w:val="nil"/>
              <w:right w:val="nil"/>
            </w:tcBorders>
            <w:shd w:val="clear" w:color="auto" w:fill="auto"/>
            <w:vAlign w:val="bottom"/>
          </w:tcPr>
          <w:p w14:paraId="09F16662" w14:textId="4C931466" w:rsidR="002E1BFD" w:rsidRPr="00E07E55" w:rsidRDefault="002E1BFD" w:rsidP="002E1BFD">
            <w:pPr>
              <w:pStyle w:val="NoSpacing"/>
              <w:jc w:val="center"/>
            </w:pPr>
            <w:r w:rsidRPr="00E07E55">
              <w:t>17.</w:t>
            </w:r>
            <w:r w:rsidR="004B4A6B" w:rsidRPr="00E07E55">
              <w:t>36</w:t>
            </w:r>
          </w:p>
        </w:tc>
        <w:tc>
          <w:tcPr>
            <w:tcW w:w="732" w:type="pct"/>
            <w:tcBorders>
              <w:left w:val="nil"/>
              <w:bottom w:val="nil"/>
              <w:right w:val="nil"/>
            </w:tcBorders>
            <w:shd w:val="clear" w:color="auto" w:fill="auto"/>
            <w:vAlign w:val="bottom"/>
          </w:tcPr>
          <w:p w14:paraId="0CF17B6C" w14:textId="41826C37" w:rsidR="002E1BFD" w:rsidRPr="00E07E55" w:rsidRDefault="002E1BFD" w:rsidP="002E1BFD">
            <w:pPr>
              <w:pStyle w:val="NoSpacing"/>
              <w:jc w:val="center"/>
            </w:pPr>
            <w:r w:rsidRPr="00E07E55">
              <w:t>1</w:t>
            </w:r>
            <w:r w:rsidR="004B4A6B" w:rsidRPr="00E07E55">
              <w:t>3.99</w:t>
            </w:r>
          </w:p>
        </w:tc>
        <w:tc>
          <w:tcPr>
            <w:tcW w:w="732" w:type="pct"/>
            <w:tcBorders>
              <w:left w:val="nil"/>
              <w:bottom w:val="nil"/>
              <w:right w:val="nil"/>
            </w:tcBorders>
            <w:vAlign w:val="bottom"/>
          </w:tcPr>
          <w:p w14:paraId="27188C18" w14:textId="437E47AE" w:rsidR="002E1BFD" w:rsidRPr="00E07E55" w:rsidRDefault="002E1BFD" w:rsidP="002E1BFD">
            <w:pPr>
              <w:pStyle w:val="NoSpacing"/>
              <w:jc w:val="center"/>
            </w:pPr>
            <w:r w:rsidRPr="00E07E55">
              <w:t>68.</w:t>
            </w:r>
            <w:r w:rsidR="004B4A6B" w:rsidRPr="00E07E55">
              <w:t>65</w:t>
            </w:r>
          </w:p>
        </w:tc>
        <w:tc>
          <w:tcPr>
            <w:tcW w:w="732" w:type="pct"/>
            <w:tcBorders>
              <w:left w:val="nil"/>
              <w:bottom w:val="nil"/>
              <w:right w:val="nil"/>
            </w:tcBorders>
            <w:vAlign w:val="bottom"/>
          </w:tcPr>
          <w:p w14:paraId="3BFEA822" w14:textId="02F7AD83" w:rsidR="002E1BFD" w:rsidRPr="00E07E55" w:rsidRDefault="002E1BFD" w:rsidP="002E1BFD">
            <w:pPr>
              <w:pStyle w:val="NoSpacing"/>
              <w:jc w:val="center"/>
            </w:pPr>
            <w:r w:rsidRPr="00E07E55">
              <w:t>F</w:t>
            </w:r>
          </w:p>
        </w:tc>
      </w:tr>
      <w:tr w:rsidR="002E1BFD" w:rsidRPr="00E07E55" w14:paraId="321E209D" w14:textId="3384F5B2" w:rsidTr="003600BD">
        <w:trPr>
          <w:trHeight w:val="337"/>
        </w:trPr>
        <w:tc>
          <w:tcPr>
            <w:tcW w:w="2253" w:type="pct"/>
            <w:tcBorders>
              <w:left w:val="nil"/>
              <w:right w:val="nil"/>
            </w:tcBorders>
            <w:shd w:val="clear" w:color="auto" w:fill="auto"/>
            <w:noWrap/>
            <w:vAlign w:val="bottom"/>
          </w:tcPr>
          <w:p w14:paraId="0067BC73" w14:textId="2858FDB3" w:rsidR="002E1BFD" w:rsidRPr="00E07E55" w:rsidRDefault="002E1BFD" w:rsidP="00146EBA">
            <w:pPr>
              <w:pStyle w:val="NoSpacing"/>
            </w:pPr>
            <w:proofErr w:type="spellStart"/>
            <w:r w:rsidRPr="00E07E55">
              <w:t>Stayaway</w:t>
            </w:r>
            <w:proofErr w:type="spellEnd"/>
          </w:p>
        </w:tc>
        <w:tc>
          <w:tcPr>
            <w:tcW w:w="551" w:type="pct"/>
            <w:tcBorders>
              <w:left w:val="nil"/>
              <w:right w:val="nil"/>
            </w:tcBorders>
            <w:shd w:val="clear" w:color="auto" w:fill="auto"/>
            <w:vAlign w:val="bottom"/>
          </w:tcPr>
          <w:p w14:paraId="26B53795" w14:textId="5E90C5E9" w:rsidR="002E1BFD" w:rsidRPr="00E07E55" w:rsidRDefault="002E1BFD" w:rsidP="002E1BFD">
            <w:pPr>
              <w:pStyle w:val="NoSpacing"/>
              <w:jc w:val="center"/>
            </w:pPr>
            <w:r w:rsidRPr="00E07E55">
              <w:t>13.</w:t>
            </w:r>
            <w:r w:rsidR="004B4A6B" w:rsidRPr="00E07E55">
              <w:t>10</w:t>
            </w:r>
          </w:p>
        </w:tc>
        <w:tc>
          <w:tcPr>
            <w:tcW w:w="732" w:type="pct"/>
            <w:tcBorders>
              <w:left w:val="nil"/>
              <w:right w:val="nil"/>
            </w:tcBorders>
            <w:shd w:val="clear" w:color="auto" w:fill="auto"/>
            <w:vAlign w:val="bottom"/>
          </w:tcPr>
          <w:p w14:paraId="112224A0" w14:textId="73056477" w:rsidR="002E1BFD" w:rsidRPr="00E07E55" w:rsidRDefault="002E1BFD" w:rsidP="002E1BFD">
            <w:pPr>
              <w:pStyle w:val="NoSpacing"/>
              <w:jc w:val="center"/>
            </w:pPr>
            <w:r w:rsidRPr="00E07E55">
              <w:t>42.2</w:t>
            </w:r>
            <w:r w:rsidR="004B4A6B" w:rsidRPr="00E07E55">
              <w:t>6</w:t>
            </w:r>
          </w:p>
        </w:tc>
        <w:tc>
          <w:tcPr>
            <w:tcW w:w="732" w:type="pct"/>
            <w:tcBorders>
              <w:left w:val="nil"/>
              <w:right w:val="nil"/>
            </w:tcBorders>
            <w:vAlign w:val="bottom"/>
          </w:tcPr>
          <w:p w14:paraId="65E3D9A7" w14:textId="30EC2DDB" w:rsidR="002E1BFD" w:rsidRPr="00E07E55" w:rsidRDefault="002E1BFD" w:rsidP="002E1BFD">
            <w:pPr>
              <w:pStyle w:val="NoSpacing"/>
              <w:jc w:val="center"/>
            </w:pPr>
            <w:r w:rsidRPr="00E07E55">
              <w:t>44.</w:t>
            </w:r>
            <w:r w:rsidR="004B4A6B" w:rsidRPr="00E07E55">
              <w:t>64</w:t>
            </w:r>
          </w:p>
        </w:tc>
        <w:tc>
          <w:tcPr>
            <w:tcW w:w="732" w:type="pct"/>
            <w:tcBorders>
              <w:left w:val="nil"/>
              <w:right w:val="nil"/>
            </w:tcBorders>
            <w:vAlign w:val="bottom"/>
          </w:tcPr>
          <w:p w14:paraId="0ED2833C" w14:textId="19386F7C" w:rsidR="002E1BFD" w:rsidRPr="00E07E55" w:rsidRDefault="002E1BFD" w:rsidP="002E1BFD">
            <w:pPr>
              <w:pStyle w:val="NoSpacing"/>
              <w:jc w:val="center"/>
            </w:pPr>
            <w:r w:rsidRPr="00E07E55">
              <w:t>F</w:t>
            </w:r>
          </w:p>
        </w:tc>
      </w:tr>
      <w:tr w:rsidR="002E1BFD" w:rsidRPr="00E07E55" w14:paraId="70216D51" w14:textId="3D0158E8" w:rsidTr="003600BD">
        <w:trPr>
          <w:trHeight w:val="337"/>
        </w:trPr>
        <w:tc>
          <w:tcPr>
            <w:tcW w:w="2253" w:type="pct"/>
            <w:tcBorders>
              <w:left w:val="nil"/>
              <w:bottom w:val="nil"/>
              <w:right w:val="nil"/>
            </w:tcBorders>
            <w:shd w:val="clear" w:color="auto" w:fill="auto"/>
            <w:noWrap/>
            <w:vAlign w:val="bottom"/>
          </w:tcPr>
          <w:p w14:paraId="48D60153" w14:textId="7AE4CF93" w:rsidR="002E1BFD" w:rsidRPr="00E07E55" w:rsidRDefault="002E1BFD" w:rsidP="00146EBA">
            <w:pPr>
              <w:pStyle w:val="NoSpacing"/>
            </w:pPr>
            <w:proofErr w:type="spellStart"/>
            <w:r w:rsidRPr="00E07E55">
              <w:t>Firstword</w:t>
            </w:r>
            <w:proofErr w:type="spellEnd"/>
          </w:p>
        </w:tc>
        <w:tc>
          <w:tcPr>
            <w:tcW w:w="551" w:type="pct"/>
            <w:tcBorders>
              <w:left w:val="nil"/>
              <w:bottom w:val="nil"/>
              <w:right w:val="nil"/>
            </w:tcBorders>
            <w:shd w:val="clear" w:color="auto" w:fill="auto"/>
            <w:vAlign w:val="bottom"/>
          </w:tcPr>
          <w:p w14:paraId="54FDA245" w14:textId="6FA7F183" w:rsidR="002E1BFD" w:rsidRPr="00E07E55" w:rsidRDefault="002E1BFD" w:rsidP="002E1BFD">
            <w:pPr>
              <w:pStyle w:val="NoSpacing"/>
              <w:jc w:val="center"/>
            </w:pPr>
            <w:r w:rsidRPr="00E07E55">
              <w:t>44.</w:t>
            </w:r>
            <w:r w:rsidR="004B4A6B" w:rsidRPr="00E07E55">
              <w:t>44</w:t>
            </w:r>
          </w:p>
        </w:tc>
        <w:tc>
          <w:tcPr>
            <w:tcW w:w="732" w:type="pct"/>
            <w:tcBorders>
              <w:left w:val="nil"/>
              <w:bottom w:val="nil"/>
              <w:right w:val="nil"/>
            </w:tcBorders>
            <w:shd w:val="clear" w:color="auto" w:fill="auto"/>
            <w:vAlign w:val="bottom"/>
          </w:tcPr>
          <w:p w14:paraId="21471818" w14:textId="18E92F52" w:rsidR="002E1BFD" w:rsidRPr="00E07E55" w:rsidRDefault="002E1BFD" w:rsidP="002E1BFD">
            <w:pPr>
              <w:pStyle w:val="NoSpacing"/>
              <w:jc w:val="center"/>
            </w:pPr>
            <w:r w:rsidRPr="00E07E55">
              <w:t>31.</w:t>
            </w:r>
            <w:r w:rsidR="004B4A6B" w:rsidRPr="00E07E55">
              <w:t>35</w:t>
            </w:r>
          </w:p>
        </w:tc>
        <w:tc>
          <w:tcPr>
            <w:tcW w:w="732" w:type="pct"/>
            <w:tcBorders>
              <w:left w:val="nil"/>
              <w:bottom w:val="nil"/>
              <w:right w:val="nil"/>
            </w:tcBorders>
            <w:vAlign w:val="bottom"/>
          </w:tcPr>
          <w:p w14:paraId="3F742131" w14:textId="44C912AA" w:rsidR="002E1BFD" w:rsidRPr="00E07E55" w:rsidRDefault="002E1BFD" w:rsidP="002E1BFD">
            <w:pPr>
              <w:pStyle w:val="NoSpacing"/>
              <w:jc w:val="center"/>
            </w:pPr>
            <w:r w:rsidRPr="00E07E55">
              <w:t>24.</w:t>
            </w:r>
            <w:r w:rsidR="004B4A6B" w:rsidRPr="00E07E55">
              <w:t>21</w:t>
            </w:r>
          </w:p>
        </w:tc>
        <w:tc>
          <w:tcPr>
            <w:tcW w:w="732" w:type="pct"/>
            <w:tcBorders>
              <w:left w:val="nil"/>
              <w:bottom w:val="nil"/>
              <w:right w:val="nil"/>
            </w:tcBorders>
            <w:vAlign w:val="bottom"/>
          </w:tcPr>
          <w:p w14:paraId="77BC9A63" w14:textId="412647E9" w:rsidR="002E1BFD" w:rsidRPr="00E07E55" w:rsidRDefault="002E1BFD" w:rsidP="002E1BFD">
            <w:pPr>
              <w:pStyle w:val="NoSpacing"/>
              <w:jc w:val="center"/>
            </w:pPr>
            <w:r w:rsidRPr="00E07E55">
              <w:t>F</w:t>
            </w:r>
          </w:p>
        </w:tc>
      </w:tr>
      <w:tr w:rsidR="002E1BFD" w:rsidRPr="00E07E55" w14:paraId="6D728264" w14:textId="197BCD91" w:rsidTr="003600BD">
        <w:trPr>
          <w:trHeight w:val="337"/>
        </w:trPr>
        <w:tc>
          <w:tcPr>
            <w:tcW w:w="2253" w:type="pct"/>
            <w:tcBorders>
              <w:left w:val="nil"/>
              <w:bottom w:val="nil"/>
              <w:right w:val="nil"/>
            </w:tcBorders>
            <w:shd w:val="clear" w:color="auto" w:fill="auto"/>
            <w:noWrap/>
            <w:vAlign w:val="bottom"/>
          </w:tcPr>
          <w:p w14:paraId="4D6BB416" w14:textId="03C330AF" w:rsidR="002E1BFD" w:rsidRPr="00E07E55" w:rsidRDefault="002E1BFD" w:rsidP="00146EBA">
            <w:pPr>
              <w:pStyle w:val="NoSpacing"/>
            </w:pPr>
            <w:r w:rsidRPr="00E07E55">
              <w:t>Pointing</w:t>
            </w:r>
          </w:p>
        </w:tc>
        <w:tc>
          <w:tcPr>
            <w:tcW w:w="551" w:type="pct"/>
            <w:tcBorders>
              <w:left w:val="nil"/>
              <w:bottom w:val="nil"/>
              <w:right w:val="nil"/>
            </w:tcBorders>
            <w:shd w:val="clear" w:color="auto" w:fill="auto"/>
            <w:vAlign w:val="bottom"/>
          </w:tcPr>
          <w:p w14:paraId="37E89B5E" w14:textId="70DDCE3C" w:rsidR="002E1BFD" w:rsidRPr="00E07E55" w:rsidRDefault="002E1BFD" w:rsidP="002E1BFD">
            <w:pPr>
              <w:pStyle w:val="NoSpacing"/>
              <w:jc w:val="center"/>
            </w:pPr>
            <w:r w:rsidRPr="00E07E55">
              <w:t>18.</w:t>
            </w:r>
            <w:r w:rsidR="004B4A6B" w:rsidRPr="00E07E55">
              <w:t>35</w:t>
            </w:r>
          </w:p>
        </w:tc>
        <w:tc>
          <w:tcPr>
            <w:tcW w:w="732" w:type="pct"/>
            <w:tcBorders>
              <w:left w:val="nil"/>
              <w:bottom w:val="nil"/>
              <w:right w:val="nil"/>
            </w:tcBorders>
            <w:shd w:val="clear" w:color="auto" w:fill="auto"/>
            <w:vAlign w:val="bottom"/>
          </w:tcPr>
          <w:p w14:paraId="719D23C9" w14:textId="083DC2C5" w:rsidR="002E1BFD" w:rsidRPr="00E07E55" w:rsidRDefault="002E1BFD" w:rsidP="002E1BFD">
            <w:pPr>
              <w:pStyle w:val="NoSpacing"/>
              <w:jc w:val="center"/>
            </w:pPr>
            <w:r w:rsidRPr="00E07E55">
              <w:t>74.</w:t>
            </w:r>
            <w:r w:rsidR="004B4A6B" w:rsidRPr="00E07E55">
              <w:t>60</w:t>
            </w:r>
          </w:p>
        </w:tc>
        <w:tc>
          <w:tcPr>
            <w:tcW w:w="732" w:type="pct"/>
            <w:tcBorders>
              <w:left w:val="nil"/>
              <w:bottom w:val="nil"/>
              <w:right w:val="nil"/>
            </w:tcBorders>
            <w:vAlign w:val="bottom"/>
          </w:tcPr>
          <w:p w14:paraId="3472D087" w14:textId="4465B37E" w:rsidR="002E1BFD" w:rsidRPr="00E07E55" w:rsidRDefault="004B4A6B" w:rsidP="002E1BFD">
            <w:pPr>
              <w:pStyle w:val="NoSpacing"/>
              <w:jc w:val="center"/>
            </w:pPr>
            <w:r w:rsidRPr="00E07E55">
              <w:t>7.04</w:t>
            </w:r>
          </w:p>
        </w:tc>
        <w:tc>
          <w:tcPr>
            <w:tcW w:w="732" w:type="pct"/>
            <w:tcBorders>
              <w:left w:val="nil"/>
              <w:bottom w:val="nil"/>
              <w:right w:val="nil"/>
            </w:tcBorders>
            <w:vAlign w:val="bottom"/>
          </w:tcPr>
          <w:p w14:paraId="3D89E20F" w14:textId="5257283F" w:rsidR="002E1BFD" w:rsidRPr="00E07E55" w:rsidRDefault="002E1BFD" w:rsidP="002E1BFD">
            <w:pPr>
              <w:pStyle w:val="NoSpacing"/>
              <w:jc w:val="center"/>
            </w:pPr>
            <w:r w:rsidRPr="00E07E55">
              <w:t>T</w:t>
            </w:r>
          </w:p>
        </w:tc>
      </w:tr>
    </w:tbl>
    <w:p w14:paraId="249C75B1" w14:textId="36140219" w:rsidR="001A5C8E" w:rsidRDefault="001A5C8E" w:rsidP="00423143"/>
    <w:p w14:paraId="38A14835" w14:textId="5188B4EB" w:rsidR="001A5C8E" w:rsidRDefault="001A5C8E" w:rsidP="00423143">
      <w:r>
        <w:t xml:space="preserve">As shown in Figure 1, </w:t>
      </w:r>
      <w:commentRangeStart w:id="37"/>
      <w:r>
        <w:t>fewer than half of respondents answered correctly on four out of six of the questions, which is particularly interesting since the participants had a fifty-fifty chance of choosing the correct answer</w:t>
      </w:r>
      <w:commentRangeEnd w:id="37"/>
      <w:r w:rsidR="00505B68">
        <w:rPr>
          <w:rStyle w:val="CommentReference"/>
        </w:rPr>
        <w:commentReference w:id="37"/>
      </w:r>
      <w:r>
        <w:t xml:space="preserve"> (assuming they didn’t pick “Don’t know) if they simply guessed. </w:t>
      </w:r>
    </w:p>
    <w:p w14:paraId="447A6688" w14:textId="77777777" w:rsidR="001A5C8E" w:rsidRDefault="001A5C8E" w:rsidP="001A5C8E">
      <w:pPr>
        <w:pStyle w:val="Heading2"/>
        <w:rPr>
          <w:i w:val="0"/>
          <w:szCs w:val="24"/>
        </w:rPr>
      </w:pPr>
    </w:p>
    <w:p w14:paraId="7EBCEA9E" w14:textId="7B45EBF7" w:rsidR="001A5C8E" w:rsidRDefault="001A5C8E" w:rsidP="00C4070B">
      <w:r w:rsidRPr="00E07E55">
        <w:t>Figure 1</w:t>
      </w:r>
    </w:p>
    <w:p w14:paraId="3081A1AA" w14:textId="77777777" w:rsidR="001A5C8E" w:rsidRPr="004A5BF0" w:rsidRDefault="001A5C8E" w:rsidP="001A5C8E">
      <w:r>
        <w:t>Participants’ responses to knowledge of child development questions</w:t>
      </w:r>
    </w:p>
    <w:p w14:paraId="7823D0BE" w14:textId="77777777" w:rsidR="001A5C8E" w:rsidRPr="00E07E55" w:rsidRDefault="001A5C8E" w:rsidP="001A5C8E">
      <w:r>
        <w:rPr>
          <w:noProof/>
        </w:rPr>
        <w:lastRenderedPageBreak/>
        <w:drawing>
          <wp:inline distT="0" distB="0" distL="0" distR="0" wp14:anchorId="110C0F00" wp14:editId="16A81DC9">
            <wp:extent cx="5943600" cy="325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FCDChart_Aug27.jpg"/>
                    <pic:cNvPicPr/>
                  </pic:nvPicPr>
                  <pic:blipFill>
                    <a:blip r:embed="rId13"/>
                    <a:stretch>
                      <a:fillRect/>
                    </a:stretch>
                  </pic:blipFill>
                  <pic:spPr>
                    <a:xfrm>
                      <a:off x="0" y="0"/>
                      <a:ext cx="5943600" cy="3253105"/>
                    </a:xfrm>
                    <a:prstGeom prst="rect">
                      <a:avLst/>
                    </a:prstGeom>
                  </pic:spPr>
                </pic:pic>
              </a:graphicData>
            </a:graphic>
          </wp:inline>
        </w:drawing>
      </w:r>
    </w:p>
    <w:p w14:paraId="5A155A89" w14:textId="77777777" w:rsidR="001A5C8E" w:rsidRPr="00E07E55" w:rsidRDefault="001A5C8E" w:rsidP="00423143"/>
    <w:p w14:paraId="713685F9" w14:textId="60BB96FE" w:rsidR="00AB49D7" w:rsidRPr="00E07E55" w:rsidRDefault="00AB49D7" w:rsidP="00AB49D7">
      <w:pPr>
        <w:pStyle w:val="Heading2"/>
      </w:pPr>
      <w:bookmarkStart w:id="38" w:name="_Toc523302143"/>
      <w:r w:rsidRPr="00E07E55">
        <w:t>Sources of knowledge and beliefs</w:t>
      </w:r>
      <w:bookmarkEnd w:id="38"/>
    </w:p>
    <w:p w14:paraId="73A475DE" w14:textId="77777777" w:rsidR="00910005" w:rsidRPr="00E07E55" w:rsidRDefault="00910005" w:rsidP="009A47EB">
      <w:pPr>
        <w:rPr>
          <w:rFonts w:eastAsiaTheme="majorEastAsia"/>
          <w:i/>
        </w:rPr>
      </w:pPr>
    </w:p>
    <w:p w14:paraId="576A2FBA" w14:textId="145A78D6" w:rsidR="009A47EB" w:rsidRPr="00E07E55" w:rsidRDefault="00910005" w:rsidP="009A47EB">
      <w:r w:rsidRPr="00E07E55">
        <w:rPr>
          <w:rFonts w:eastAsiaTheme="majorEastAsia"/>
        </w:rPr>
        <w:t xml:space="preserve">Participants were asked where they learned what it means to be a parent. They were able to select one or more responses including “From a class,” “From books,” “From television or movies,” “From watching my own parents,” or “Other.” </w:t>
      </w:r>
      <w:r w:rsidR="009A47EB" w:rsidRPr="00E07E55">
        <w:t xml:space="preserve">By far, students report </w:t>
      </w:r>
      <w:r w:rsidRPr="00E07E55">
        <w:t xml:space="preserve">learning about what it means to be a parent from their own parents. Only 13% of responses included learning about parenting from a class, less than those who report learning from television or movies (16%). </w:t>
      </w:r>
    </w:p>
    <w:p w14:paraId="49AEBD45" w14:textId="77777777" w:rsidR="00910005" w:rsidRPr="00E07E55" w:rsidRDefault="00910005" w:rsidP="009A47EB"/>
    <w:p w14:paraId="50BA5FD5" w14:textId="7AC6813F" w:rsidR="00AB49D7" w:rsidRPr="00E07E55" w:rsidRDefault="00AB49D7" w:rsidP="00AB49D7">
      <w:r w:rsidRPr="00E07E55">
        <w:t>Table 4</w:t>
      </w:r>
    </w:p>
    <w:p w14:paraId="3C4A6CE3" w14:textId="2C807EDA" w:rsidR="00AF7F5E" w:rsidRPr="00E07E55" w:rsidRDefault="00227BBC" w:rsidP="00AB49D7">
      <w:pPr>
        <w:rPr>
          <w:i/>
        </w:rPr>
      </w:pPr>
      <w:r w:rsidRPr="00E07E55">
        <w:rPr>
          <w:i/>
        </w:rPr>
        <w:t>P</w:t>
      </w:r>
      <w:r w:rsidR="00AF7F5E" w:rsidRPr="00E07E55">
        <w:rPr>
          <w:i/>
        </w:rPr>
        <w:t xml:space="preserve">articipants’ responses of where they </w:t>
      </w:r>
      <w:r w:rsidR="00145F47" w:rsidRPr="00E07E55">
        <w:rPr>
          <w:i/>
        </w:rPr>
        <w:t>have learned what it means to be a parent</w:t>
      </w:r>
    </w:p>
    <w:tbl>
      <w:tblPr>
        <w:tblW w:w="5000" w:type="pct"/>
        <w:tblLook w:val="04A0" w:firstRow="1" w:lastRow="0" w:firstColumn="1" w:lastColumn="0" w:noHBand="0" w:noVBand="1"/>
      </w:tblPr>
      <w:tblGrid>
        <w:gridCol w:w="6679"/>
        <w:gridCol w:w="1260"/>
        <w:gridCol w:w="287"/>
        <w:gridCol w:w="1350"/>
      </w:tblGrid>
      <w:tr w:rsidR="00546891" w:rsidRPr="00E07E55" w14:paraId="717F7327" w14:textId="40F85877" w:rsidTr="00546891">
        <w:trPr>
          <w:trHeight w:val="337"/>
        </w:trPr>
        <w:tc>
          <w:tcPr>
            <w:tcW w:w="3487" w:type="pct"/>
            <w:tcBorders>
              <w:top w:val="single" w:sz="4" w:space="0" w:color="auto"/>
              <w:left w:val="nil"/>
              <w:right w:val="nil"/>
            </w:tcBorders>
            <w:shd w:val="clear" w:color="auto" w:fill="auto"/>
            <w:noWrap/>
            <w:vAlign w:val="bottom"/>
            <w:hideMark/>
          </w:tcPr>
          <w:p w14:paraId="023BDF18" w14:textId="77777777" w:rsidR="00546891" w:rsidRPr="00E07E55" w:rsidRDefault="00546891" w:rsidP="00AB49D7">
            <w:pPr>
              <w:pStyle w:val="NoSpacing"/>
              <w:jc w:val="center"/>
            </w:pPr>
          </w:p>
        </w:tc>
        <w:tc>
          <w:tcPr>
            <w:tcW w:w="658" w:type="pct"/>
            <w:tcBorders>
              <w:top w:val="single" w:sz="4" w:space="0" w:color="auto"/>
              <w:left w:val="nil"/>
              <w:bottom w:val="single" w:sz="4" w:space="0" w:color="auto"/>
              <w:right w:val="nil"/>
            </w:tcBorders>
            <w:shd w:val="clear" w:color="auto" w:fill="auto"/>
            <w:vAlign w:val="bottom"/>
            <w:hideMark/>
          </w:tcPr>
          <w:p w14:paraId="4DEA5C3B" w14:textId="3E911F19" w:rsidR="00546891" w:rsidRPr="00E07E55" w:rsidRDefault="00546891" w:rsidP="00AB49D7">
            <w:pPr>
              <w:pStyle w:val="NoSpacing"/>
              <w:jc w:val="center"/>
            </w:pPr>
            <w:r w:rsidRPr="00E07E55">
              <w:t>N</w:t>
            </w:r>
          </w:p>
        </w:tc>
        <w:tc>
          <w:tcPr>
            <w:tcW w:w="150" w:type="pct"/>
            <w:tcBorders>
              <w:top w:val="single" w:sz="4" w:space="0" w:color="auto"/>
              <w:left w:val="nil"/>
              <w:right w:val="nil"/>
            </w:tcBorders>
          </w:tcPr>
          <w:p w14:paraId="5381B90A" w14:textId="77777777" w:rsidR="00546891" w:rsidRPr="00E07E55" w:rsidRDefault="00546891" w:rsidP="00AB49D7">
            <w:pPr>
              <w:pStyle w:val="NoSpacing"/>
              <w:jc w:val="center"/>
            </w:pPr>
          </w:p>
        </w:tc>
        <w:tc>
          <w:tcPr>
            <w:tcW w:w="705" w:type="pct"/>
            <w:tcBorders>
              <w:top w:val="single" w:sz="4" w:space="0" w:color="auto"/>
              <w:left w:val="nil"/>
              <w:bottom w:val="single" w:sz="4" w:space="0" w:color="auto"/>
              <w:right w:val="nil"/>
            </w:tcBorders>
          </w:tcPr>
          <w:p w14:paraId="1266AFFD" w14:textId="594F5521" w:rsidR="00546891" w:rsidRPr="00E07E55" w:rsidRDefault="00546891" w:rsidP="00AB49D7">
            <w:pPr>
              <w:pStyle w:val="NoSpacing"/>
              <w:jc w:val="center"/>
            </w:pPr>
            <w:r w:rsidRPr="00E07E55">
              <w:t>%</w:t>
            </w:r>
          </w:p>
        </w:tc>
      </w:tr>
      <w:tr w:rsidR="00546891" w:rsidRPr="00E07E55" w14:paraId="618C0696" w14:textId="087A3FD3" w:rsidTr="00546891">
        <w:trPr>
          <w:trHeight w:val="337"/>
        </w:trPr>
        <w:tc>
          <w:tcPr>
            <w:tcW w:w="3487" w:type="pct"/>
            <w:tcBorders>
              <w:left w:val="nil"/>
              <w:right w:val="nil"/>
            </w:tcBorders>
            <w:shd w:val="clear" w:color="auto" w:fill="auto"/>
            <w:noWrap/>
            <w:vAlign w:val="bottom"/>
          </w:tcPr>
          <w:p w14:paraId="4171A644" w14:textId="353E8480" w:rsidR="00546891" w:rsidRPr="00E07E55" w:rsidRDefault="00546891" w:rsidP="00AB49D7">
            <w:pPr>
              <w:pStyle w:val="NoSpacing"/>
            </w:pPr>
            <w:commentRangeStart w:id="39"/>
            <w:r w:rsidRPr="00E07E55">
              <w:t>From a class</w:t>
            </w:r>
          </w:p>
        </w:tc>
        <w:tc>
          <w:tcPr>
            <w:tcW w:w="658" w:type="pct"/>
            <w:tcBorders>
              <w:top w:val="single" w:sz="4" w:space="0" w:color="auto"/>
              <w:left w:val="nil"/>
              <w:right w:val="nil"/>
            </w:tcBorders>
            <w:shd w:val="clear" w:color="auto" w:fill="auto"/>
            <w:vAlign w:val="bottom"/>
          </w:tcPr>
          <w:p w14:paraId="4004455C" w14:textId="0CA3BDE5" w:rsidR="00546891" w:rsidRPr="00E07E55" w:rsidRDefault="00546891" w:rsidP="00AB49D7">
            <w:pPr>
              <w:pStyle w:val="NoSpacing"/>
              <w:jc w:val="center"/>
            </w:pPr>
            <w:r w:rsidRPr="00E07E55">
              <w:t>20</w:t>
            </w:r>
            <w:r w:rsidR="001A2FD9" w:rsidRPr="00E07E55">
              <w:t>3</w:t>
            </w:r>
          </w:p>
        </w:tc>
        <w:tc>
          <w:tcPr>
            <w:tcW w:w="150" w:type="pct"/>
            <w:tcBorders>
              <w:left w:val="nil"/>
              <w:right w:val="nil"/>
            </w:tcBorders>
          </w:tcPr>
          <w:p w14:paraId="703F2F81" w14:textId="77777777" w:rsidR="00546891" w:rsidRPr="00E07E55" w:rsidRDefault="00546891" w:rsidP="00AB49D7">
            <w:pPr>
              <w:pStyle w:val="NoSpacing"/>
              <w:jc w:val="center"/>
            </w:pPr>
          </w:p>
        </w:tc>
        <w:tc>
          <w:tcPr>
            <w:tcW w:w="705" w:type="pct"/>
            <w:tcBorders>
              <w:top w:val="single" w:sz="4" w:space="0" w:color="auto"/>
              <w:left w:val="nil"/>
              <w:right w:val="nil"/>
            </w:tcBorders>
          </w:tcPr>
          <w:p w14:paraId="54EF3CFF" w14:textId="00B8BADC" w:rsidR="00546891" w:rsidRPr="00E07E55" w:rsidRDefault="00546891" w:rsidP="00AB49D7">
            <w:pPr>
              <w:pStyle w:val="NoSpacing"/>
              <w:jc w:val="center"/>
            </w:pPr>
            <w:r w:rsidRPr="00E07E55">
              <w:t>13.</w:t>
            </w:r>
            <w:r w:rsidR="00B37051" w:rsidRPr="00E07E55">
              <w:t>14</w:t>
            </w:r>
            <w:commentRangeEnd w:id="39"/>
            <w:r w:rsidR="005B3DD1">
              <w:rPr>
                <w:rStyle w:val="CommentReference"/>
                <w:rFonts w:eastAsia="Times New Roman"/>
              </w:rPr>
              <w:commentReference w:id="39"/>
            </w:r>
          </w:p>
        </w:tc>
      </w:tr>
      <w:tr w:rsidR="00546891" w:rsidRPr="00E07E55" w14:paraId="45B63833" w14:textId="7903D714" w:rsidTr="00546891">
        <w:trPr>
          <w:trHeight w:val="337"/>
        </w:trPr>
        <w:tc>
          <w:tcPr>
            <w:tcW w:w="3487" w:type="pct"/>
            <w:tcBorders>
              <w:left w:val="nil"/>
              <w:bottom w:val="nil"/>
              <w:right w:val="nil"/>
            </w:tcBorders>
            <w:shd w:val="clear" w:color="auto" w:fill="auto"/>
            <w:noWrap/>
            <w:vAlign w:val="bottom"/>
          </w:tcPr>
          <w:p w14:paraId="53E58387" w14:textId="264300A1" w:rsidR="00546891" w:rsidRPr="00E07E55" w:rsidRDefault="00546891" w:rsidP="00AB49D7">
            <w:pPr>
              <w:pStyle w:val="NoSpacing"/>
            </w:pPr>
            <w:r w:rsidRPr="00E07E55">
              <w:t>From books</w:t>
            </w:r>
          </w:p>
        </w:tc>
        <w:tc>
          <w:tcPr>
            <w:tcW w:w="658" w:type="pct"/>
            <w:tcBorders>
              <w:left w:val="nil"/>
              <w:bottom w:val="nil"/>
              <w:right w:val="nil"/>
            </w:tcBorders>
            <w:shd w:val="clear" w:color="auto" w:fill="auto"/>
            <w:vAlign w:val="bottom"/>
          </w:tcPr>
          <w:p w14:paraId="26F3C67C" w14:textId="49E53408" w:rsidR="00546891" w:rsidRPr="00E07E55" w:rsidRDefault="00546891" w:rsidP="00AB49D7">
            <w:pPr>
              <w:pStyle w:val="NoSpacing"/>
              <w:jc w:val="center"/>
            </w:pPr>
            <w:r w:rsidRPr="00E07E55">
              <w:t>16</w:t>
            </w:r>
            <w:r w:rsidR="001A2FD9" w:rsidRPr="00E07E55">
              <w:t>8</w:t>
            </w:r>
          </w:p>
        </w:tc>
        <w:tc>
          <w:tcPr>
            <w:tcW w:w="150" w:type="pct"/>
            <w:tcBorders>
              <w:left w:val="nil"/>
              <w:bottom w:val="nil"/>
              <w:right w:val="nil"/>
            </w:tcBorders>
          </w:tcPr>
          <w:p w14:paraId="16A4D500" w14:textId="77777777" w:rsidR="00546891" w:rsidRPr="00E07E55" w:rsidRDefault="00546891" w:rsidP="00AB49D7">
            <w:pPr>
              <w:pStyle w:val="NoSpacing"/>
              <w:jc w:val="center"/>
            </w:pPr>
          </w:p>
        </w:tc>
        <w:tc>
          <w:tcPr>
            <w:tcW w:w="705" w:type="pct"/>
            <w:tcBorders>
              <w:left w:val="nil"/>
              <w:bottom w:val="nil"/>
              <w:right w:val="nil"/>
            </w:tcBorders>
          </w:tcPr>
          <w:p w14:paraId="235F0F4E" w14:textId="7909F3E4" w:rsidR="00546891" w:rsidRPr="00E07E55" w:rsidRDefault="00546891" w:rsidP="00AB49D7">
            <w:pPr>
              <w:pStyle w:val="NoSpacing"/>
              <w:jc w:val="center"/>
            </w:pPr>
            <w:r w:rsidRPr="00E07E55">
              <w:t>10.</w:t>
            </w:r>
            <w:r w:rsidR="00B37051" w:rsidRPr="00E07E55">
              <w:t>87</w:t>
            </w:r>
          </w:p>
        </w:tc>
      </w:tr>
      <w:tr w:rsidR="00546891" w:rsidRPr="00E07E55" w14:paraId="1B267D88" w14:textId="10DAF2B0" w:rsidTr="00546891">
        <w:trPr>
          <w:trHeight w:val="337"/>
        </w:trPr>
        <w:tc>
          <w:tcPr>
            <w:tcW w:w="3487" w:type="pct"/>
            <w:tcBorders>
              <w:left w:val="nil"/>
              <w:bottom w:val="nil"/>
              <w:right w:val="nil"/>
            </w:tcBorders>
            <w:shd w:val="clear" w:color="auto" w:fill="auto"/>
            <w:noWrap/>
            <w:vAlign w:val="bottom"/>
          </w:tcPr>
          <w:p w14:paraId="7A96D504" w14:textId="70BEB98E" w:rsidR="00546891" w:rsidRPr="00E07E55" w:rsidRDefault="00546891" w:rsidP="00AB49D7">
            <w:pPr>
              <w:pStyle w:val="NoSpacing"/>
            </w:pPr>
            <w:r w:rsidRPr="00E07E55">
              <w:t>From television or movies</w:t>
            </w:r>
          </w:p>
        </w:tc>
        <w:tc>
          <w:tcPr>
            <w:tcW w:w="658" w:type="pct"/>
            <w:tcBorders>
              <w:left w:val="nil"/>
              <w:bottom w:val="nil"/>
              <w:right w:val="nil"/>
            </w:tcBorders>
            <w:shd w:val="clear" w:color="auto" w:fill="auto"/>
            <w:vAlign w:val="bottom"/>
          </w:tcPr>
          <w:p w14:paraId="0776E827" w14:textId="0DDE6718" w:rsidR="00546891" w:rsidRPr="00E07E55" w:rsidRDefault="00546891" w:rsidP="00AB49D7">
            <w:pPr>
              <w:pStyle w:val="NoSpacing"/>
              <w:jc w:val="center"/>
            </w:pPr>
            <w:r w:rsidRPr="00E07E55">
              <w:t>24</w:t>
            </w:r>
            <w:r w:rsidR="001A2FD9" w:rsidRPr="00E07E55">
              <w:t>7</w:t>
            </w:r>
          </w:p>
        </w:tc>
        <w:tc>
          <w:tcPr>
            <w:tcW w:w="150" w:type="pct"/>
            <w:tcBorders>
              <w:left w:val="nil"/>
              <w:bottom w:val="nil"/>
              <w:right w:val="nil"/>
            </w:tcBorders>
          </w:tcPr>
          <w:p w14:paraId="3689EC04" w14:textId="77777777" w:rsidR="00546891" w:rsidRPr="00E07E55" w:rsidRDefault="00546891" w:rsidP="00AB49D7">
            <w:pPr>
              <w:pStyle w:val="NoSpacing"/>
              <w:jc w:val="center"/>
            </w:pPr>
          </w:p>
        </w:tc>
        <w:tc>
          <w:tcPr>
            <w:tcW w:w="705" w:type="pct"/>
            <w:tcBorders>
              <w:left w:val="nil"/>
              <w:bottom w:val="nil"/>
              <w:right w:val="nil"/>
            </w:tcBorders>
          </w:tcPr>
          <w:p w14:paraId="3A9D0B20" w14:textId="2825C189" w:rsidR="00546891" w:rsidRPr="00E07E55" w:rsidRDefault="00546891" w:rsidP="00AB49D7">
            <w:pPr>
              <w:pStyle w:val="NoSpacing"/>
              <w:jc w:val="center"/>
            </w:pPr>
            <w:r w:rsidRPr="00E07E55">
              <w:t>15.</w:t>
            </w:r>
            <w:r w:rsidR="00B37051" w:rsidRPr="00E07E55">
              <w:t>99</w:t>
            </w:r>
          </w:p>
        </w:tc>
      </w:tr>
      <w:tr w:rsidR="00546891" w:rsidRPr="00E07E55" w14:paraId="06C6CB3B" w14:textId="35C0A584" w:rsidTr="00546891">
        <w:trPr>
          <w:trHeight w:val="337"/>
        </w:trPr>
        <w:tc>
          <w:tcPr>
            <w:tcW w:w="3487" w:type="pct"/>
            <w:tcBorders>
              <w:left w:val="nil"/>
              <w:right w:val="nil"/>
            </w:tcBorders>
            <w:shd w:val="clear" w:color="auto" w:fill="auto"/>
            <w:noWrap/>
            <w:vAlign w:val="bottom"/>
          </w:tcPr>
          <w:p w14:paraId="2EAA884C" w14:textId="66553BF5" w:rsidR="00546891" w:rsidRPr="00E07E55" w:rsidRDefault="00546891" w:rsidP="00AB49D7">
            <w:pPr>
              <w:pStyle w:val="NoSpacing"/>
            </w:pPr>
            <w:r w:rsidRPr="00E07E55">
              <w:t>From watching my own parents</w:t>
            </w:r>
          </w:p>
        </w:tc>
        <w:tc>
          <w:tcPr>
            <w:tcW w:w="658" w:type="pct"/>
            <w:tcBorders>
              <w:left w:val="nil"/>
              <w:right w:val="nil"/>
            </w:tcBorders>
            <w:shd w:val="clear" w:color="auto" w:fill="auto"/>
            <w:vAlign w:val="bottom"/>
          </w:tcPr>
          <w:p w14:paraId="5F3BA6CC" w14:textId="4B7E78FD" w:rsidR="00546891" w:rsidRPr="00E07E55" w:rsidRDefault="00546891" w:rsidP="00AB49D7">
            <w:pPr>
              <w:pStyle w:val="NoSpacing"/>
              <w:jc w:val="center"/>
            </w:pPr>
            <w:r w:rsidRPr="00E07E55">
              <w:t>7</w:t>
            </w:r>
            <w:r w:rsidR="001A2FD9" w:rsidRPr="00E07E55">
              <w:t>46</w:t>
            </w:r>
          </w:p>
        </w:tc>
        <w:tc>
          <w:tcPr>
            <w:tcW w:w="150" w:type="pct"/>
            <w:tcBorders>
              <w:left w:val="nil"/>
              <w:right w:val="nil"/>
            </w:tcBorders>
          </w:tcPr>
          <w:p w14:paraId="27E67E2B" w14:textId="77777777" w:rsidR="00546891" w:rsidRPr="00E07E55" w:rsidRDefault="00546891" w:rsidP="00AB49D7">
            <w:pPr>
              <w:pStyle w:val="NoSpacing"/>
              <w:jc w:val="center"/>
            </w:pPr>
          </w:p>
        </w:tc>
        <w:tc>
          <w:tcPr>
            <w:tcW w:w="705" w:type="pct"/>
            <w:tcBorders>
              <w:left w:val="nil"/>
              <w:right w:val="nil"/>
            </w:tcBorders>
          </w:tcPr>
          <w:p w14:paraId="3A9A7918" w14:textId="4DF4620B" w:rsidR="00546891" w:rsidRPr="00E07E55" w:rsidRDefault="00546891" w:rsidP="00AB49D7">
            <w:pPr>
              <w:pStyle w:val="NoSpacing"/>
              <w:jc w:val="center"/>
            </w:pPr>
            <w:r w:rsidRPr="00E07E55">
              <w:t>4</w:t>
            </w:r>
            <w:r w:rsidR="00B37051" w:rsidRPr="00E07E55">
              <w:t>8.28</w:t>
            </w:r>
          </w:p>
        </w:tc>
      </w:tr>
      <w:tr w:rsidR="00546891" w:rsidRPr="00E07E55" w14:paraId="3D0D71FC" w14:textId="532453C7" w:rsidTr="00546891">
        <w:trPr>
          <w:trHeight w:val="337"/>
        </w:trPr>
        <w:tc>
          <w:tcPr>
            <w:tcW w:w="3487" w:type="pct"/>
            <w:tcBorders>
              <w:left w:val="nil"/>
              <w:bottom w:val="nil"/>
              <w:right w:val="nil"/>
            </w:tcBorders>
            <w:shd w:val="clear" w:color="auto" w:fill="auto"/>
            <w:noWrap/>
            <w:vAlign w:val="bottom"/>
          </w:tcPr>
          <w:p w14:paraId="136F48CA" w14:textId="7A337F1D" w:rsidR="00546891" w:rsidRPr="00E07E55" w:rsidRDefault="00546891" w:rsidP="00AF7F5E">
            <w:pPr>
              <w:pStyle w:val="NoSpacing"/>
            </w:pPr>
            <w:r w:rsidRPr="00E07E55">
              <w:t xml:space="preserve">Other </w:t>
            </w:r>
          </w:p>
        </w:tc>
        <w:tc>
          <w:tcPr>
            <w:tcW w:w="658" w:type="pct"/>
            <w:tcBorders>
              <w:left w:val="nil"/>
              <w:bottom w:val="nil"/>
              <w:right w:val="nil"/>
            </w:tcBorders>
            <w:shd w:val="clear" w:color="auto" w:fill="auto"/>
            <w:vAlign w:val="bottom"/>
          </w:tcPr>
          <w:p w14:paraId="2F482342" w14:textId="33621B8F" w:rsidR="00546891" w:rsidRPr="00E07E55" w:rsidRDefault="00546891" w:rsidP="00AB49D7">
            <w:pPr>
              <w:pStyle w:val="NoSpacing"/>
              <w:jc w:val="center"/>
            </w:pPr>
            <w:r w:rsidRPr="00E07E55">
              <w:t>18</w:t>
            </w:r>
            <w:r w:rsidR="00B37051" w:rsidRPr="00E07E55">
              <w:t>1</w:t>
            </w:r>
          </w:p>
        </w:tc>
        <w:tc>
          <w:tcPr>
            <w:tcW w:w="150" w:type="pct"/>
            <w:tcBorders>
              <w:left w:val="nil"/>
              <w:bottom w:val="nil"/>
              <w:right w:val="nil"/>
            </w:tcBorders>
          </w:tcPr>
          <w:p w14:paraId="4E86D5F2" w14:textId="77777777" w:rsidR="00546891" w:rsidRPr="00E07E55" w:rsidRDefault="00546891" w:rsidP="00AB49D7">
            <w:pPr>
              <w:pStyle w:val="NoSpacing"/>
              <w:jc w:val="center"/>
            </w:pPr>
          </w:p>
        </w:tc>
        <w:tc>
          <w:tcPr>
            <w:tcW w:w="705" w:type="pct"/>
            <w:tcBorders>
              <w:left w:val="nil"/>
              <w:bottom w:val="nil"/>
              <w:right w:val="nil"/>
            </w:tcBorders>
          </w:tcPr>
          <w:p w14:paraId="33AECCC4" w14:textId="55C81570" w:rsidR="00546891" w:rsidRPr="00E07E55" w:rsidRDefault="00546891" w:rsidP="00AB49D7">
            <w:pPr>
              <w:pStyle w:val="NoSpacing"/>
              <w:jc w:val="center"/>
            </w:pPr>
            <w:r w:rsidRPr="00E07E55">
              <w:t>1</w:t>
            </w:r>
            <w:r w:rsidR="00B37051" w:rsidRPr="00E07E55">
              <w:t>1.72</w:t>
            </w:r>
          </w:p>
        </w:tc>
      </w:tr>
    </w:tbl>
    <w:p w14:paraId="70FBAD7F" w14:textId="75428D85" w:rsidR="00AB49D7" w:rsidRPr="00E07E55" w:rsidRDefault="00145F47" w:rsidP="00AB49D7">
      <w:pPr>
        <w:rPr>
          <w:sz w:val="20"/>
        </w:rPr>
      </w:pPr>
      <w:r w:rsidRPr="00E07E55">
        <w:rPr>
          <w:i/>
          <w:sz w:val="20"/>
        </w:rPr>
        <w:t>Note:</w:t>
      </w:r>
      <w:r w:rsidRPr="00E07E55">
        <w:rPr>
          <w:sz w:val="20"/>
        </w:rPr>
        <w:t xml:space="preserve"> </w:t>
      </w:r>
      <w:r w:rsidRPr="00E07E55">
        <w:rPr>
          <w:i/>
          <w:sz w:val="20"/>
        </w:rPr>
        <w:t>Participants were able to select more than one response. Percentages are a percentage of total responses.</w:t>
      </w:r>
    </w:p>
    <w:p w14:paraId="2C594194" w14:textId="77777777" w:rsidR="00AB49D7" w:rsidRPr="00E07E55" w:rsidRDefault="00AB49D7" w:rsidP="00AB49D7"/>
    <w:p w14:paraId="2FE9D5A2" w14:textId="7D5DAC8F" w:rsidR="00227BBC" w:rsidRPr="00E07E55" w:rsidRDefault="000608B1" w:rsidP="00546891">
      <w:pPr>
        <w:pStyle w:val="NoSpacing"/>
      </w:pPr>
      <w:r>
        <w:t>Importantly, h</w:t>
      </w:r>
      <w:r w:rsidR="00910005" w:rsidRPr="00E07E55">
        <w:t>igh school students in the sample also don’t have much confidence that they will “just know what t</w:t>
      </w:r>
      <w:r w:rsidR="00546891" w:rsidRPr="00E07E55">
        <w:t>o do” when they become a parent, indicating that many in the sample don’t have a strong belief that parenting knowledge and skills will come naturally to them.</w:t>
      </w:r>
    </w:p>
    <w:p w14:paraId="261D9666" w14:textId="77777777" w:rsidR="00227BBC" w:rsidRPr="00E07E55" w:rsidRDefault="00227BBC" w:rsidP="0014588C">
      <w:pPr>
        <w:pStyle w:val="Heading2"/>
        <w:rPr>
          <w:i w:val="0"/>
          <w:szCs w:val="24"/>
        </w:rPr>
      </w:pPr>
    </w:p>
    <w:p w14:paraId="581F810C" w14:textId="330BE5B5" w:rsidR="00227BBC" w:rsidRPr="00E07E55" w:rsidRDefault="00227BBC" w:rsidP="00546891">
      <w:pPr>
        <w:pStyle w:val="NoSpacing"/>
      </w:pPr>
      <w:r w:rsidRPr="00E07E55">
        <w:t>Table 5</w:t>
      </w:r>
      <w:r w:rsidR="001C1E7E">
        <w:t>d</w:t>
      </w:r>
    </w:p>
    <w:p w14:paraId="1CF6B93A" w14:textId="1335B45C" w:rsidR="00227BBC" w:rsidRPr="00E07E55" w:rsidRDefault="00227BBC" w:rsidP="00546891">
      <w:pPr>
        <w:pStyle w:val="NoSpacing"/>
        <w:rPr>
          <w:i/>
        </w:rPr>
      </w:pPr>
      <w:r w:rsidRPr="00E07E55">
        <w:rPr>
          <w:i/>
        </w:rPr>
        <w:t>Responses to “When I’m a parent, I’ll just know what to do”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1142"/>
        <w:gridCol w:w="1143"/>
        <w:gridCol w:w="1143"/>
        <w:gridCol w:w="1143"/>
        <w:gridCol w:w="1143"/>
        <w:gridCol w:w="1141"/>
      </w:tblGrid>
      <w:tr w:rsidR="00227BBC" w:rsidRPr="00E07E55" w14:paraId="2978ABB5" w14:textId="77777777" w:rsidTr="00546891">
        <w:tc>
          <w:tcPr>
            <w:tcW w:w="1420" w:type="pct"/>
            <w:tcBorders>
              <w:top w:val="single" w:sz="4" w:space="0" w:color="auto"/>
            </w:tcBorders>
          </w:tcPr>
          <w:p w14:paraId="2E7071C9" w14:textId="77777777" w:rsidR="00227BBC" w:rsidRPr="00E07E55" w:rsidRDefault="00227BBC" w:rsidP="00546891">
            <w:pPr>
              <w:pStyle w:val="NoSpacing"/>
            </w:pPr>
          </w:p>
        </w:tc>
        <w:tc>
          <w:tcPr>
            <w:tcW w:w="596" w:type="pct"/>
            <w:tcBorders>
              <w:top w:val="single" w:sz="4" w:space="0" w:color="auto"/>
            </w:tcBorders>
            <w:vAlign w:val="bottom"/>
          </w:tcPr>
          <w:p w14:paraId="2AC9F9CC" w14:textId="337A3B15" w:rsidR="00227BBC" w:rsidRPr="00E07E55" w:rsidRDefault="00227BBC" w:rsidP="00546891">
            <w:pPr>
              <w:pStyle w:val="NoSpacing"/>
            </w:pPr>
            <w:r w:rsidRPr="00E07E55">
              <w:t xml:space="preserve">Don't </w:t>
            </w:r>
            <w:r w:rsidRPr="00E07E55">
              <w:lastRenderedPageBreak/>
              <w:t>know</w:t>
            </w:r>
          </w:p>
        </w:tc>
        <w:tc>
          <w:tcPr>
            <w:tcW w:w="597" w:type="pct"/>
            <w:tcBorders>
              <w:top w:val="single" w:sz="4" w:space="0" w:color="auto"/>
            </w:tcBorders>
            <w:vAlign w:val="bottom"/>
          </w:tcPr>
          <w:p w14:paraId="2180CF6B" w14:textId="38F65320" w:rsidR="00227BBC" w:rsidRPr="00E07E55" w:rsidRDefault="00227BBC" w:rsidP="00546891">
            <w:pPr>
              <w:pStyle w:val="NoSpacing"/>
            </w:pPr>
            <w:r w:rsidRPr="00E07E55">
              <w:lastRenderedPageBreak/>
              <w:t xml:space="preserve">Strongly </w:t>
            </w:r>
            <w:r w:rsidRPr="00E07E55">
              <w:lastRenderedPageBreak/>
              <w:t>disagree</w:t>
            </w:r>
          </w:p>
        </w:tc>
        <w:tc>
          <w:tcPr>
            <w:tcW w:w="597" w:type="pct"/>
            <w:tcBorders>
              <w:top w:val="single" w:sz="4" w:space="0" w:color="auto"/>
            </w:tcBorders>
            <w:vAlign w:val="bottom"/>
          </w:tcPr>
          <w:p w14:paraId="65A1FA36" w14:textId="5CDFC7AB" w:rsidR="00227BBC" w:rsidRPr="00E07E55" w:rsidRDefault="00227BBC" w:rsidP="00546891">
            <w:pPr>
              <w:pStyle w:val="NoSpacing"/>
            </w:pPr>
            <w:r w:rsidRPr="00E07E55">
              <w:lastRenderedPageBreak/>
              <w:t>Disagree</w:t>
            </w:r>
          </w:p>
        </w:tc>
        <w:tc>
          <w:tcPr>
            <w:tcW w:w="597" w:type="pct"/>
            <w:tcBorders>
              <w:top w:val="single" w:sz="4" w:space="0" w:color="auto"/>
            </w:tcBorders>
            <w:vAlign w:val="bottom"/>
          </w:tcPr>
          <w:p w14:paraId="1208C841" w14:textId="0FFBCB2F" w:rsidR="00227BBC" w:rsidRPr="00E07E55" w:rsidRDefault="00227BBC" w:rsidP="00546891">
            <w:pPr>
              <w:pStyle w:val="NoSpacing"/>
            </w:pPr>
            <w:r w:rsidRPr="00E07E55">
              <w:t>Neutral</w:t>
            </w:r>
          </w:p>
        </w:tc>
        <w:tc>
          <w:tcPr>
            <w:tcW w:w="597" w:type="pct"/>
            <w:tcBorders>
              <w:top w:val="single" w:sz="4" w:space="0" w:color="auto"/>
            </w:tcBorders>
            <w:vAlign w:val="bottom"/>
          </w:tcPr>
          <w:p w14:paraId="75F728E5" w14:textId="49AE784E" w:rsidR="00227BBC" w:rsidRPr="00E07E55" w:rsidRDefault="00227BBC" w:rsidP="00546891">
            <w:pPr>
              <w:pStyle w:val="NoSpacing"/>
            </w:pPr>
            <w:r w:rsidRPr="00E07E55">
              <w:t>Agree</w:t>
            </w:r>
          </w:p>
        </w:tc>
        <w:tc>
          <w:tcPr>
            <w:tcW w:w="597" w:type="pct"/>
            <w:tcBorders>
              <w:top w:val="single" w:sz="4" w:space="0" w:color="auto"/>
            </w:tcBorders>
            <w:vAlign w:val="bottom"/>
          </w:tcPr>
          <w:p w14:paraId="25E8DDBE" w14:textId="454A24F3" w:rsidR="00227BBC" w:rsidRPr="00E07E55" w:rsidRDefault="00227BBC" w:rsidP="00546891">
            <w:pPr>
              <w:pStyle w:val="NoSpacing"/>
            </w:pPr>
            <w:r w:rsidRPr="00E07E55">
              <w:t xml:space="preserve">Strongly </w:t>
            </w:r>
            <w:r w:rsidRPr="00E07E55">
              <w:lastRenderedPageBreak/>
              <w:t>agree</w:t>
            </w:r>
          </w:p>
        </w:tc>
      </w:tr>
      <w:tr w:rsidR="00546891" w:rsidRPr="00E07E55" w14:paraId="4C4EB35B" w14:textId="77777777" w:rsidTr="00546891">
        <w:tc>
          <w:tcPr>
            <w:tcW w:w="1420" w:type="pct"/>
          </w:tcPr>
          <w:p w14:paraId="155FF83A" w14:textId="14F893BF" w:rsidR="00546891" w:rsidRPr="00E07E55" w:rsidRDefault="00546891" w:rsidP="00546891">
            <w:pPr>
              <w:pStyle w:val="NoSpacing"/>
            </w:pPr>
            <w:r w:rsidRPr="00E07E55">
              <w:lastRenderedPageBreak/>
              <w:t>When I’m a parent, I’ll just know what to do.</w:t>
            </w:r>
          </w:p>
        </w:tc>
        <w:tc>
          <w:tcPr>
            <w:tcW w:w="596" w:type="pct"/>
            <w:vAlign w:val="bottom"/>
          </w:tcPr>
          <w:p w14:paraId="1DC288C3" w14:textId="77EB5761" w:rsidR="00546891" w:rsidRPr="00E07E55" w:rsidRDefault="00546891" w:rsidP="00546891">
            <w:pPr>
              <w:pStyle w:val="NoSpacing"/>
            </w:pPr>
            <w:r w:rsidRPr="00E07E55">
              <w:t>9.</w:t>
            </w:r>
            <w:r w:rsidR="00B37051" w:rsidRPr="00E07E55">
              <w:t>33</w:t>
            </w:r>
          </w:p>
        </w:tc>
        <w:tc>
          <w:tcPr>
            <w:tcW w:w="597" w:type="pct"/>
            <w:vAlign w:val="bottom"/>
          </w:tcPr>
          <w:p w14:paraId="4B056373" w14:textId="1A842172" w:rsidR="00546891" w:rsidRPr="00E07E55" w:rsidRDefault="00546891" w:rsidP="00546891">
            <w:pPr>
              <w:pStyle w:val="NoSpacing"/>
            </w:pPr>
            <w:r w:rsidRPr="00E07E55">
              <w:t>7.5</w:t>
            </w:r>
            <w:r w:rsidR="00B37051" w:rsidRPr="00E07E55">
              <w:t>4</w:t>
            </w:r>
          </w:p>
        </w:tc>
        <w:tc>
          <w:tcPr>
            <w:tcW w:w="597" w:type="pct"/>
            <w:vAlign w:val="bottom"/>
          </w:tcPr>
          <w:p w14:paraId="28C51EFA" w14:textId="5A03D9F8" w:rsidR="00546891" w:rsidRPr="00E07E55" w:rsidRDefault="00546891" w:rsidP="00546891">
            <w:pPr>
              <w:pStyle w:val="NoSpacing"/>
            </w:pPr>
            <w:r w:rsidRPr="00E07E55">
              <w:t>18.</w:t>
            </w:r>
            <w:r w:rsidR="00B37051" w:rsidRPr="00E07E55">
              <w:t>65</w:t>
            </w:r>
          </w:p>
        </w:tc>
        <w:tc>
          <w:tcPr>
            <w:tcW w:w="597" w:type="pct"/>
            <w:vAlign w:val="bottom"/>
          </w:tcPr>
          <w:p w14:paraId="2D421B63" w14:textId="60CDEAD7" w:rsidR="00546891" w:rsidRPr="00E07E55" w:rsidRDefault="00546891" w:rsidP="00546891">
            <w:pPr>
              <w:pStyle w:val="NoSpacing"/>
            </w:pPr>
            <w:r w:rsidRPr="00E07E55">
              <w:t>35.4</w:t>
            </w:r>
            <w:r w:rsidR="00B37051" w:rsidRPr="00E07E55">
              <w:t>2</w:t>
            </w:r>
          </w:p>
        </w:tc>
        <w:tc>
          <w:tcPr>
            <w:tcW w:w="597" w:type="pct"/>
            <w:vAlign w:val="bottom"/>
          </w:tcPr>
          <w:p w14:paraId="5C217224" w14:textId="56B71B96" w:rsidR="00546891" w:rsidRPr="00E07E55" w:rsidRDefault="00546891" w:rsidP="00546891">
            <w:pPr>
              <w:pStyle w:val="NoSpacing"/>
            </w:pPr>
            <w:r w:rsidRPr="00E07E55">
              <w:t>19.9</w:t>
            </w:r>
            <w:r w:rsidR="00B37051" w:rsidRPr="00E07E55">
              <w:t>4</w:t>
            </w:r>
          </w:p>
        </w:tc>
        <w:tc>
          <w:tcPr>
            <w:tcW w:w="597" w:type="pct"/>
            <w:vAlign w:val="bottom"/>
          </w:tcPr>
          <w:p w14:paraId="0A24AC5E" w14:textId="49AA2F65" w:rsidR="00546891" w:rsidRPr="00E07E55" w:rsidRDefault="00B37051" w:rsidP="00546891">
            <w:pPr>
              <w:pStyle w:val="NoSpacing"/>
            </w:pPr>
            <w:r w:rsidRPr="00E07E55">
              <w:t>9.13</w:t>
            </w:r>
          </w:p>
        </w:tc>
      </w:tr>
    </w:tbl>
    <w:p w14:paraId="712AE87E" w14:textId="77777777" w:rsidR="00910005" w:rsidRPr="00E07E55" w:rsidRDefault="00910005" w:rsidP="00910005">
      <w:pPr>
        <w:rPr>
          <w:highlight w:val="red"/>
        </w:rPr>
      </w:pPr>
    </w:p>
    <w:p w14:paraId="38EE846F" w14:textId="07205410" w:rsidR="00423143" w:rsidRPr="00E07E55" w:rsidRDefault="004F6194" w:rsidP="0014588C">
      <w:pPr>
        <w:pStyle w:val="Heading2"/>
        <w:rPr>
          <w:szCs w:val="24"/>
        </w:rPr>
      </w:pPr>
      <w:bookmarkStart w:id="40" w:name="_Toc523302144"/>
      <w:r w:rsidRPr="00E07E55">
        <w:rPr>
          <w:szCs w:val="24"/>
        </w:rPr>
        <w:t>Gender e</w:t>
      </w:r>
      <w:r w:rsidR="00423143" w:rsidRPr="00E07E55">
        <w:rPr>
          <w:szCs w:val="24"/>
        </w:rPr>
        <w:t>ffects</w:t>
      </w:r>
      <w:bookmarkEnd w:id="40"/>
    </w:p>
    <w:p w14:paraId="5EA9D339" w14:textId="34190E79" w:rsidR="00423143" w:rsidRPr="00E07E55" w:rsidRDefault="00423143" w:rsidP="00423143">
      <w:pPr>
        <w:rPr>
          <w:i/>
        </w:rPr>
      </w:pPr>
    </w:p>
    <w:p w14:paraId="0C735803" w14:textId="756DA39B" w:rsidR="003600BD" w:rsidRPr="00E07E55" w:rsidRDefault="004F6194" w:rsidP="00423143">
      <w:r w:rsidRPr="00E07E55">
        <w:t xml:space="preserve">There were slight-to-small negative associations between being male and a belief in </w:t>
      </w:r>
      <w:r w:rsidR="00DA41FB" w:rsidRPr="00E07E55">
        <w:t xml:space="preserve">the importance of </w:t>
      </w:r>
      <w:r w:rsidRPr="00E07E55">
        <w:t>holding a growth mindset, the importance of the caregiver’s role in promoting oral language development, and the importance of socio-emotional development. There did not appear to be any significant associations between a belief in the role that parents and caregivers play in early learning, the importance of active learning for children, and what it takes to be a parent.</w:t>
      </w:r>
      <w:r w:rsidR="00B97094" w:rsidRPr="00E07E55">
        <w:t xml:space="preserve"> </w:t>
      </w:r>
    </w:p>
    <w:p w14:paraId="7ABC0AD6" w14:textId="77777777" w:rsidR="003600BD" w:rsidRPr="00E07E55" w:rsidRDefault="003600BD" w:rsidP="00423143"/>
    <w:p w14:paraId="404CFD7E" w14:textId="0DB1F578" w:rsidR="00423143" w:rsidRPr="00E07E55" w:rsidRDefault="00B97094" w:rsidP="00423143">
      <w:r w:rsidRPr="00E07E55">
        <w:t xml:space="preserve">In terms of knowledge of child development, boys were </w:t>
      </w:r>
      <w:r w:rsidR="00BA3A1C" w:rsidRPr="00E07E55">
        <w:t>more likely to answer incorrectly and to answer “Don’t know” (</w:t>
      </w:r>
      <w:r w:rsidR="000608B1">
        <w:t>except</w:t>
      </w:r>
      <w:r w:rsidR="000608B1" w:rsidRPr="00E07E55">
        <w:t xml:space="preserve"> </w:t>
      </w:r>
      <w:r w:rsidR="00BA3A1C" w:rsidRPr="00E07E55">
        <w:t>for whether 4-year-old were too young to do many things for themselves)</w:t>
      </w:r>
      <w:r w:rsidR="00D84E01" w:rsidRPr="00E07E55">
        <w:t xml:space="preserve">, although </w:t>
      </w:r>
      <w:r w:rsidR="0027013D" w:rsidRPr="00E07E55">
        <w:t>some of these</w:t>
      </w:r>
      <w:r w:rsidR="00D84E01" w:rsidRPr="00E07E55">
        <w:t xml:space="preserve"> differences were </w:t>
      </w:r>
      <w:r w:rsidR="0027013D" w:rsidRPr="00E07E55">
        <w:t xml:space="preserve">not </w:t>
      </w:r>
      <w:r w:rsidR="00D84E01" w:rsidRPr="00E07E55">
        <w:t>statistically significant</w:t>
      </w:r>
      <w:r w:rsidR="00BA3A1C" w:rsidRPr="00E07E55">
        <w:t xml:space="preserve">. This indicates that boys may be more in need of instruction about developmental milestones and children’s capabilities compared with girls. </w:t>
      </w:r>
    </w:p>
    <w:p w14:paraId="1AF8A3D6" w14:textId="77777777" w:rsidR="003600BD" w:rsidRPr="00E07E55" w:rsidRDefault="003600BD" w:rsidP="00423143"/>
    <w:p w14:paraId="7243933C" w14:textId="238C21E6" w:rsidR="003600BD" w:rsidRPr="00E07E55" w:rsidRDefault="00227BBC" w:rsidP="003600BD">
      <w:r w:rsidRPr="00E07E55">
        <w:t>Table 6</w:t>
      </w:r>
    </w:p>
    <w:p w14:paraId="2574465B" w14:textId="777D3FCC" w:rsidR="003600BD" w:rsidRPr="00E07E55" w:rsidRDefault="003600BD" w:rsidP="003600BD">
      <w:pPr>
        <w:rPr>
          <w:i/>
        </w:rPr>
      </w:pPr>
      <w:r w:rsidRPr="00E07E55">
        <w:rPr>
          <w:i/>
        </w:rPr>
        <w:t>Percentage of participants’ responses to questions about their knowledge of child development by gender</w:t>
      </w:r>
    </w:p>
    <w:tbl>
      <w:tblPr>
        <w:tblW w:w="5000" w:type="pct"/>
        <w:tblLook w:val="04A0" w:firstRow="1" w:lastRow="0" w:firstColumn="1" w:lastColumn="0" w:noHBand="0" w:noVBand="1"/>
      </w:tblPr>
      <w:tblGrid>
        <w:gridCol w:w="2299"/>
        <w:gridCol w:w="999"/>
        <w:gridCol w:w="1000"/>
        <w:gridCol w:w="1000"/>
        <w:gridCol w:w="268"/>
        <w:gridCol w:w="1002"/>
        <w:gridCol w:w="1002"/>
        <w:gridCol w:w="1004"/>
        <w:gridCol w:w="1002"/>
      </w:tblGrid>
      <w:tr w:rsidR="003600BD" w:rsidRPr="00E07E55" w14:paraId="187DA937" w14:textId="77777777" w:rsidTr="003600BD">
        <w:trPr>
          <w:trHeight w:val="337"/>
        </w:trPr>
        <w:tc>
          <w:tcPr>
            <w:tcW w:w="1201" w:type="pct"/>
            <w:tcBorders>
              <w:top w:val="single" w:sz="4" w:space="0" w:color="auto"/>
              <w:left w:val="nil"/>
              <w:right w:val="nil"/>
            </w:tcBorders>
            <w:shd w:val="clear" w:color="auto" w:fill="auto"/>
            <w:noWrap/>
            <w:vAlign w:val="bottom"/>
          </w:tcPr>
          <w:p w14:paraId="5B93C1B5" w14:textId="77777777" w:rsidR="003600BD" w:rsidRPr="00E07E55" w:rsidRDefault="003600BD" w:rsidP="003600BD">
            <w:pPr>
              <w:pStyle w:val="NoSpacing"/>
              <w:jc w:val="center"/>
            </w:pPr>
          </w:p>
        </w:tc>
        <w:tc>
          <w:tcPr>
            <w:tcW w:w="1566" w:type="pct"/>
            <w:gridSpan w:val="3"/>
            <w:tcBorders>
              <w:top w:val="single" w:sz="4" w:space="0" w:color="auto"/>
              <w:left w:val="nil"/>
              <w:right w:val="nil"/>
            </w:tcBorders>
            <w:shd w:val="clear" w:color="auto" w:fill="auto"/>
            <w:vAlign w:val="bottom"/>
          </w:tcPr>
          <w:p w14:paraId="3E815017" w14:textId="1DF6EA73" w:rsidR="003600BD" w:rsidRPr="00E07E55" w:rsidRDefault="003600BD" w:rsidP="003600BD">
            <w:pPr>
              <w:pStyle w:val="NoSpacing"/>
              <w:jc w:val="center"/>
            </w:pPr>
            <w:r w:rsidRPr="00E07E55">
              <w:t>Female</w:t>
            </w:r>
          </w:p>
        </w:tc>
        <w:tc>
          <w:tcPr>
            <w:tcW w:w="140" w:type="pct"/>
            <w:tcBorders>
              <w:top w:val="single" w:sz="4" w:space="0" w:color="auto"/>
              <w:left w:val="nil"/>
              <w:right w:val="nil"/>
            </w:tcBorders>
          </w:tcPr>
          <w:p w14:paraId="7C495DF6" w14:textId="77777777" w:rsidR="003600BD" w:rsidRPr="00E07E55" w:rsidRDefault="003600BD" w:rsidP="003600BD">
            <w:pPr>
              <w:pStyle w:val="NoSpacing"/>
              <w:jc w:val="center"/>
            </w:pPr>
          </w:p>
        </w:tc>
        <w:tc>
          <w:tcPr>
            <w:tcW w:w="1570" w:type="pct"/>
            <w:gridSpan w:val="3"/>
            <w:tcBorders>
              <w:top w:val="single" w:sz="4" w:space="0" w:color="auto"/>
              <w:left w:val="nil"/>
              <w:right w:val="nil"/>
            </w:tcBorders>
          </w:tcPr>
          <w:p w14:paraId="1B50B6B8" w14:textId="22FA6D8C" w:rsidR="003600BD" w:rsidRPr="00E07E55" w:rsidRDefault="003600BD" w:rsidP="003600BD">
            <w:pPr>
              <w:pStyle w:val="NoSpacing"/>
              <w:jc w:val="center"/>
            </w:pPr>
            <w:r w:rsidRPr="00E07E55">
              <w:t>Male</w:t>
            </w:r>
          </w:p>
        </w:tc>
        <w:tc>
          <w:tcPr>
            <w:tcW w:w="523" w:type="pct"/>
            <w:vMerge w:val="restart"/>
            <w:tcBorders>
              <w:top w:val="single" w:sz="4" w:space="0" w:color="auto"/>
              <w:left w:val="nil"/>
              <w:right w:val="nil"/>
            </w:tcBorders>
            <w:vAlign w:val="bottom"/>
          </w:tcPr>
          <w:p w14:paraId="01EA66FD" w14:textId="2733458D" w:rsidR="003600BD" w:rsidRPr="00E07E55" w:rsidRDefault="003600BD" w:rsidP="003600BD">
            <w:pPr>
              <w:pStyle w:val="NoSpacing"/>
              <w:jc w:val="center"/>
            </w:pPr>
            <w:r w:rsidRPr="00E07E55">
              <w:t>Correct Answer</w:t>
            </w:r>
          </w:p>
        </w:tc>
      </w:tr>
      <w:tr w:rsidR="003600BD" w:rsidRPr="00E07E55" w14:paraId="527F0C4A" w14:textId="77777777" w:rsidTr="003600BD">
        <w:trPr>
          <w:trHeight w:val="337"/>
        </w:trPr>
        <w:tc>
          <w:tcPr>
            <w:tcW w:w="1201" w:type="pct"/>
            <w:tcBorders>
              <w:left w:val="nil"/>
              <w:right w:val="nil"/>
            </w:tcBorders>
            <w:shd w:val="clear" w:color="auto" w:fill="auto"/>
            <w:noWrap/>
            <w:vAlign w:val="bottom"/>
            <w:hideMark/>
          </w:tcPr>
          <w:p w14:paraId="78BBD7B6" w14:textId="77777777" w:rsidR="003600BD" w:rsidRPr="00E07E55" w:rsidRDefault="003600BD" w:rsidP="003600BD">
            <w:pPr>
              <w:pStyle w:val="NoSpacing"/>
              <w:jc w:val="center"/>
            </w:pPr>
          </w:p>
        </w:tc>
        <w:tc>
          <w:tcPr>
            <w:tcW w:w="522" w:type="pct"/>
            <w:tcBorders>
              <w:top w:val="single" w:sz="4" w:space="0" w:color="auto"/>
              <w:left w:val="nil"/>
              <w:right w:val="nil"/>
            </w:tcBorders>
            <w:shd w:val="clear" w:color="auto" w:fill="auto"/>
            <w:vAlign w:val="bottom"/>
            <w:hideMark/>
          </w:tcPr>
          <w:p w14:paraId="594F6C55" w14:textId="77777777" w:rsidR="003600BD" w:rsidRPr="00E07E55" w:rsidRDefault="003600BD" w:rsidP="003600BD">
            <w:pPr>
              <w:pStyle w:val="NoSpacing"/>
              <w:jc w:val="center"/>
            </w:pPr>
            <w:r w:rsidRPr="00E07E55">
              <w:t>Don’t Know</w:t>
            </w:r>
          </w:p>
        </w:tc>
        <w:tc>
          <w:tcPr>
            <w:tcW w:w="522" w:type="pct"/>
            <w:tcBorders>
              <w:top w:val="single" w:sz="4" w:space="0" w:color="auto"/>
              <w:left w:val="nil"/>
              <w:right w:val="nil"/>
            </w:tcBorders>
            <w:shd w:val="clear" w:color="auto" w:fill="auto"/>
            <w:vAlign w:val="bottom"/>
            <w:hideMark/>
          </w:tcPr>
          <w:p w14:paraId="56FBE599" w14:textId="77777777" w:rsidR="003600BD" w:rsidRPr="00E07E55" w:rsidRDefault="003600BD" w:rsidP="003600BD">
            <w:pPr>
              <w:pStyle w:val="NoSpacing"/>
              <w:jc w:val="center"/>
            </w:pPr>
            <w:r w:rsidRPr="00E07E55">
              <w:t>True</w:t>
            </w:r>
          </w:p>
        </w:tc>
        <w:tc>
          <w:tcPr>
            <w:tcW w:w="522" w:type="pct"/>
            <w:tcBorders>
              <w:top w:val="single" w:sz="4" w:space="0" w:color="auto"/>
              <w:left w:val="nil"/>
              <w:right w:val="nil"/>
            </w:tcBorders>
            <w:vAlign w:val="bottom"/>
          </w:tcPr>
          <w:p w14:paraId="18A40DEE" w14:textId="77777777" w:rsidR="003600BD" w:rsidRPr="00E07E55" w:rsidRDefault="003600BD" w:rsidP="003600BD">
            <w:pPr>
              <w:pStyle w:val="NoSpacing"/>
              <w:jc w:val="center"/>
            </w:pPr>
            <w:r w:rsidRPr="00E07E55">
              <w:t>False</w:t>
            </w:r>
          </w:p>
        </w:tc>
        <w:tc>
          <w:tcPr>
            <w:tcW w:w="140" w:type="pct"/>
            <w:tcBorders>
              <w:left w:val="nil"/>
              <w:right w:val="nil"/>
            </w:tcBorders>
          </w:tcPr>
          <w:p w14:paraId="0342F862" w14:textId="77777777" w:rsidR="003600BD" w:rsidRPr="00E07E55" w:rsidRDefault="003600BD" w:rsidP="003600BD">
            <w:pPr>
              <w:pStyle w:val="NoSpacing"/>
              <w:jc w:val="center"/>
            </w:pPr>
          </w:p>
        </w:tc>
        <w:tc>
          <w:tcPr>
            <w:tcW w:w="523" w:type="pct"/>
            <w:tcBorders>
              <w:top w:val="single" w:sz="4" w:space="0" w:color="auto"/>
              <w:left w:val="nil"/>
              <w:right w:val="nil"/>
            </w:tcBorders>
            <w:vAlign w:val="bottom"/>
          </w:tcPr>
          <w:p w14:paraId="26229D47" w14:textId="1B65293B" w:rsidR="003600BD" w:rsidRPr="00E07E55" w:rsidRDefault="003600BD" w:rsidP="003600BD">
            <w:pPr>
              <w:pStyle w:val="NoSpacing"/>
              <w:jc w:val="center"/>
            </w:pPr>
            <w:r w:rsidRPr="00E07E55">
              <w:t>Don’t Know</w:t>
            </w:r>
          </w:p>
        </w:tc>
        <w:tc>
          <w:tcPr>
            <w:tcW w:w="523" w:type="pct"/>
            <w:tcBorders>
              <w:top w:val="single" w:sz="4" w:space="0" w:color="auto"/>
              <w:left w:val="nil"/>
              <w:right w:val="nil"/>
            </w:tcBorders>
            <w:vAlign w:val="bottom"/>
          </w:tcPr>
          <w:p w14:paraId="6E76890D" w14:textId="12EB862B" w:rsidR="003600BD" w:rsidRPr="00E07E55" w:rsidRDefault="003600BD" w:rsidP="003600BD">
            <w:pPr>
              <w:pStyle w:val="NoSpacing"/>
              <w:jc w:val="center"/>
            </w:pPr>
            <w:r w:rsidRPr="00E07E55">
              <w:t>True</w:t>
            </w:r>
          </w:p>
        </w:tc>
        <w:tc>
          <w:tcPr>
            <w:tcW w:w="523" w:type="pct"/>
            <w:tcBorders>
              <w:top w:val="single" w:sz="4" w:space="0" w:color="auto"/>
              <w:left w:val="nil"/>
              <w:right w:val="nil"/>
            </w:tcBorders>
            <w:vAlign w:val="bottom"/>
          </w:tcPr>
          <w:p w14:paraId="47767CF8" w14:textId="7086C8E7" w:rsidR="003600BD" w:rsidRPr="00E07E55" w:rsidRDefault="003600BD" w:rsidP="003600BD">
            <w:pPr>
              <w:pStyle w:val="NoSpacing"/>
              <w:jc w:val="center"/>
            </w:pPr>
            <w:r w:rsidRPr="00E07E55">
              <w:t>False</w:t>
            </w:r>
          </w:p>
        </w:tc>
        <w:tc>
          <w:tcPr>
            <w:tcW w:w="523" w:type="pct"/>
            <w:vMerge/>
            <w:tcBorders>
              <w:left w:val="nil"/>
              <w:right w:val="nil"/>
            </w:tcBorders>
            <w:vAlign w:val="bottom"/>
          </w:tcPr>
          <w:p w14:paraId="68B713CA" w14:textId="1379154F" w:rsidR="003600BD" w:rsidRPr="00E07E55" w:rsidRDefault="003600BD" w:rsidP="003600BD">
            <w:pPr>
              <w:pStyle w:val="NoSpacing"/>
              <w:jc w:val="center"/>
            </w:pPr>
          </w:p>
        </w:tc>
      </w:tr>
      <w:tr w:rsidR="003600BD" w:rsidRPr="00E07E55" w14:paraId="0F0F60BB" w14:textId="77777777" w:rsidTr="003600BD">
        <w:trPr>
          <w:trHeight w:val="337"/>
        </w:trPr>
        <w:tc>
          <w:tcPr>
            <w:tcW w:w="1201" w:type="pct"/>
            <w:tcBorders>
              <w:left w:val="nil"/>
              <w:right w:val="nil"/>
            </w:tcBorders>
            <w:shd w:val="clear" w:color="auto" w:fill="auto"/>
            <w:noWrap/>
            <w:vAlign w:val="bottom"/>
          </w:tcPr>
          <w:p w14:paraId="6F075FE7" w14:textId="37A405A2" w:rsidR="003600BD" w:rsidRPr="00E07E55" w:rsidRDefault="003600BD" w:rsidP="003600BD">
            <w:pPr>
              <w:pStyle w:val="NoSpacing"/>
            </w:pPr>
            <w:proofErr w:type="spellStart"/>
            <w:r w:rsidRPr="00E07E55">
              <w:t>Tooyoung</w:t>
            </w:r>
            <w:proofErr w:type="spellEnd"/>
            <w:r w:rsidR="004B4A6B" w:rsidRPr="00E07E55">
              <w:t>*</w:t>
            </w:r>
          </w:p>
        </w:tc>
        <w:tc>
          <w:tcPr>
            <w:tcW w:w="522" w:type="pct"/>
            <w:tcBorders>
              <w:left w:val="nil"/>
              <w:right w:val="nil"/>
            </w:tcBorders>
            <w:shd w:val="clear" w:color="auto" w:fill="auto"/>
            <w:vAlign w:val="bottom"/>
          </w:tcPr>
          <w:p w14:paraId="08F705C6" w14:textId="67397A1C" w:rsidR="003600BD" w:rsidRPr="00E07E55" w:rsidRDefault="003600BD" w:rsidP="003600BD">
            <w:pPr>
              <w:pStyle w:val="NoSpacing"/>
              <w:jc w:val="center"/>
            </w:pPr>
            <w:r w:rsidRPr="00E07E55">
              <w:t>13.08</w:t>
            </w:r>
          </w:p>
        </w:tc>
        <w:tc>
          <w:tcPr>
            <w:tcW w:w="522" w:type="pct"/>
            <w:tcBorders>
              <w:left w:val="nil"/>
              <w:right w:val="nil"/>
            </w:tcBorders>
            <w:shd w:val="clear" w:color="auto" w:fill="auto"/>
            <w:vAlign w:val="bottom"/>
          </w:tcPr>
          <w:p w14:paraId="07A5434B" w14:textId="1C4645B9" w:rsidR="003600BD" w:rsidRPr="00E07E55" w:rsidRDefault="003600BD" w:rsidP="003600BD">
            <w:pPr>
              <w:pStyle w:val="NoSpacing"/>
              <w:jc w:val="center"/>
            </w:pPr>
            <w:r w:rsidRPr="00E07E55">
              <w:t>47.29</w:t>
            </w:r>
          </w:p>
        </w:tc>
        <w:tc>
          <w:tcPr>
            <w:tcW w:w="522" w:type="pct"/>
            <w:tcBorders>
              <w:left w:val="nil"/>
              <w:right w:val="nil"/>
            </w:tcBorders>
            <w:vAlign w:val="bottom"/>
          </w:tcPr>
          <w:p w14:paraId="6A1336DC" w14:textId="4EED82ED" w:rsidR="003600BD" w:rsidRPr="00E07E55" w:rsidRDefault="003600BD" w:rsidP="003600BD">
            <w:pPr>
              <w:pStyle w:val="NoSpacing"/>
              <w:jc w:val="center"/>
            </w:pPr>
            <w:r w:rsidRPr="00E07E55">
              <w:t>39.63</w:t>
            </w:r>
          </w:p>
        </w:tc>
        <w:tc>
          <w:tcPr>
            <w:tcW w:w="140" w:type="pct"/>
            <w:tcBorders>
              <w:left w:val="nil"/>
              <w:right w:val="nil"/>
            </w:tcBorders>
          </w:tcPr>
          <w:p w14:paraId="0B59375A" w14:textId="77777777" w:rsidR="003600BD" w:rsidRPr="00E07E55" w:rsidRDefault="003600BD" w:rsidP="003600BD">
            <w:pPr>
              <w:pStyle w:val="NoSpacing"/>
              <w:jc w:val="center"/>
            </w:pPr>
          </w:p>
        </w:tc>
        <w:tc>
          <w:tcPr>
            <w:tcW w:w="523" w:type="pct"/>
            <w:tcBorders>
              <w:left w:val="nil"/>
              <w:right w:val="nil"/>
            </w:tcBorders>
            <w:vAlign w:val="bottom"/>
          </w:tcPr>
          <w:p w14:paraId="0FA859AB" w14:textId="08C4AB32" w:rsidR="003600BD" w:rsidRPr="00E07E55" w:rsidRDefault="003600BD" w:rsidP="003600BD">
            <w:pPr>
              <w:pStyle w:val="NoSpacing"/>
              <w:jc w:val="center"/>
            </w:pPr>
            <w:r w:rsidRPr="00E07E55">
              <w:t>12.61</w:t>
            </w:r>
          </w:p>
        </w:tc>
        <w:tc>
          <w:tcPr>
            <w:tcW w:w="523" w:type="pct"/>
            <w:tcBorders>
              <w:left w:val="nil"/>
              <w:right w:val="nil"/>
            </w:tcBorders>
            <w:vAlign w:val="bottom"/>
          </w:tcPr>
          <w:p w14:paraId="1CF48E85" w14:textId="1D1C5637" w:rsidR="003600BD" w:rsidRPr="00E07E55" w:rsidRDefault="003600BD" w:rsidP="003600BD">
            <w:pPr>
              <w:pStyle w:val="NoSpacing"/>
              <w:jc w:val="center"/>
            </w:pPr>
            <w:r w:rsidRPr="00E07E55">
              <w:t>55.75</w:t>
            </w:r>
          </w:p>
        </w:tc>
        <w:tc>
          <w:tcPr>
            <w:tcW w:w="523" w:type="pct"/>
            <w:tcBorders>
              <w:left w:val="nil"/>
              <w:right w:val="nil"/>
            </w:tcBorders>
            <w:vAlign w:val="bottom"/>
          </w:tcPr>
          <w:p w14:paraId="003C2534" w14:textId="7BE8629F" w:rsidR="003600BD" w:rsidRPr="00E07E55" w:rsidRDefault="003600BD" w:rsidP="003600BD">
            <w:pPr>
              <w:pStyle w:val="NoSpacing"/>
              <w:jc w:val="center"/>
            </w:pPr>
            <w:r w:rsidRPr="00E07E55">
              <w:t>31.64</w:t>
            </w:r>
          </w:p>
        </w:tc>
        <w:tc>
          <w:tcPr>
            <w:tcW w:w="523" w:type="pct"/>
            <w:tcBorders>
              <w:left w:val="nil"/>
              <w:right w:val="nil"/>
            </w:tcBorders>
            <w:vAlign w:val="bottom"/>
          </w:tcPr>
          <w:p w14:paraId="7E2C92F9" w14:textId="27A501A0" w:rsidR="003600BD" w:rsidRPr="00E07E55" w:rsidRDefault="003600BD" w:rsidP="003600BD">
            <w:pPr>
              <w:pStyle w:val="NoSpacing"/>
              <w:jc w:val="center"/>
            </w:pPr>
            <w:r w:rsidRPr="00E07E55">
              <w:t>F</w:t>
            </w:r>
          </w:p>
        </w:tc>
      </w:tr>
      <w:tr w:rsidR="003600BD" w:rsidRPr="00E07E55" w14:paraId="5559FF42" w14:textId="77777777" w:rsidTr="003600BD">
        <w:trPr>
          <w:trHeight w:val="337"/>
        </w:trPr>
        <w:tc>
          <w:tcPr>
            <w:tcW w:w="1201" w:type="pct"/>
            <w:tcBorders>
              <w:left w:val="nil"/>
              <w:bottom w:val="nil"/>
              <w:right w:val="nil"/>
            </w:tcBorders>
            <w:shd w:val="clear" w:color="auto" w:fill="auto"/>
            <w:noWrap/>
            <w:vAlign w:val="bottom"/>
          </w:tcPr>
          <w:p w14:paraId="5BFEAC97" w14:textId="77777777" w:rsidR="003600BD" w:rsidRPr="00E07E55" w:rsidRDefault="003600BD" w:rsidP="003600BD">
            <w:pPr>
              <w:pStyle w:val="NoSpacing"/>
            </w:pPr>
            <w:proofErr w:type="spellStart"/>
            <w:r w:rsidRPr="00E07E55">
              <w:t>Getbored</w:t>
            </w:r>
            <w:proofErr w:type="spellEnd"/>
          </w:p>
        </w:tc>
        <w:tc>
          <w:tcPr>
            <w:tcW w:w="522" w:type="pct"/>
            <w:tcBorders>
              <w:left w:val="nil"/>
              <w:bottom w:val="nil"/>
              <w:right w:val="nil"/>
            </w:tcBorders>
            <w:shd w:val="clear" w:color="auto" w:fill="auto"/>
            <w:vAlign w:val="bottom"/>
          </w:tcPr>
          <w:p w14:paraId="543001B5" w14:textId="1B46DCEE" w:rsidR="003600BD" w:rsidRPr="00E07E55" w:rsidRDefault="00237F72" w:rsidP="003600BD">
            <w:pPr>
              <w:pStyle w:val="NoSpacing"/>
              <w:jc w:val="center"/>
            </w:pPr>
            <w:r w:rsidRPr="00E07E55">
              <w:t>32.52</w:t>
            </w:r>
          </w:p>
        </w:tc>
        <w:tc>
          <w:tcPr>
            <w:tcW w:w="522" w:type="pct"/>
            <w:tcBorders>
              <w:left w:val="nil"/>
              <w:bottom w:val="nil"/>
              <w:right w:val="nil"/>
            </w:tcBorders>
            <w:shd w:val="clear" w:color="auto" w:fill="auto"/>
            <w:vAlign w:val="bottom"/>
          </w:tcPr>
          <w:p w14:paraId="50BE6953" w14:textId="14C11B8F" w:rsidR="003600BD" w:rsidRPr="00E07E55" w:rsidRDefault="00237F72" w:rsidP="003600BD">
            <w:pPr>
              <w:pStyle w:val="NoSpacing"/>
              <w:jc w:val="center"/>
            </w:pPr>
            <w:r w:rsidRPr="00E07E55">
              <w:t>45.35</w:t>
            </w:r>
          </w:p>
        </w:tc>
        <w:tc>
          <w:tcPr>
            <w:tcW w:w="522" w:type="pct"/>
            <w:tcBorders>
              <w:left w:val="nil"/>
              <w:bottom w:val="nil"/>
              <w:right w:val="nil"/>
            </w:tcBorders>
            <w:vAlign w:val="bottom"/>
          </w:tcPr>
          <w:p w14:paraId="33DB768F" w14:textId="0CF4DBF1" w:rsidR="003600BD" w:rsidRPr="00E07E55" w:rsidRDefault="00237F72" w:rsidP="003600BD">
            <w:pPr>
              <w:pStyle w:val="NoSpacing"/>
              <w:jc w:val="center"/>
            </w:pPr>
            <w:r w:rsidRPr="00E07E55">
              <w:t>22.24</w:t>
            </w:r>
          </w:p>
        </w:tc>
        <w:tc>
          <w:tcPr>
            <w:tcW w:w="140" w:type="pct"/>
            <w:tcBorders>
              <w:left w:val="nil"/>
              <w:bottom w:val="nil"/>
              <w:right w:val="nil"/>
            </w:tcBorders>
          </w:tcPr>
          <w:p w14:paraId="268C0697" w14:textId="77777777" w:rsidR="003600BD" w:rsidRPr="00E07E55" w:rsidRDefault="003600BD" w:rsidP="003600BD">
            <w:pPr>
              <w:pStyle w:val="NoSpacing"/>
              <w:jc w:val="center"/>
            </w:pPr>
          </w:p>
        </w:tc>
        <w:tc>
          <w:tcPr>
            <w:tcW w:w="523" w:type="pct"/>
            <w:tcBorders>
              <w:left w:val="nil"/>
              <w:bottom w:val="nil"/>
              <w:right w:val="nil"/>
            </w:tcBorders>
            <w:vAlign w:val="bottom"/>
          </w:tcPr>
          <w:p w14:paraId="239E0EC2" w14:textId="089666DD" w:rsidR="003600BD" w:rsidRPr="00E07E55" w:rsidRDefault="00237F72" w:rsidP="003600BD">
            <w:pPr>
              <w:pStyle w:val="NoSpacing"/>
              <w:jc w:val="center"/>
            </w:pPr>
            <w:r w:rsidRPr="00E07E55">
              <w:t>36.06</w:t>
            </w:r>
          </w:p>
        </w:tc>
        <w:tc>
          <w:tcPr>
            <w:tcW w:w="523" w:type="pct"/>
            <w:tcBorders>
              <w:left w:val="nil"/>
              <w:bottom w:val="nil"/>
              <w:right w:val="nil"/>
            </w:tcBorders>
            <w:vAlign w:val="bottom"/>
          </w:tcPr>
          <w:p w14:paraId="0A2108C6" w14:textId="04F0805C" w:rsidR="003600BD" w:rsidRPr="00E07E55" w:rsidRDefault="004A0A1B" w:rsidP="003600BD">
            <w:pPr>
              <w:pStyle w:val="NoSpacing"/>
              <w:jc w:val="center"/>
            </w:pPr>
            <w:r w:rsidRPr="00E07E55">
              <w:t>45.35</w:t>
            </w:r>
          </w:p>
        </w:tc>
        <w:tc>
          <w:tcPr>
            <w:tcW w:w="523" w:type="pct"/>
            <w:tcBorders>
              <w:left w:val="nil"/>
              <w:bottom w:val="nil"/>
              <w:right w:val="nil"/>
            </w:tcBorders>
            <w:vAlign w:val="bottom"/>
          </w:tcPr>
          <w:p w14:paraId="2F5768FA" w14:textId="28A6741C" w:rsidR="003600BD" w:rsidRPr="00E07E55" w:rsidRDefault="00237F72" w:rsidP="003600BD">
            <w:pPr>
              <w:pStyle w:val="NoSpacing"/>
              <w:jc w:val="center"/>
            </w:pPr>
            <w:r w:rsidRPr="00E07E55">
              <w:t>18.58</w:t>
            </w:r>
          </w:p>
        </w:tc>
        <w:tc>
          <w:tcPr>
            <w:tcW w:w="523" w:type="pct"/>
            <w:tcBorders>
              <w:left w:val="nil"/>
              <w:bottom w:val="nil"/>
              <w:right w:val="nil"/>
            </w:tcBorders>
            <w:vAlign w:val="bottom"/>
          </w:tcPr>
          <w:p w14:paraId="05602AE3" w14:textId="1E6BF9B5" w:rsidR="003600BD" w:rsidRPr="00E07E55" w:rsidRDefault="003600BD" w:rsidP="003600BD">
            <w:pPr>
              <w:pStyle w:val="NoSpacing"/>
              <w:jc w:val="center"/>
            </w:pPr>
            <w:r w:rsidRPr="00E07E55">
              <w:t>T</w:t>
            </w:r>
          </w:p>
        </w:tc>
      </w:tr>
      <w:tr w:rsidR="003600BD" w:rsidRPr="00E07E55" w14:paraId="25A68BC0" w14:textId="77777777" w:rsidTr="003600BD">
        <w:trPr>
          <w:trHeight w:val="337"/>
        </w:trPr>
        <w:tc>
          <w:tcPr>
            <w:tcW w:w="1201" w:type="pct"/>
            <w:tcBorders>
              <w:left w:val="nil"/>
              <w:bottom w:val="nil"/>
              <w:right w:val="nil"/>
            </w:tcBorders>
            <w:shd w:val="clear" w:color="auto" w:fill="auto"/>
            <w:noWrap/>
            <w:vAlign w:val="bottom"/>
          </w:tcPr>
          <w:p w14:paraId="78A27B0A" w14:textId="77777777" w:rsidR="003600BD" w:rsidRPr="00E07E55" w:rsidRDefault="003600BD" w:rsidP="003600BD">
            <w:pPr>
              <w:pStyle w:val="NoSpacing"/>
            </w:pPr>
            <w:proofErr w:type="spellStart"/>
            <w:r w:rsidRPr="00E07E55">
              <w:t>Knowright</w:t>
            </w:r>
            <w:proofErr w:type="spellEnd"/>
          </w:p>
        </w:tc>
        <w:tc>
          <w:tcPr>
            <w:tcW w:w="522" w:type="pct"/>
            <w:tcBorders>
              <w:left w:val="nil"/>
              <w:bottom w:val="nil"/>
              <w:right w:val="nil"/>
            </w:tcBorders>
            <w:shd w:val="clear" w:color="auto" w:fill="auto"/>
            <w:vAlign w:val="bottom"/>
          </w:tcPr>
          <w:p w14:paraId="0C571656" w14:textId="1978EA65" w:rsidR="003600BD" w:rsidRPr="00E07E55" w:rsidRDefault="004A0A1B" w:rsidP="003600BD">
            <w:pPr>
              <w:pStyle w:val="NoSpacing"/>
              <w:jc w:val="center"/>
            </w:pPr>
            <w:r w:rsidRPr="00E07E55">
              <w:t>17.20</w:t>
            </w:r>
          </w:p>
        </w:tc>
        <w:tc>
          <w:tcPr>
            <w:tcW w:w="522" w:type="pct"/>
            <w:tcBorders>
              <w:left w:val="nil"/>
              <w:bottom w:val="nil"/>
              <w:right w:val="nil"/>
            </w:tcBorders>
            <w:shd w:val="clear" w:color="auto" w:fill="auto"/>
            <w:vAlign w:val="bottom"/>
          </w:tcPr>
          <w:p w14:paraId="0400A3B5" w14:textId="7032C077" w:rsidR="003600BD" w:rsidRPr="00E07E55" w:rsidRDefault="004A0A1B" w:rsidP="003600BD">
            <w:pPr>
              <w:pStyle w:val="NoSpacing"/>
              <w:jc w:val="center"/>
            </w:pPr>
            <w:r w:rsidRPr="00E07E55">
              <w:t>13.46</w:t>
            </w:r>
          </w:p>
        </w:tc>
        <w:tc>
          <w:tcPr>
            <w:tcW w:w="522" w:type="pct"/>
            <w:tcBorders>
              <w:left w:val="nil"/>
              <w:bottom w:val="nil"/>
              <w:right w:val="nil"/>
            </w:tcBorders>
            <w:vAlign w:val="bottom"/>
          </w:tcPr>
          <w:p w14:paraId="27950EA7" w14:textId="546B8467" w:rsidR="003600BD" w:rsidRPr="00E07E55" w:rsidRDefault="004A0A1B" w:rsidP="003600BD">
            <w:pPr>
              <w:pStyle w:val="NoSpacing"/>
              <w:jc w:val="center"/>
            </w:pPr>
            <w:r w:rsidRPr="00E07E55">
              <w:t>69.35</w:t>
            </w:r>
          </w:p>
        </w:tc>
        <w:tc>
          <w:tcPr>
            <w:tcW w:w="140" w:type="pct"/>
            <w:tcBorders>
              <w:left w:val="nil"/>
              <w:bottom w:val="nil"/>
              <w:right w:val="nil"/>
            </w:tcBorders>
          </w:tcPr>
          <w:p w14:paraId="55583672" w14:textId="77777777" w:rsidR="003600BD" w:rsidRPr="00E07E55" w:rsidRDefault="003600BD" w:rsidP="003600BD">
            <w:pPr>
              <w:pStyle w:val="NoSpacing"/>
              <w:jc w:val="center"/>
            </w:pPr>
          </w:p>
        </w:tc>
        <w:tc>
          <w:tcPr>
            <w:tcW w:w="523" w:type="pct"/>
            <w:tcBorders>
              <w:left w:val="nil"/>
              <w:bottom w:val="nil"/>
              <w:right w:val="nil"/>
            </w:tcBorders>
            <w:vAlign w:val="bottom"/>
          </w:tcPr>
          <w:p w14:paraId="474CE2D4" w14:textId="4EC4D52B" w:rsidR="003600BD" w:rsidRPr="00E07E55" w:rsidRDefault="004A0A1B" w:rsidP="003600BD">
            <w:pPr>
              <w:pStyle w:val="NoSpacing"/>
              <w:jc w:val="center"/>
            </w:pPr>
            <w:r w:rsidRPr="00E07E55">
              <w:t>18.14</w:t>
            </w:r>
          </w:p>
        </w:tc>
        <w:tc>
          <w:tcPr>
            <w:tcW w:w="523" w:type="pct"/>
            <w:tcBorders>
              <w:left w:val="nil"/>
              <w:bottom w:val="nil"/>
              <w:right w:val="nil"/>
            </w:tcBorders>
            <w:vAlign w:val="bottom"/>
          </w:tcPr>
          <w:p w14:paraId="1266B2F9" w14:textId="660E7A02" w:rsidR="003600BD" w:rsidRPr="00E07E55" w:rsidRDefault="004A0A1B" w:rsidP="003600BD">
            <w:pPr>
              <w:pStyle w:val="NoSpacing"/>
              <w:jc w:val="center"/>
            </w:pPr>
            <w:r w:rsidRPr="00E07E55">
              <w:t>14.82</w:t>
            </w:r>
          </w:p>
        </w:tc>
        <w:tc>
          <w:tcPr>
            <w:tcW w:w="523" w:type="pct"/>
            <w:tcBorders>
              <w:left w:val="nil"/>
              <w:bottom w:val="nil"/>
              <w:right w:val="nil"/>
            </w:tcBorders>
            <w:vAlign w:val="bottom"/>
          </w:tcPr>
          <w:p w14:paraId="3D0F7B96" w14:textId="3BC34FEA" w:rsidR="003600BD" w:rsidRPr="00E07E55" w:rsidRDefault="004A0A1B" w:rsidP="003600BD">
            <w:pPr>
              <w:pStyle w:val="NoSpacing"/>
              <w:jc w:val="center"/>
            </w:pPr>
            <w:r w:rsidRPr="00E07E55">
              <w:t>67.04</w:t>
            </w:r>
          </w:p>
        </w:tc>
        <w:tc>
          <w:tcPr>
            <w:tcW w:w="523" w:type="pct"/>
            <w:tcBorders>
              <w:left w:val="nil"/>
              <w:bottom w:val="nil"/>
              <w:right w:val="nil"/>
            </w:tcBorders>
            <w:vAlign w:val="bottom"/>
          </w:tcPr>
          <w:p w14:paraId="1C5FE37A" w14:textId="476306FA" w:rsidR="003600BD" w:rsidRPr="00E07E55" w:rsidRDefault="003600BD" w:rsidP="003600BD">
            <w:pPr>
              <w:pStyle w:val="NoSpacing"/>
              <w:jc w:val="center"/>
            </w:pPr>
            <w:r w:rsidRPr="00E07E55">
              <w:t>F</w:t>
            </w:r>
          </w:p>
        </w:tc>
      </w:tr>
      <w:tr w:rsidR="003600BD" w:rsidRPr="00E07E55" w14:paraId="4C693ADF" w14:textId="77777777" w:rsidTr="003600BD">
        <w:trPr>
          <w:trHeight w:val="337"/>
        </w:trPr>
        <w:tc>
          <w:tcPr>
            <w:tcW w:w="1201" w:type="pct"/>
            <w:tcBorders>
              <w:left w:val="nil"/>
              <w:right w:val="nil"/>
            </w:tcBorders>
            <w:shd w:val="clear" w:color="auto" w:fill="auto"/>
            <w:noWrap/>
            <w:vAlign w:val="bottom"/>
          </w:tcPr>
          <w:p w14:paraId="014C02B8" w14:textId="621E8E8C" w:rsidR="003600BD" w:rsidRPr="00E07E55" w:rsidRDefault="003600BD" w:rsidP="003600BD">
            <w:pPr>
              <w:pStyle w:val="NoSpacing"/>
            </w:pPr>
            <w:proofErr w:type="spellStart"/>
            <w:r w:rsidRPr="00E07E55">
              <w:t>Stayaway</w:t>
            </w:r>
            <w:proofErr w:type="spellEnd"/>
            <w:r w:rsidR="004B4A6B" w:rsidRPr="00E07E55">
              <w:t>*</w:t>
            </w:r>
          </w:p>
        </w:tc>
        <w:tc>
          <w:tcPr>
            <w:tcW w:w="522" w:type="pct"/>
            <w:tcBorders>
              <w:left w:val="nil"/>
              <w:right w:val="nil"/>
            </w:tcBorders>
            <w:shd w:val="clear" w:color="auto" w:fill="auto"/>
            <w:vAlign w:val="bottom"/>
          </w:tcPr>
          <w:p w14:paraId="5C1108A3" w14:textId="53790061" w:rsidR="003600BD" w:rsidRPr="00E07E55" w:rsidRDefault="00DD2714" w:rsidP="003600BD">
            <w:pPr>
              <w:pStyle w:val="NoSpacing"/>
              <w:jc w:val="center"/>
            </w:pPr>
            <w:r w:rsidRPr="00E07E55">
              <w:t>13.27</w:t>
            </w:r>
          </w:p>
        </w:tc>
        <w:tc>
          <w:tcPr>
            <w:tcW w:w="522" w:type="pct"/>
            <w:tcBorders>
              <w:left w:val="nil"/>
              <w:right w:val="nil"/>
            </w:tcBorders>
            <w:shd w:val="clear" w:color="auto" w:fill="auto"/>
            <w:vAlign w:val="bottom"/>
          </w:tcPr>
          <w:p w14:paraId="14852D1C" w14:textId="6EF25047" w:rsidR="003600BD" w:rsidRPr="00E07E55" w:rsidRDefault="006A4621" w:rsidP="003600BD">
            <w:pPr>
              <w:pStyle w:val="NoSpacing"/>
              <w:jc w:val="center"/>
            </w:pPr>
            <w:r w:rsidRPr="00E07E55">
              <w:t>37.20</w:t>
            </w:r>
          </w:p>
        </w:tc>
        <w:tc>
          <w:tcPr>
            <w:tcW w:w="522" w:type="pct"/>
            <w:tcBorders>
              <w:left w:val="nil"/>
              <w:right w:val="nil"/>
            </w:tcBorders>
            <w:vAlign w:val="bottom"/>
          </w:tcPr>
          <w:p w14:paraId="54204C95" w14:textId="361AC3AC" w:rsidR="003600BD" w:rsidRPr="00E07E55" w:rsidRDefault="006A4621" w:rsidP="003600BD">
            <w:pPr>
              <w:pStyle w:val="NoSpacing"/>
              <w:jc w:val="center"/>
            </w:pPr>
            <w:r w:rsidRPr="00E07E55">
              <w:t>49.53</w:t>
            </w:r>
          </w:p>
        </w:tc>
        <w:tc>
          <w:tcPr>
            <w:tcW w:w="140" w:type="pct"/>
            <w:tcBorders>
              <w:left w:val="nil"/>
              <w:right w:val="nil"/>
            </w:tcBorders>
          </w:tcPr>
          <w:p w14:paraId="52460BA6" w14:textId="77777777" w:rsidR="003600BD" w:rsidRPr="00E07E55" w:rsidRDefault="003600BD" w:rsidP="003600BD">
            <w:pPr>
              <w:pStyle w:val="NoSpacing"/>
              <w:jc w:val="center"/>
            </w:pPr>
          </w:p>
        </w:tc>
        <w:tc>
          <w:tcPr>
            <w:tcW w:w="523" w:type="pct"/>
            <w:tcBorders>
              <w:left w:val="nil"/>
              <w:right w:val="nil"/>
            </w:tcBorders>
            <w:vAlign w:val="bottom"/>
          </w:tcPr>
          <w:p w14:paraId="75CF4989" w14:textId="64105A75" w:rsidR="003600BD" w:rsidRPr="00E07E55" w:rsidRDefault="00DD2714" w:rsidP="003600BD">
            <w:pPr>
              <w:pStyle w:val="NoSpacing"/>
              <w:jc w:val="center"/>
            </w:pPr>
            <w:r w:rsidRPr="00E07E55">
              <w:t>13.27</w:t>
            </w:r>
          </w:p>
        </w:tc>
        <w:tc>
          <w:tcPr>
            <w:tcW w:w="523" w:type="pct"/>
            <w:tcBorders>
              <w:left w:val="nil"/>
              <w:right w:val="nil"/>
            </w:tcBorders>
            <w:vAlign w:val="bottom"/>
          </w:tcPr>
          <w:p w14:paraId="7D409FD1" w14:textId="60FEA36F" w:rsidR="003600BD" w:rsidRPr="00E07E55" w:rsidRDefault="006A4621" w:rsidP="003600BD">
            <w:pPr>
              <w:pStyle w:val="NoSpacing"/>
              <w:jc w:val="center"/>
            </w:pPr>
            <w:r w:rsidRPr="00E07E55">
              <w:t>48.23</w:t>
            </w:r>
          </w:p>
        </w:tc>
        <w:tc>
          <w:tcPr>
            <w:tcW w:w="523" w:type="pct"/>
            <w:tcBorders>
              <w:left w:val="nil"/>
              <w:right w:val="nil"/>
            </w:tcBorders>
            <w:vAlign w:val="bottom"/>
          </w:tcPr>
          <w:p w14:paraId="5B51CF0C" w14:textId="3BD17E98" w:rsidR="003600BD" w:rsidRPr="00E07E55" w:rsidRDefault="006A4621" w:rsidP="003600BD">
            <w:pPr>
              <w:pStyle w:val="NoSpacing"/>
              <w:jc w:val="center"/>
            </w:pPr>
            <w:r w:rsidRPr="00E07E55">
              <w:t>38.50</w:t>
            </w:r>
          </w:p>
        </w:tc>
        <w:tc>
          <w:tcPr>
            <w:tcW w:w="523" w:type="pct"/>
            <w:tcBorders>
              <w:left w:val="nil"/>
              <w:right w:val="nil"/>
            </w:tcBorders>
            <w:vAlign w:val="bottom"/>
          </w:tcPr>
          <w:p w14:paraId="7626DFEB" w14:textId="1605105F" w:rsidR="003600BD" w:rsidRPr="00E07E55" w:rsidRDefault="003600BD" w:rsidP="003600BD">
            <w:pPr>
              <w:pStyle w:val="NoSpacing"/>
              <w:jc w:val="center"/>
            </w:pPr>
            <w:r w:rsidRPr="00E07E55">
              <w:t>F</w:t>
            </w:r>
          </w:p>
        </w:tc>
      </w:tr>
      <w:tr w:rsidR="003600BD" w:rsidRPr="00E07E55" w14:paraId="6F621487" w14:textId="77777777" w:rsidTr="003600BD">
        <w:trPr>
          <w:trHeight w:val="337"/>
        </w:trPr>
        <w:tc>
          <w:tcPr>
            <w:tcW w:w="1201" w:type="pct"/>
            <w:tcBorders>
              <w:left w:val="nil"/>
              <w:bottom w:val="nil"/>
              <w:right w:val="nil"/>
            </w:tcBorders>
            <w:shd w:val="clear" w:color="auto" w:fill="auto"/>
            <w:noWrap/>
            <w:vAlign w:val="bottom"/>
          </w:tcPr>
          <w:p w14:paraId="7C046AA1" w14:textId="494F8632" w:rsidR="003600BD" w:rsidRPr="00E07E55" w:rsidRDefault="003600BD" w:rsidP="003600BD">
            <w:pPr>
              <w:pStyle w:val="NoSpacing"/>
            </w:pPr>
            <w:proofErr w:type="spellStart"/>
            <w:r w:rsidRPr="00E07E55">
              <w:t>Firstword</w:t>
            </w:r>
            <w:proofErr w:type="spellEnd"/>
            <w:r w:rsidR="004B4A6B" w:rsidRPr="00E07E55">
              <w:t>*</w:t>
            </w:r>
          </w:p>
        </w:tc>
        <w:tc>
          <w:tcPr>
            <w:tcW w:w="522" w:type="pct"/>
            <w:tcBorders>
              <w:left w:val="nil"/>
              <w:bottom w:val="nil"/>
              <w:right w:val="nil"/>
            </w:tcBorders>
            <w:shd w:val="clear" w:color="auto" w:fill="auto"/>
            <w:vAlign w:val="bottom"/>
          </w:tcPr>
          <w:p w14:paraId="507B98B9" w14:textId="1C3078FF" w:rsidR="003600BD" w:rsidRPr="00E07E55" w:rsidRDefault="006A4621" w:rsidP="003600BD">
            <w:pPr>
              <w:pStyle w:val="NoSpacing"/>
              <w:jc w:val="center"/>
            </w:pPr>
            <w:r w:rsidRPr="00E07E55">
              <w:t>41.12</w:t>
            </w:r>
          </w:p>
        </w:tc>
        <w:tc>
          <w:tcPr>
            <w:tcW w:w="522" w:type="pct"/>
            <w:tcBorders>
              <w:left w:val="nil"/>
              <w:bottom w:val="nil"/>
              <w:right w:val="nil"/>
            </w:tcBorders>
            <w:shd w:val="clear" w:color="auto" w:fill="auto"/>
            <w:vAlign w:val="bottom"/>
          </w:tcPr>
          <w:p w14:paraId="309EE353" w14:textId="1E4F6FE7" w:rsidR="003600BD" w:rsidRPr="00E07E55" w:rsidRDefault="006A4621" w:rsidP="003600BD">
            <w:pPr>
              <w:pStyle w:val="NoSpacing"/>
              <w:jc w:val="center"/>
            </w:pPr>
            <w:r w:rsidRPr="00E07E55">
              <w:t>32.15</w:t>
            </w:r>
          </w:p>
        </w:tc>
        <w:tc>
          <w:tcPr>
            <w:tcW w:w="522" w:type="pct"/>
            <w:tcBorders>
              <w:left w:val="nil"/>
              <w:bottom w:val="nil"/>
              <w:right w:val="nil"/>
            </w:tcBorders>
            <w:vAlign w:val="bottom"/>
          </w:tcPr>
          <w:p w14:paraId="5A83B321" w14:textId="7FCF8EBC" w:rsidR="003600BD" w:rsidRPr="00E07E55" w:rsidRDefault="006A4621" w:rsidP="003600BD">
            <w:pPr>
              <w:pStyle w:val="NoSpacing"/>
              <w:jc w:val="center"/>
            </w:pPr>
            <w:r w:rsidRPr="00E07E55">
              <w:t>26.73</w:t>
            </w:r>
          </w:p>
        </w:tc>
        <w:tc>
          <w:tcPr>
            <w:tcW w:w="140" w:type="pct"/>
            <w:tcBorders>
              <w:left w:val="nil"/>
              <w:bottom w:val="nil"/>
              <w:right w:val="nil"/>
            </w:tcBorders>
          </w:tcPr>
          <w:p w14:paraId="143EA09A" w14:textId="77777777" w:rsidR="003600BD" w:rsidRPr="00E07E55" w:rsidRDefault="003600BD" w:rsidP="003600BD">
            <w:pPr>
              <w:pStyle w:val="NoSpacing"/>
              <w:jc w:val="center"/>
            </w:pPr>
          </w:p>
        </w:tc>
        <w:tc>
          <w:tcPr>
            <w:tcW w:w="523" w:type="pct"/>
            <w:tcBorders>
              <w:left w:val="nil"/>
              <w:bottom w:val="nil"/>
              <w:right w:val="nil"/>
            </w:tcBorders>
            <w:vAlign w:val="bottom"/>
          </w:tcPr>
          <w:p w14:paraId="70E434A2" w14:textId="06D736ED" w:rsidR="003600BD" w:rsidRPr="00E07E55" w:rsidRDefault="006A4621" w:rsidP="003600BD">
            <w:pPr>
              <w:pStyle w:val="NoSpacing"/>
              <w:jc w:val="center"/>
            </w:pPr>
            <w:r w:rsidRPr="00E07E55">
              <w:t>48.23</w:t>
            </w:r>
          </w:p>
        </w:tc>
        <w:tc>
          <w:tcPr>
            <w:tcW w:w="523" w:type="pct"/>
            <w:tcBorders>
              <w:left w:val="nil"/>
              <w:bottom w:val="nil"/>
              <w:right w:val="nil"/>
            </w:tcBorders>
            <w:vAlign w:val="bottom"/>
          </w:tcPr>
          <w:p w14:paraId="3C7764BC" w14:textId="0962C564" w:rsidR="003600BD" w:rsidRPr="00E07E55" w:rsidRDefault="006A4621" w:rsidP="003600BD">
            <w:pPr>
              <w:pStyle w:val="NoSpacing"/>
              <w:jc w:val="center"/>
            </w:pPr>
            <w:r w:rsidRPr="00E07E55">
              <w:t>30.09</w:t>
            </w:r>
          </w:p>
        </w:tc>
        <w:tc>
          <w:tcPr>
            <w:tcW w:w="523" w:type="pct"/>
            <w:tcBorders>
              <w:left w:val="nil"/>
              <w:bottom w:val="nil"/>
              <w:right w:val="nil"/>
            </w:tcBorders>
            <w:vAlign w:val="bottom"/>
          </w:tcPr>
          <w:p w14:paraId="27CE378B" w14:textId="58A3C87E" w:rsidR="003600BD" w:rsidRPr="00E07E55" w:rsidRDefault="006A4621" w:rsidP="003600BD">
            <w:pPr>
              <w:pStyle w:val="NoSpacing"/>
              <w:jc w:val="center"/>
            </w:pPr>
            <w:r w:rsidRPr="00E07E55">
              <w:t>21.68</w:t>
            </w:r>
          </w:p>
        </w:tc>
        <w:tc>
          <w:tcPr>
            <w:tcW w:w="523" w:type="pct"/>
            <w:tcBorders>
              <w:left w:val="nil"/>
              <w:bottom w:val="nil"/>
              <w:right w:val="nil"/>
            </w:tcBorders>
            <w:vAlign w:val="bottom"/>
          </w:tcPr>
          <w:p w14:paraId="097BD9E0" w14:textId="6C80E496" w:rsidR="003600BD" w:rsidRPr="00E07E55" w:rsidRDefault="003600BD" w:rsidP="003600BD">
            <w:pPr>
              <w:pStyle w:val="NoSpacing"/>
              <w:jc w:val="center"/>
            </w:pPr>
            <w:r w:rsidRPr="00E07E55">
              <w:t>F</w:t>
            </w:r>
          </w:p>
        </w:tc>
      </w:tr>
      <w:tr w:rsidR="003600BD" w:rsidRPr="00E07E55" w14:paraId="4B8A3AF0" w14:textId="77777777" w:rsidTr="00D13E92">
        <w:trPr>
          <w:trHeight w:val="261"/>
        </w:trPr>
        <w:tc>
          <w:tcPr>
            <w:tcW w:w="1201" w:type="pct"/>
            <w:tcBorders>
              <w:left w:val="nil"/>
              <w:bottom w:val="nil"/>
              <w:right w:val="nil"/>
            </w:tcBorders>
            <w:shd w:val="clear" w:color="auto" w:fill="auto"/>
            <w:noWrap/>
            <w:vAlign w:val="bottom"/>
          </w:tcPr>
          <w:p w14:paraId="20BA7B0D" w14:textId="77777777" w:rsidR="003600BD" w:rsidRPr="00E07E55" w:rsidRDefault="003600BD" w:rsidP="003600BD">
            <w:pPr>
              <w:pStyle w:val="NoSpacing"/>
            </w:pPr>
            <w:r w:rsidRPr="00E07E55">
              <w:t>Pointing</w:t>
            </w:r>
          </w:p>
        </w:tc>
        <w:tc>
          <w:tcPr>
            <w:tcW w:w="522" w:type="pct"/>
            <w:tcBorders>
              <w:left w:val="nil"/>
              <w:bottom w:val="nil"/>
              <w:right w:val="nil"/>
            </w:tcBorders>
            <w:shd w:val="clear" w:color="auto" w:fill="auto"/>
            <w:vAlign w:val="bottom"/>
          </w:tcPr>
          <w:p w14:paraId="2D0F6CE1" w14:textId="2D3B5603" w:rsidR="003600BD" w:rsidRPr="00E07E55" w:rsidRDefault="006A4621" w:rsidP="003600BD">
            <w:pPr>
              <w:pStyle w:val="NoSpacing"/>
              <w:jc w:val="center"/>
            </w:pPr>
            <w:r w:rsidRPr="00E07E55">
              <w:t>16.82</w:t>
            </w:r>
          </w:p>
        </w:tc>
        <w:tc>
          <w:tcPr>
            <w:tcW w:w="522" w:type="pct"/>
            <w:tcBorders>
              <w:left w:val="nil"/>
              <w:bottom w:val="nil"/>
              <w:right w:val="nil"/>
            </w:tcBorders>
            <w:shd w:val="clear" w:color="auto" w:fill="auto"/>
            <w:vAlign w:val="bottom"/>
          </w:tcPr>
          <w:p w14:paraId="43D0AE55" w14:textId="474C5EC4" w:rsidR="003600BD" w:rsidRPr="00E07E55" w:rsidRDefault="00BA3A1C" w:rsidP="003600BD">
            <w:pPr>
              <w:pStyle w:val="NoSpacing"/>
              <w:jc w:val="center"/>
            </w:pPr>
            <w:r w:rsidRPr="00E07E55">
              <w:t>76.07</w:t>
            </w:r>
          </w:p>
        </w:tc>
        <w:tc>
          <w:tcPr>
            <w:tcW w:w="522" w:type="pct"/>
            <w:tcBorders>
              <w:left w:val="nil"/>
              <w:bottom w:val="nil"/>
              <w:right w:val="nil"/>
            </w:tcBorders>
            <w:vAlign w:val="bottom"/>
          </w:tcPr>
          <w:p w14:paraId="37BCCE5E" w14:textId="1E3A2814" w:rsidR="003600BD" w:rsidRPr="00E07E55" w:rsidRDefault="00BA3A1C" w:rsidP="003600BD">
            <w:pPr>
              <w:pStyle w:val="NoSpacing"/>
              <w:jc w:val="center"/>
            </w:pPr>
            <w:r w:rsidRPr="00E07E55">
              <w:t>7.10</w:t>
            </w:r>
          </w:p>
        </w:tc>
        <w:tc>
          <w:tcPr>
            <w:tcW w:w="140" w:type="pct"/>
            <w:tcBorders>
              <w:left w:val="nil"/>
              <w:bottom w:val="nil"/>
              <w:right w:val="nil"/>
            </w:tcBorders>
          </w:tcPr>
          <w:p w14:paraId="480EAA9D" w14:textId="77777777" w:rsidR="003600BD" w:rsidRPr="00E07E55" w:rsidRDefault="003600BD" w:rsidP="003600BD">
            <w:pPr>
              <w:pStyle w:val="NoSpacing"/>
              <w:jc w:val="center"/>
            </w:pPr>
          </w:p>
        </w:tc>
        <w:tc>
          <w:tcPr>
            <w:tcW w:w="523" w:type="pct"/>
            <w:tcBorders>
              <w:left w:val="nil"/>
              <w:bottom w:val="nil"/>
              <w:right w:val="nil"/>
            </w:tcBorders>
            <w:vAlign w:val="bottom"/>
          </w:tcPr>
          <w:p w14:paraId="65399D5B" w14:textId="585F6BE8" w:rsidR="003600BD" w:rsidRPr="00E07E55" w:rsidRDefault="006A4621" w:rsidP="003600BD">
            <w:pPr>
              <w:pStyle w:val="NoSpacing"/>
              <w:jc w:val="center"/>
            </w:pPr>
            <w:r w:rsidRPr="00E07E55">
              <w:t>20.35</w:t>
            </w:r>
          </w:p>
        </w:tc>
        <w:tc>
          <w:tcPr>
            <w:tcW w:w="523" w:type="pct"/>
            <w:tcBorders>
              <w:left w:val="nil"/>
              <w:bottom w:val="nil"/>
              <w:right w:val="nil"/>
            </w:tcBorders>
            <w:vAlign w:val="bottom"/>
          </w:tcPr>
          <w:p w14:paraId="4B68D723" w14:textId="57DC53CD" w:rsidR="003600BD" w:rsidRPr="00E07E55" w:rsidRDefault="00BA3A1C" w:rsidP="003600BD">
            <w:pPr>
              <w:pStyle w:val="NoSpacing"/>
              <w:jc w:val="center"/>
            </w:pPr>
            <w:r w:rsidRPr="00E07E55">
              <w:t>72.79</w:t>
            </w:r>
          </w:p>
        </w:tc>
        <w:tc>
          <w:tcPr>
            <w:tcW w:w="523" w:type="pct"/>
            <w:tcBorders>
              <w:left w:val="nil"/>
              <w:bottom w:val="nil"/>
              <w:right w:val="nil"/>
            </w:tcBorders>
            <w:vAlign w:val="bottom"/>
          </w:tcPr>
          <w:p w14:paraId="7CBFB028" w14:textId="3820398B" w:rsidR="003600BD" w:rsidRPr="00E07E55" w:rsidRDefault="00BA3A1C" w:rsidP="003600BD">
            <w:pPr>
              <w:pStyle w:val="NoSpacing"/>
              <w:jc w:val="center"/>
            </w:pPr>
            <w:r w:rsidRPr="00E07E55">
              <w:t>6.86</w:t>
            </w:r>
          </w:p>
        </w:tc>
        <w:tc>
          <w:tcPr>
            <w:tcW w:w="523" w:type="pct"/>
            <w:tcBorders>
              <w:left w:val="nil"/>
              <w:bottom w:val="nil"/>
              <w:right w:val="nil"/>
            </w:tcBorders>
            <w:vAlign w:val="bottom"/>
          </w:tcPr>
          <w:p w14:paraId="6145BDAB" w14:textId="2D359C73" w:rsidR="003600BD" w:rsidRPr="00E07E55" w:rsidRDefault="003600BD" w:rsidP="003600BD">
            <w:pPr>
              <w:pStyle w:val="NoSpacing"/>
              <w:jc w:val="center"/>
            </w:pPr>
            <w:r w:rsidRPr="00E07E55">
              <w:t>T</w:t>
            </w:r>
          </w:p>
        </w:tc>
      </w:tr>
    </w:tbl>
    <w:p w14:paraId="4C609A8B" w14:textId="31032E93" w:rsidR="004B4A6B" w:rsidRPr="00E07E55" w:rsidRDefault="004B4A6B" w:rsidP="00423143">
      <w:pPr>
        <w:rPr>
          <w:i/>
          <w:sz w:val="20"/>
        </w:rPr>
      </w:pPr>
      <w:r w:rsidRPr="00E07E55">
        <w:rPr>
          <w:sz w:val="20"/>
        </w:rPr>
        <w:t>*</w:t>
      </w:r>
      <w:r w:rsidRPr="00E07E55">
        <w:rPr>
          <w:i/>
          <w:sz w:val="20"/>
        </w:rPr>
        <w:t>The differences between females and males is statistically significant.</w:t>
      </w:r>
    </w:p>
    <w:p w14:paraId="47A09E99" w14:textId="77777777" w:rsidR="006B4412" w:rsidRDefault="006B4412" w:rsidP="0014588C">
      <w:pPr>
        <w:pStyle w:val="Heading2"/>
      </w:pPr>
    </w:p>
    <w:p w14:paraId="44601934" w14:textId="496F87C8" w:rsidR="0068251E" w:rsidRPr="006B4412" w:rsidRDefault="0068251E" w:rsidP="006B4412">
      <w:pPr>
        <w:pStyle w:val="NoSpacing"/>
      </w:pPr>
      <w:r w:rsidRPr="006B4412">
        <w:t>Figure 2</w:t>
      </w:r>
    </w:p>
    <w:p w14:paraId="77E01098" w14:textId="1A6698F7" w:rsidR="0068251E" w:rsidRPr="006B4412" w:rsidRDefault="0068251E" w:rsidP="006B4412">
      <w:pPr>
        <w:pStyle w:val="NoSpacing"/>
        <w:rPr>
          <w:i/>
        </w:rPr>
      </w:pPr>
      <w:r w:rsidRPr="006B4412">
        <w:rPr>
          <w:i/>
        </w:rPr>
        <w:t>Males’ and females’ knowledge of child development questions</w:t>
      </w:r>
      <w:r w:rsidR="005E182D">
        <w:rPr>
          <w:i/>
        </w:rPr>
        <w:t xml:space="preserve"> percentage correct</w:t>
      </w:r>
    </w:p>
    <w:p w14:paraId="4D199363" w14:textId="42687461" w:rsidR="0068251E" w:rsidRDefault="005E182D" w:rsidP="006B4412">
      <w:pPr>
        <w:pStyle w:val="NoSpacing"/>
      </w:pPr>
      <w:r>
        <w:rPr>
          <w:noProof/>
        </w:rPr>
        <w:lastRenderedPageBreak/>
        <w:drawing>
          <wp:inline distT="0" distB="0" distL="0" distR="0" wp14:anchorId="3C45777E" wp14:editId="3841A547">
            <wp:extent cx="5943600" cy="3653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FCDGenderChartv2_Aug29.jpg"/>
                    <pic:cNvPicPr/>
                  </pic:nvPicPr>
                  <pic:blipFill>
                    <a:blip r:embed="rId14"/>
                    <a:stretch>
                      <a:fillRect/>
                    </a:stretch>
                  </pic:blipFill>
                  <pic:spPr>
                    <a:xfrm>
                      <a:off x="0" y="0"/>
                      <a:ext cx="5943600" cy="3653790"/>
                    </a:xfrm>
                    <a:prstGeom prst="rect">
                      <a:avLst/>
                    </a:prstGeom>
                  </pic:spPr>
                </pic:pic>
              </a:graphicData>
            </a:graphic>
          </wp:inline>
        </w:drawing>
      </w:r>
    </w:p>
    <w:p w14:paraId="10ED3A3E" w14:textId="77777777" w:rsidR="0068251E" w:rsidRPr="0068251E" w:rsidRDefault="0068251E" w:rsidP="006B4412">
      <w:pPr>
        <w:pStyle w:val="NoSpacing"/>
      </w:pPr>
    </w:p>
    <w:p w14:paraId="007A01B7" w14:textId="35B3C857" w:rsidR="004F6194" w:rsidRPr="00E07E55" w:rsidRDefault="004F6194" w:rsidP="0014588C">
      <w:pPr>
        <w:pStyle w:val="Heading2"/>
        <w:rPr>
          <w:szCs w:val="24"/>
        </w:rPr>
      </w:pPr>
      <w:bookmarkStart w:id="41" w:name="_Toc523302145"/>
      <w:r w:rsidRPr="00E07E55">
        <w:rPr>
          <w:szCs w:val="24"/>
        </w:rPr>
        <w:t>The impact of having experience caring for young children</w:t>
      </w:r>
      <w:bookmarkEnd w:id="41"/>
    </w:p>
    <w:p w14:paraId="2EA7DBB9" w14:textId="78A519E0" w:rsidR="004F6194" w:rsidRPr="00E07E55" w:rsidRDefault="004F6194" w:rsidP="00423143">
      <w:pPr>
        <w:rPr>
          <w:i/>
        </w:rPr>
      </w:pPr>
    </w:p>
    <w:p w14:paraId="70DEB1A0" w14:textId="7F22B875" w:rsidR="004F6194" w:rsidRPr="00E07E55" w:rsidRDefault="004F6194" w:rsidP="00423143">
      <w:r w:rsidRPr="00E07E55">
        <w:t xml:space="preserve">Respondents reported, in the past year, how many times they had cared for a child younger than themselves (0 times, 1-4 times, 5-10 times, more than 11 times). </w:t>
      </w:r>
      <w:r w:rsidR="000608B1">
        <w:t>Most notably,</w:t>
      </w:r>
      <w:r w:rsidR="005D1F88" w:rsidRPr="00E07E55">
        <w:t xml:space="preserve"> w</w:t>
      </w:r>
      <w:r w:rsidRPr="00E07E55">
        <w:t xml:space="preserve">e found that high schoolers who had more child care experience were more likely to hold beliefs consistent with positive outcomes for young children and their learning in all </w:t>
      </w:r>
      <w:r w:rsidR="00745B32" w:rsidRPr="00E07E55">
        <w:t xml:space="preserve">attitude </w:t>
      </w:r>
      <w:r w:rsidRPr="00E07E55">
        <w:t>categories, compared with those with no experience or less experience</w:t>
      </w:r>
      <w:r w:rsidR="0002381D">
        <w:t>, and the biggest differences were between those who had no prior childcare experience and those who had even the smallest amount (1-4 times in the past year)</w:t>
      </w:r>
      <w:r w:rsidR="00745B32" w:rsidRPr="00E07E55">
        <w:t xml:space="preserve"> (see Figure </w:t>
      </w:r>
      <w:r w:rsidR="001A5C8E">
        <w:t>2</w:t>
      </w:r>
      <w:r w:rsidR="00745B32" w:rsidRPr="00E07E55">
        <w:t>)</w:t>
      </w:r>
      <w:r w:rsidRPr="00E07E55">
        <w:t>.</w:t>
      </w:r>
      <w:r w:rsidR="003769E5" w:rsidRPr="00E07E55">
        <w:t xml:space="preserve"> This echoes prior research that shows that hands-on experience with young children is useful for ensuring that instruction related to parenting and child development “sticks” (</w:t>
      </w:r>
      <w:proofErr w:type="spellStart"/>
      <w:r w:rsidR="00B61843" w:rsidRPr="00E07E55">
        <w:t>Grindal</w:t>
      </w:r>
      <w:proofErr w:type="spellEnd"/>
      <w:r w:rsidR="00B61843" w:rsidRPr="00E07E55">
        <w:t xml:space="preserve"> et al., 2016; McCombie, 2005)</w:t>
      </w:r>
      <w:r w:rsidR="00366030" w:rsidRPr="00E07E55">
        <w:t>.</w:t>
      </w:r>
    </w:p>
    <w:p w14:paraId="60FA71F0" w14:textId="02F1E539" w:rsidR="00D46ABB" w:rsidRPr="00E07E55" w:rsidRDefault="00D46ABB" w:rsidP="00423143"/>
    <w:p w14:paraId="14F377CD" w14:textId="6D0011D8" w:rsidR="00D46ABB" w:rsidRPr="00E07E55" w:rsidRDefault="00D46ABB" w:rsidP="00423143">
      <w:r w:rsidRPr="00E07E55">
        <w:t xml:space="preserve">Figure </w:t>
      </w:r>
      <w:r w:rsidR="0068251E">
        <w:t>3</w:t>
      </w:r>
    </w:p>
    <w:p w14:paraId="7BF9611D" w14:textId="071A32FF" w:rsidR="00BD5748" w:rsidRPr="00E07E55" w:rsidRDefault="00745B32" w:rsidP="00423143">
      <w:pPr>
        <w:rPr>
          <w:i/>
        </w:rPr>
      </w:pPr>
      <w:r w:rsidRPr="00E07E55">
        <w:rPr>
          <w:i/>
        </w:rPr>
        <w:t>The effect of child care experience on attitudes</w:t>
      </w:r>
    </w:p>
    <w:p w14:paraId="020CA0E0" w14:textId="6A48911E" w:rsidR="00D46ABB" w:rsidRPr="00E07E55" w:rsidRDefault="00D54A8C" w:rsidP="00423143">
      <w:pPr>
        <w:rPr>
          <w:i/>
        </w:rPr>
      </w:pPr>
      <w:r>
        <w:rPr>
          <w:i/>
          <w:noProof/>
        </w:rPr>
        <w:lastRenderedPageBreak/>
        <w:drawing>
          <wp:inline distT="0" distB="0" distL="0" distR="0" wp14:anchorId="0F6D1B97" wp14:editId="49E6CC3B">
            <wp:extent cx="5252936" cy="41700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ldCareExp_Aug27.png"/>
                    <pic:cNvPicPr/>
                  </pic:nvPicPr>
                  <pic:blipFill>
                    <a:blip r:embed="rId15"/>
                    <a:stretch>
                      <a:fillRect/>
                    </a:stretch>
                  </pic:blipFill>
                  <pic:spPr>
                    <a:xfrm>
                      <a:off x="0" y="0"/>
                      <a:ext cx="5257395" cy="4173634"/>
                    </a:xfrm>
                    <a:prstGeom prst="rect">
                      <a:avLst/>
                    </a:prstGeom>
                  </pic:spPr>
                </pic:pic>
              </a:graphicData>
            </a:graphic>
          </wp:inline>
        </w:drawing>
      </w:r>
    </w:p>
    <w:p w14:paraId="730B3E9D" w14:textId="1A155A01" w:rsidR="004F6194" w:rsidRPr="00E07E55" w:rsidRDefault="00745B32" w:rsidP="00423143">
      <w:pPr>
        <w:rPr>
          <w:i/>
          <w:sz w:val="20"/>
        </w:rPr>
      </w:pPr>
      <w:r w:rsidRPr="00E07E55">
        <w:rPr>
          <w:sz w:val="20"/>
        </w:rPr>
        <w:t>*</w:t>
      </w:r>
      <w:r w:rsidRPr="00E07E55">
        <w:rPr>
          <w:i/>
          <w:sz w:val="20"/>
        </w:rPr>
        <w:t>Note: On the y-axis, the higher the value, the more the respondent’s attitude reflects attitudes associated with successful outcomes for young children.</w:t>
      </w:r>
    </w:p>
    <w:p w14:paraId="46373225" w14:textId="77777777" w:rsidR="00745B32" w:rsidRPr="00E07E55" w:rsidRDefault="00745B32" w:rsidP="0014588C">
      <w:pPr>
        <w:pStyle w:val="Heading2"/>
        <w:rPr>
          <w:szCs w:val="24"/>
        </w:rPr>
      </w:pPr>
    </w:p>
    <w:p w14:paraId="4571D552" w14:textId="13232460" w:rsidR="004F6194" w:rsidRPr="00E07E55" w:rsidRDefault="004F6194" w:rsidP="0014588C">
      <w:pPr>
        <w:pStyle w:val="Heading2"/>
        <w:rPr>
          <w:szCs w:val="24"/>
        </w:rPr>
      </w:pPr>
      <w:bookmarkStart w:id="42" w:name="_Toc523302146"/>
      <w:commentRangeStart w:id="43"/>
      <w:r w:rsidRPr="00E07E55">
        <w:rPr>
          <w:szCs w:val="24"/>
        </w:rPr>
        <w:t>The impact of having taken a class on parenting or child development</w:t>
      </w:r>
      <w:bookmarkEnd w:id="42"/>
      <w:commentRangeEnd w:id="43"/>
      <w:r w:rsidR="00160E04">
        <w:rPr>
          <w:rStyle w:val="CommentReference"/>
          <w:rFonts w:eastAsia="Times New Roman"/>
          <w:i w:val="0"/>
        </w:rPr>
        <w:commentReference w:id="43"/>
      </w:r>
    </w:p>
    <w:p w14:paraId="7790F75D" w14:textId="0F6E8FDE" w:rsidR="004F6194" w:rsidRPr="00E07E55" w:rsidRDefault="004F6194" w:rsidP="00423143">
      <w:pPr>
        <w:rPr>
          <w:i/>
        </w:rPr>
      </w:pPr>
    </w:p>
    <w:p w14:paraId="1F91EC7A" w14:textId="5EAB385F" w:rsidR="004F6194" w:rsidRPr="00E07E55" w:rsidRDefault="001D6DBD" w:rsidP="00423143">
      <w:r w:rsidRPr="00E07E55">
        <w:t>Approximately one-third of res</w:t>
      </w:r>
      <w:r w:rsidR="005D1F88" w:rsidRPr="00E07E55">
        <w:t>p</w:t>
      </w:r>
      <w:r w:rsidRPr="00E07E55">
        <w:t>ondents reported having taken a b</w:t>
      </w:r>
      <w:r w:rsidR="00227BBC" w:rsidRPr="00E07E55">
        <w:t xml:space="preserve">abysitting class or a class on </w:t>
      </w:r>
      <w:r w:rsidRPr="00E07E55">
        <w:t xml:space="preserve">child development. </w:t>
      </w:r>
      <w:r w:rsidR="004F6194" w:rsidRPr="00E07E55">
        <w:t xml:space="preserve">It is interesting that there did not appear to be any associations between respondents having taken a class and any of the categories of beliefs. This is not surprising, however, since it is likely that </w:t>
      </w:r>
      <w:r w:rsidRPr="00E07E55">
        <w:t>babysitting or child development</w:t>
      </w:r>
      <w:r w:rsidR="004F6194" w:rsidRPr="00E07E55">
        <w:t xml:space="preserve"> classes focus on </w:t>
      </w:r>
      <w:r w:rsidR="00E318E9" w:rsidRPr="00E07E55">
        <w:t>topics that are not related to children’s early learning,</w:t>
      </w:r>
      <w:commentRangeStart w:id="44"/>
      <w:commentRangeStart w:id="45"/>
      <w:r w:rsidR="00E318E9" w:rsidRPr="00E07E55">
        <w:t xml:space="preserve"> but instead focus on children’s </w:t>
      </w:r>
      <w:r w:rsidRPr="00E07E55">
        <w:t>development stages,</w:t>
      </w:r>
      <w:commentRangeEnd w:id="44"/>
      <w:r w:rsidR="00E162D7">
        <w:rPr>
          <w:rStyle w:val="CommentReference"/>
        </w:rPr>
        <w:commentReference w:id="44"/>
      </w:r>
      <w:r w:rsidRPr="00E07E55">
        <w:t xml:space="preserve"> </w:t>
      </w:r>
      <w:commentRangeEnd w:id="45"/>
      <w:r w:rsidR="00E162D7">
        <w:rPr>
          <w:rStyle w:val="CommentReference"/>
        </w:rPr>
        <w:commentReference w:id="45"/>
      </w:r>
      <w:r w:rsidRPr="00E07E55">
        <w:t>prenatal care, and parental responsibilities</w:t>
      </w:r>
      <w:r w:rsidR="000608B1">
        <w:t>—</w:t>
      </w:r>
      <w:commentRangeStart w:id="46"/>
      <w:r w:rsidRPr="00E07E55">
        <w:t>the likely topics of a school-based parenting class based on our analysis of state standards related to parenting and/or child development</w:t>
      </w:r>
      <w:commentRangeEnd w:id="46"/>
      <w:r w:rsidR="00BC3EAD">
        <w:rPr>
          <w:rStyle w:val="CommentReference"/>
        </w:rPr>
        <w:commentReference w:id="46"/>
      </w:r>
      <w:r w:rsidR="00227BBC" w:rsidRPr="00E07E55">
        <w:t xml:space="preserve">. </w:t>
      </w:r>
      <w:r w:rsidRPr="00E07E55">
        <w:t xml:space="preserve">However, </w:t>
      </w:r>
      <w:commentRangeStart w:id="47"/>
      <w:r w:rsidRPr="00E07E55">
        <w:t xml:space="preserve">it is important to note that of those respondents who reported taking a class, only </w:t>
      </w:r>
      <w:proofErr w:type="gramStart"/>
      <w:r w:rsidRPr="00E07E55">
        <w:t>a</w:t>
      </w:r>
      <w:proofErr w:type="gramEnd"/>
      <w:r w:rsidRPr="00E07E55">
        <w:t xml:space="preserve"> about a third said they took it at school (either during school hours or outside of school hours).</w:t>
      </w:r>
      <w:commentRangeEnd w:id="47"/>
      <w:r w:rsidR="00881E70">
        <w:rPr>
          <w:rStyle w:val="CommentReference"/>
        </w:rPr>
        <w:commentReference w:id="47"/>
      </w:r>
    </w:p>
    <w:p w14:paraId="039F60AB" w14:textId="144C2789" w:rsidR="004F6194" w:rsidRPr="00E07E55" w:rsidRDefault="004F6194" w:rsidP="00423143"/>
    <w:p w14:paraId="33783D95" w14:textId="70B9CC7F" w:rsidR="00915A18" w:rsidRPr="00E07E55" w:rsidRDefault="00640F86" w:rsidP="0014588C">
      <w:pPr>
        <w:pStyle w:val="Heading2"/>
        <w:rPr>
          <w:szCs w:val="24"/>
        </w:rPr>
      </w:pPr>
      <w:bookmarkStart w:id="48" w:name="_Toc523302147"/>
      <w:commentRangeStart w:id="49"/>
      <w:r w:rsidRPr="00E07E55">
        <w:rPr>
          <w:szCs w:val="24"/>
        </w:rPr>
        <w:t xml:space="preserve">The effects of </w:t>
      </w:r>
      <w:r w:rsidR="0027013D" w:rsidRPr="00E07E55">
        <w:rPr>
          <w:szCs w:val="24"/>
        </w:rPr>
        <w:t>socio-economic status</w:t>
      </w:r>
      <w:bookmarkEnd w:id="48"/>
      <w:commentRangeEnd w:id="49"/>
      <w:r w:rsidR="00160E04">
        <w:rPr>
          <w:rStyle w:val="CommentReference"/>
          <w:rFonts w:eastAsia="Times New Roman"/>
          <w:i w:val="0"/>
        </w:rPr>
        <w:commentReference w:id="49"/>
      </w:r>
    </w:p>
    <w:p w14:paraId="5374E889" w14:textId="4709A15E" w:rsidR="00915A18" w:rsidRPr="00E07E55" w:rsidRDefault="00915A18" w:rsidP="00915A18">
      <w:pPr>
        <w:rPr>
          <w:i/>
        </w:rPr>
      </w:pPr>
    </w:p>
    <w:p w14:paraId="22872544" w14:textId="1A29F143" w:rsidR="0027013D" w:rsidRPr="00E07E55" w:rsidRDefault="00915A18" w:rsidP="00915A18">
      <w:r w:rsidRPr="00E07E55">
        <w:t xml:space="preserve">We used </w:t>
      </w:r>
      <w:r w:rsidR="0027013D" w:rsidRPr="00E07E55">
        <w:t xml:space="preserve">two measures to estimate the high school students’ socioeconomic status: </w:t>
      </w:r>
      <w:r w:rsidRPr="00E07E55">
        <w:t xml:space="preserve">maternal educational attainment </w:t>
      </w:r>
      <w:r w:rsidR="0027013D" w:rsidRPr="00E07E55">
        <w:t>and median income for their zip code</w:t>
      </w:r>
      <w:r w:rsidRPr="00E07E55">
        <w:t xml:space="preserve">. </w:t>
      </w:r>
      <w:commentRangeStart w:id="50"/>
      <w:r w:rsidR="0027013D" w:rsidRPr="00E07E55">
        <w:t xml:space="preserve">It was very interesting to </w:t>
      </w:r>
      <w:r w:rsidR="00614B5E" w:rsidRPr="00E07E55">
        <w:t xml:space="preserve">find </w:t>
      </w:r>
      <w:r w:rsidR="00745B32" w:rsidRPr="00E07E55">
        <w:t>very few</w:t>
      </w:r>
      <w:r w:rsidR="00614B5E" w:rsidRPr="00E07E55">
        <w:t xml:space="preserve"> significant associations with maternal education</w:t>
      </w:r>
      <w:commentRangeEnd w:id="50"/>
      <w:r w:rsidR="0038667E">
        <w:rPr>
          <w:rStyle w:val="CommentReference"/>
        </w:rPr>
        <w:commentReference w:id="50"/>
      </w:r>
      <w:r w:rsidR="00614B5E" w:rsidRPr="00E07E55">
        <w:t xml:space="preserve">, but some associations </w:t>
      </w:r>
      <w:r w:rsidR="007322F8" w:rsidRPr="00E07E55">
        <w:t xml:space="preserve">emerged </w:t>
      </w:r>
      <w:r w:rsidR="00614B5E" w:rsidRPr="00E07E55">
        <w:t>with being middle class (versus low-income or upper middle class or higher).</w:t>
      </w:r>
    </w:p>
    <w:p w14:paraId="59B468D3" w14:textId="77777777" w:rsidR="0027013D" w:rsidRPr="00E07E55" w:rsidRDefault="0027013D" w:rsidP="00915A18"/>
    <w:p w14:paraId="55D43294" w14:textId="19B35173" w:rsidR="008E1CFB" w:rsidRPr="00E07E55" w:rsidRDefault="00915A18" w:rsidP="00915A18">
      <w:r w:rsidRPr="00E07E55">
        <w:lastRenderedPageBreak/>
        <w:t>Respondents noted whether their mother did not finish high school (16%), received a high school diploma</w:t>
      </w:r>
      <w:r w:rsidR="007D2225" w:rsidRPr="00E07E55">
        <w:t xml:space="preserve"> (33%)</w:t>
      </w:r>
      <w:r w:rsidRPr="00E07E55">
        <w:t>, received an associate’s degree</w:t>
      </w:r>
      <w:r w:rsidR="007D2225" w:rsidRPr="00E07E55">
        <w:t xml:space="preserve"> (22%)</w:t>
      </w:r>
      <w:r w:rsidRPr="00E07E55">
        <w:t>, received a bachelor’s degree</w:t>
      </w:r>
      <w:r w:rsidR="007D2225" w:rsidRPr="00E07E55">
        <w:t xml:space="preserve"> (17%)</w:t>
      </w:r>
      <w:r w:rsidRPr="00E07E55">
        <w:t>, received a master’s degree</w:t>
      </w:r>
      <w:r w:rsidR="007D2225" w:rsidRPr="00E07E55">
        <w:t xml:space="preserve"> (8%)</w:t>
      </w:r>
      <w:r w:rsidRPr="00E07E55">
        <w:t>, or received a professional or doctoral degree (</w:t>
      </w:r>
      <w:r w:rsidR="007D2225" w:rsidRPr="00E07E55">
        <w:t xml:space="preserve">5%). Despite substantial previous research which shows the role that parental education and socioeconomic class can play in parenting style and parenting beliefs (see, for example, </w:t>
      </w:r>
      <w:proofErr w:type="spellStart"/>
      <w:r w:rsidR="007D2225" w:rsidRPr="00E07E55">
        <w:t>Lareau</w:t>
      </w:r>
      <w:proofErr w:type="spellEnd"/>
      <w:r w:rsidR="007D2225" w:rsidRPr="00E07E55">
        <w:t xml:space="preserve"> 2011; Rowe, 2008; Rowe, Denmark, Jones Harden, &amp; Stapleton, 2016), we found </w:t>
      </w:r>
      <w:r w:rsidR="006D707C" w:rsidRPr="00E07E55">
        <w:t xml:space="preserve">few </w:t>
      </w:r>
      <w:r w:rsidR="007D2225" w:rsidRPr="00E07E55">
        <w:t xml:space="preserve">associations between maternal education and any of the </w:t>
      </w:r>
      <w:r w:rsidR="00227BBC" w:rsidRPr="00E07E55">
        <w:t>categories</w:t>
      </w:r>
      <w:r w:rsidR="007D2225" w:rsidRPr="00E07E55">
        <w:t>.</w:t>
      </w:r>
      <w:r w:rsidR="00745B32" w:rsidRPr="00E07E55">
        <w:t xml:space="preserve"> </w:t>
      </w:r>
      <w:r w:rsidR="008E1CFB" w:rsidRPr="00E07E55">
        <w:t>When all mothers’ education levels were considered with each category, we only found significant associations with beliefs related to children’s active role in their own learning</w:t>
      </w:r>
      <w:r w:rsidR="007322F8" w:rsidRPr="00E07E55">
        <w:t xml:space="preserve">, such that </w:t>
      </w:r>
      <w:r w:rsidR="00905970">
        <w:t>the higher the mother’s education level, the more likely the respondent was to express holding beliefs associated with successful outcomes for young children</w:t>
      </w:r>
      <w:r w:rsidR="008E1CFB" w:rsidRPr="00E07E55">
        <w:t xml:space="preserve">. However, when we </w:t>
      </w:r>
      <w:r w:rsidR="008E1CFB" w:rsidRPr="0015580A">
        <w:t>looked for association</w:t>
      </w:r>
      <w:r w:rsidR="007322F8" w:rsidRPr="0015580A">
        <w:t>s</w:t>
      </w:r>
      <w:r w:rsidR="008E1CFB" w:rsidRPr="0015580A">
        <w:t xml:space="preserve"> between specific maternal education levels, we found some additional difference</w:t>
      </w:r>
      <w:r w:rsidR="007322F8" w:rsidRPr="0015580A">
        <w:t>s</w:t>
      </w:r>
      <w:r w:rsidR="008E1CFB" w:rsidRPr="0015580A">
        <w:t>. For example, we found that p</w:t>
      </w:r>
      <w:r w:rsidR="00745B32" w:rsidRPr="0015580A">
        <w:t xml:space="preserve">articipants with a mother with a bachelor's degree hold </w:t>
      </w:r>
      <w:r w:rsidR="0015580A">
        <w:t xml:space="preserve">significantly </w:t>
      </w:r>
      <w:r w:rsidR="00745B32" w:rsidRPr="0015580A">
        <w:t>different beliefs about the role of parents than participants with mothers with</w:t>
      </w:r>
      <w:r w:rsidR="0015580A">
        <w:t xml:space="preserve"> all</w:t>
      </w:r>
      <w:r w:rsidR="00745B32" w:rsidRPr="0015580A">
        <w:t xml:space="preserve"> other levels of education</w:t>
      </w:r>
      <w:r w:rsidR="008E1CFB" w:rsidRPr="0015580A">
        <w:t xml:space="preserve">, and participants with mothers with either a bachelor’s degree or master’s degree were more likely to hold beliefs about the importance parenting knowledge and parenting self-efficacy associated with successful outcome for young children, compared with participants with mothers of all other education levels, including those with doctorates. </w:t>
      </w:r>
      <w:r w:rsidR="00905970" w:rsidRPr="0015580A">
        <w:t>When comparing the results of participants with mothers with less than an associate degree or less with those with a bachelor’s, master’s, or doctoral degree, the differences disappeared.</w:t>
      </w:r>
      <w:r w:rsidR="00201A37" w:rsidRPr="0015580A">
        <w:t xml:space="preserve"> </w:t>
      </w:r>
      <w:r w:rsidR="008E1CFB" w:rsidRPr="0015580A">
        <w:t>These findings suggest that there may be a “middle class effect,</w:t>
      </w:r>
      <w:r w:rsidR="0073199D" w:rsidRPr="0015580A">
        <w:t>”</w:t>
      </w:r>
      <w:r w:rsidR="008E1CFB" w:rsidRPr="0015580A">
        <w:t xml:space="preserve"> which was confirmed by looking at the median income of the zip codes participants reside in.</w:t>
      </w:r>
      <w:r w:rsidR="008E1CFB" w:rsidRPr="00E07E55">
        <w:t xml:space="preserve"> </w:t>
      </w:r>
    </w:p>
    <w:p w14:paraId="556270DA" w14:textId="3C903D6D" w:rsidR="008E1CFB" w:rsidRPr="00E07E55" w:rsidRDefault="008E1CFB" w:rsidP="00915A18"/>
    <w:p w14:paraId="35F566E8" w14:textId="0414825F" w:rsidR="000956D1" w:rsidRDefault="008E1CFB">
      <w:r w:rsidRPr="00E07E55">
        <w:t xml:space="preserve">We </w:t>
      </w:r>
      <w:r w:rsidR="0073199D" w:rsidRPr="00E07E55">
        <w:t xml:space="preserve">used the </w:t>
      </w:r>
      <w:r w:rsidRPr="00E07E55">
        <w:t xml:space="preserve">median income for </w:t>
      </w:r>
      <w:r w:rsidR="0073199D" w:rsidRPr="00E07E55">
        <w:t>participants’</w:t>
      </w:r>
      <w:r w:rsidRPr="00E07E55">
        <w:t xml:space="preserve"> zip code</w:t>
      </w:r>
      <w:r w:rsidR="0073199D" w:rsidRPr="00E07E55">
        <w:t>s</w:t>
      </w:r>
      <w:r w:rsidRPr="00E07E55">
        <w:t xml:space="preserve"> using</w:t>
      </w:r>
      <w:r w:rsidR="0073199D" w:rsidRPr="00E07E55">
        <w:t xml:space="preserve"> data from the</w:t>
      </w:r>
      <w:r w:rsidRPr="00E07E55">
        <w:t xml:space="preserve"> 2016 American Community Survey from the US Census Bureau. </w:t>
      </w:r>
      <w:commentRangeStart w:id="51"/>
      <w:r w:rsidRPr="00E07E55">
        <w:t>Respondents were assigned to six income categories</w:t>
      </w:r>
      <w:commentRangeEnd w:id="51"/>
      <w:r w:rsidR="00160E04">
        <w:rPr>
          <w:rStyle w:val="CommentReference"/>
        </w:rPr>
        <w:commentReference w:id="51"/>
      </w:r>
      <w:r w:rsidRPr="00E07E55">
        <w:t xml:space="preserve">, and we looked for associations between attitudes and these </w:t>
      </w:r>
      <w:r w:rsidR="0073199D" w:rsidRPr="00E07E55">
        <w:t>income levels</w:t>
      </w:r>
      <w:r w:rsidR="00192AFC" w:rsidRPr="00E07E55">
        <w:t>: $0-$24,999; $25,000-$49,999; $50,000-$74,999; $75,000-$99,999; $100,000-$199,999; and $200,000 and higher</w:t>
      </w:r>
      <w:r w:rsidR="00C45173">
        <w:rPr>
          <w:rStyle w:val="FootnoteReference"/>
        </w:rPr>
        <w:footnoteReference w:id="6"/>
      </w:r>
      <w:r w:rsidR="0073199D" w:rsidRPr="00E07E55">
        <w:t>. Once again, we fou</w:t>
      </w:r>
      <w:r w:rsidR="000956D1" w:rsidRPr="00E07E55">
        <w:t>nd that there are significant differences associated with attitudes about children taking an active role in their learning and differen</w:t>
      </w:r>
      <w:r w:rsidR="00C45173">
        <w:t>t</w:t>
      </w:r>
      <w:r w:rsidR="000956D1" w:rsidRPr="00E07E55">
        <w:t xml:space="preserve"> median income levels. This is true across almost all income categories.</w:t>
      </w:r>
      <w:r w:rsidR="0073199D" w:rsidRPr="00E07E55">
        <w:t xml:space="preserve"> We also found that the higher the income level, the more the respondents tended to agree that empathy and socio-emotional learning is important for children</w:t>
      </w:r>
      <w:r w:rsidR="0015580A">
        <w:t>.</w:t>
      </w:r>
      <w:r w:rsidR="00894C01">
        <w:t xml:space="preserve"> </w:t>
      </w:r>
      <w:r w:rsidR="0073199D" w:rsidRPr="00E07E55">
        <w:t xml:space="preserve">In addition, there were possible “middle class effects” associated with holding a growth </w:t>
      </w:r>
      <w:r w:rsidR="00D84F59" w:rsidRPr="00E07E55">
        <w:t>mindset</w:t>
      </w:r>
      <w:r w:rsidR="0073199D" w:rsidRPr="00E07E55">
        <w:t xml:space="preserve"> </w:t>
      </w:r>
      <w:r w:rsidR="00D84F59" w:rsidRPr="00E07E55">
        <w:t>(</w:t>
      </w:r>
      <w:r w:rsidR="000956D1" w:rsidRPr="00E07E55">
        <w:t xml:space="preserve">individuals living in a zip code with a median income of $50-75K are more likely </w:t>
      </w:r>
      <w:r w:rsidR="0073199D" w:rsidRPr="00E07E55">
        <w:t>agree with statements about the importance of parents and children holding</w:t>
      </w:r>
      <w:r w:rsidR="000956D1" w:rsidRPr="00E07E55">
        <w:t xml:space="preserve"> growth mindset</w:t>
      </w:r>
      <w:r w:rsidR="0073199D" w:rsidRPr="00E07E55">
        <w:t>s</w:t>
      </w:r>
      <w:r w:rsidR="00D84F59" w:rsidRPr="00E07E55">
        <w:t>) and beliefs about the role of parenting in early learning (</w:t>
      </w:r>
      <w:r w:rsidR="000956D1" w:rsidRPr="00E07E55">
        <w:t xml:space="preserve">those making $25K to $50K tend to hold beliefs associated with success </w:t>
      </w:r>
      <w:r w:rsidR="00D84F59" w:rsidRPr="00E07E55">
        <w:t xml:space="preserve">compared with </w:t>
      </w:r>
      <w:r w:rsidR="000956D1" w:rsidRPr="00E07E55">
        <w:t>those in other income categories</w:t>
      </w:r>
      <w:r w:rsidR="00D84F59" w:rsidRPr="00E07E55">
        <w:t>)</w:t>
      </w:r>
      <w:r w:rsidR="000956D1" w:rsidRPr="00E07E55">
        <w:t>.</w:t>
      </w:r>
      <w:r w:rsidR="0015580A">
        <w:t xml:space="preserve"> As you can see in Figure 3, the “middle class effect” is most pronounced within the growth and role categories of attitudes.</w:t>
      </w:r>
    </w:p>
    <w:p w14:paraId="1015C1CA" w14:textId="5443B98B" w:rsidR="00C45173" w:rsidRDefault="00C45173"/>
    <w:p w14:paraId="4531FBC3" w14:textId="104B1A47" w:rsidR="00C45173" w:rsidRDefault="006B4412">
      <w:r>
        <w:t>Figure 4</w:t>
      </w:r>
    </w:p>
    <w:p w14:paraId="2B6F4341" w14:textId="1207B47B" w:rsidR="00894C01" w:rsidRPr="00E07E55" w:rsidRDefault="00894C01" w:rsidP="00894C01">
      <w:pPr>
        <w:rPr>
          <w:i/>
        </w:rPr>
      </w:pPr>
      <w:r w:rsidRPr="00E07E55">
        <w:rPr>
          <w:i/>
        </w:rPr>
        <w:t xml:space="preserve">The effect of </w:t>
      </w:r>
      <w:r>
        <w:rPr>
          <w:i/>
        </w:rPr>
        <w:t>median income of participants’ zip code</w:t>
      </w:r>
      <w:r w:rsidRPr="00E07E55">
        <w:rPr>
          <w:i/>
        </w:rPr>
        <w:t xml:space="preserve"> on attitudes</w:t>
      </w:r>
    </w:p>
    <w:p w14:paraId="309DDFE8" w14:textId="77777777" w:rsidR="00894C01" w:rsidRDefault="00894C01"/>
    <w:p w14:paraId="2B6936E7" w14:textId="4A68B15D" w:rsidR="00C45173" w:rsidRDefault="0015580A">
      <w:r>
        <w:rPr>
          <w:noProof/>
        </w:rPr>
        <w:lastRenderedPageBreak/>
        <w:drawing>
          <wp:inline distT="0" distB="0" distL="0" distR="0" wp14:anchorId="2D6913B4" wp14:editId="782774D0">
            <wp:extent cx="5943600" cy="4193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nIncomeChart_Aug27.jpg"/>
                    <pic:cNvPicPr/>
                  </pic:nvPicPr>
                  <pic:blipFill>
                    <a:blip r:embed="rId16"/>
                    <a:stretch>
                      <a:fillRect/>
                    </a:stretch>
                  </pic:blipFill>
                  <pic:spPr>
                    <a:xfrm>
                      <a:off x="0" y="0"/>
                      <a:ext cx="5943600" cy="4193540"/>
                    </a:xfrm>
                    <a:prstGeom prst="rect">
                      <a:avLst/>
                    </a:prstGeom>
                  </pic:spPr>
                </pic:pic>
              </a:graphicData>
            </a:graphic>
          </wp:inline>
        </w:drawing>
      </w:r>
    </w:p>
    <w:p w14:paraId="6D9E73BE" w14:textId="36A11ECC" w:rsidR="00894C01" w:rsidRPr="00E07E55" w:rsidRDefault="00894C01" w:rsidP="00894C01">
      <w:pPr>
        <w:rPr>
          <w:i/>
          <w:sz w:val="20"/>
        </w:rPr>
      </w:pPr>
      <w:r w:rsidRPr="00E07E55">
        <w:rPr>
          <w:sz w:val="20"/>
        </w:rPr>
        <w:t>*</w:t>
      </w:r>
      <w:r w:rsidRPr="00E07E55">
        <w:rPr>
          <w:i/>
          <w:sz w:val="20"/>
        </w:rPr>
        <w:t>Note: On the y-axis, the higher the value, the more the respondent’s attitude reflects attitudes associated with successful outcomes for young children.</w:t>
      </w:r>
      <w:r>
        <w:rPr>
          <w:i/>
          <w:sz w:val="20"/>
        </w:rPr>
        <w:t xml:space="preserve"> </w:t>
      </w:r>
      <w:bookmarkStart w:id="52" w:name="_GoBack"/>
      <w:bookmarkEnd w:id="52"/>
    </w:p>
    <w:p w14:paraId="315B36FD" w14:textId="77777777" w:rsidR="0094095C" w:rsidRPr="00E07E55" w:rsidRDefault="0094095C">
      <w:pPr>
        <w:rPr>
          <w:b/>
        </w:rPr>
      </w:pPr>
    </w:p>
    <w:p w14:paraId="532650E5" w14:textId="2FE8A315" w:rsidR="0094095C" w:rsidRPr="00E07E55" w:rsidRDefault="006D707C" w:rsidP="0094095C">
      <w:pPr>
        <w:pStyle w:val="Heading1"/>
      </w:pPr>
      <w:bookmarkStart w:id="53" w:name="_Toc523302148"/>
      <w:r w:rsidRPr="00E07E55">
        <w:t xml:space="preserve">Summary and </w:t>
      </w:r>
      <w:r w:rsidR="0094095C" w:rsidRPr="00E07E55">
        <w:t>Implications</w:t>
      </w:r>
      <w:bookmarkEnd w:id="53"/>
    </w:p>
    <w:p w14:paraId="13595876" w14:textId="77777777" w:rsidR="0094095C" w:rsidRPr="00E07E55" w:rsidRDefault="0094095C" w:rsidP="0094095C"/>
    <w:p w14:paraId="064E9BD7" w14:textId="699E7D7C" w:rsidR="00C4070B" w:rsidRDefault="00D84F59">
      <w:r w:rsidRPr="00E07E55">
        <w:t>The purpose of this report is to answer, “What do American high school students know and believe about parenting and child development?” We have learned that while many high school students</w:t>
      </w:r>
      <w:r w:rsidR="000608B1">
        <w:t xml:space="preserve"> seem to</w:t>
      </w:r>
      <w:r w:rsidRPr="00E07E55">
        <w:t xml:space="preserve"> hold beliefs consistent with young children’s success in school and later in life, there is much room for improvement</w:t>
      </w:r>
      <w:r w:rsidR="000608B1">
        <w:t xml:space="preserve">, and these results may be somewhat </w:t>
      </w:r>
      <w:commentRangeStart w:id="54"/>
      <w:r w:rsidR="000608B1">
        <w:t xml:space="preserve">higher </w:t>
      </w:r>
      <w:commentRangeEnd w:id="54"/>
      <w:r w:rsidR="006C3F27">
        <w:rPr>
          <w:rStyle w:val="CommentReference"/>
        </w:rPr>
        <w:commentReference w:id="54"/>
      </w:r>
      <w:r w:rsidR="000608B1">
        <w:t>than expected due to acquiescence bias</w:t>
      </w:r>
      <w:r w:rsidRPr="00E07E55">
        <w:t xml:space="preserve">. Students who are not from middle class backgrounds are less likely to hold attitudes that would set up their future for success, and boys may need more information and instruction than girls. </w:t>
      </w:r>
      <w:r w:rsidR="00C4070B">
        <w:t xml:space="preserve">Overall, knowledge of child development is very low among this population, with more than half of respondents answering most questions about children’s development incorrectly or responding that they don’t know the answer. </w:t>
      </w:r>
      <w:r w:rsidR="001C3FE6" w:rsidRPr="00E07E55">
        <w:t xml:space="preserve">Children who have had more child care experience tend to hold different beliefs from those who have had less child care experience, and </w:t>
      </w:r>
      <w:commentRangeStart w:id="55"/>
      <w:r w:rsidR="001C3FE6" w:rsidRPr="00E07E55">
        <w:t>more than 40% of students reported that, to their knowledge, their school did not offer any classes on parenting or child development</w:t>
      </w:r>
      <w:commentRangeEnd w:id="55"/>
      <w:r w:rsidR="00567176">
        <w:rPr>
          <w:rStyle w:val="CommentReference"/>
        </w:rPr>
        <w:commentReference w:id="55"/>
      </w:r>
      <w:r w:rsidR="001C3FE6" w:rsidRPr="00E07E55">
        <w:t xml:space="preserve">. In general, high school students are </w:t>
      </w:r>
      <w:r w:rsidR="000608B1">
        <w:t>not</w:t>
      </w:r>
      <w:r w:rsidR="000608B1" w:rsidRPr="00E07E55">
        <w:t xml:space="preserve"> </w:t>
      </w:r>
      <w:r w:rsidR="001C3FE6" w:rsidRPr="00E07E55">
        <w:t>sure about the role that parents can and should play in their child’s early learning and how to best promote oral language and early numeracy development, but they seem confident that a growth mindset is important for both parents and their children. Furthermore, high school student</w:t>
      </w:r>
      <w:r w:rsidR="000608B1">
        <w:t>s</w:t>
      </w:r>
      <w:r w:rsidR="001C3FE6" w:rsidRPr="00E07E55">
        <w:t xml:space="preserve"> report that, </w:t>
      </w:r>
      <w:commentRangeStart w:id="56"/>
      <w:commentRangeStart w:id="57"/>
      <w:r w:rsidR="001C3FE6" w:rsidRPr="00E07E55">
        <w:t xml:space="preserve">by far, they have learned the most about parenting from watching their own parents, and from television and movies next. This is especially troubling, since it is likely that media </w:t>
      </w:r>
      <w:r w:rsidR="001C3FE6" w:rsidRPr="00E07E55">
        <w:lastRenderedPageBreak/>
        <w:t>depictions of the realities of parenthood and of best strategies for promoting healthy development and academic success are lacking.</w:t>
      </w:r>
      <w:commentRangeEnd w:id="56"/>
      <w:r w:rsidR="002811C1">
        <w:rPr>
          <w:rStyle w:val="CommentReference"/>
        </w:rPr>
        <w:commentReference w:id="56"/>
      </w:r>
      <w:commentRangeEnd w:id="57"/>
      <w:r w:rsidR="002811C1">
        <w:rPr>
          <w:rStyle w:val="CommentReference"/>
        </w:rPr>
        <w:commentReference w:id="57"/>
      </w:r>
    </w:p>
    <w:p w14:paraId="45244752" w14:textId="77777777" w:rsidR="00C4070B" w:rsidRDefault="00C4070B"/>
    <w:p w14:paraId="4524D534" w14:textId="77777777" w:rsidR="00C4070B" w:rsidRDefault="00C4070B">
      <w:r>
        <w:t xml:space="preserve">Thus our </w:t>
      </w:r>
      <w:commentRangeStart w:id="58"/>
      <w:r>
        <w:t>recommendations</w:t>
      </w:r>
      <w:commentRangeEnd w:id="58"/>
      <w:r w:rsidR="00F44165">
        <w:rPr>
          <w:rStyle w:val="CommentReference"/>
        </w:rPr>
        <w:commentReference w:id="58"/>
      </w:r>
      <w:r>
        <w:t xml:space="preserve"> for future efforts would include:</w:t>
      </w:r>
    </w:p>
    <w:p w14:paraId="68DC00B7" w14:textId="77777777" w:rsidR="00C4070B" w:rsidRDefault="00C4070B"/>
    <w:p w14:paraId="7E1B982D" w14:textId="121194B4" w:rsidR="006D707C" w:rsidRDefault="00C4070B" w:rsidP="006B4412">
      <w:pPr>
        <w:pStyle w:val="ListParagraph"/>
        <w:numPr>
          <w:ilvl w:val="0"/>
          <w:numId w:val="17"/>
        </w:numPr>
      </w:pPr>
      <w:r>
        <w:t>Providing high school students with more information about children’s development and basic developmental milestones.</w:t>
      </w:r>
    </w:p>
    <w:p w14:paraId="3C0DCA35" w14:textId="1B1A0B63" w:rsidR="00C4070B" w:rsidRDefault="002434AE" w:rsidP="006B4412">
      <w:pPr>
        <w:pStyle w:val="ListParagraph"/>
        <w:numPr>
          <w:ilvl w:val="0"/>
          <w:numId w:val="17"/>
        </w:numPr>
      </w:pPr>
      <w:r>
        <w:t xml:space="preserve">Building upon students’ already </w:t>
      </w:r>
      <w:commentRangeStart w:id="59"/>
      <w:r>
        <w:t xml:space="preserve">fairly strong </w:t>
      </w:r>
      <w:commentRangeEnd w:id="59"/>
      <w:r w:rsidR="006C3F27">
        <w:rPr>
          <w:rStyle w:val="CommentReference"/>
        </w:rPr>
        <w:commentReference w:id="59"/>
      </w:r>
      <w:r>
        <w:t xml:space="preserve">beliefs about the important role that parents and other adults can play in children’s early learning </w:t>
      </w:r>
      <w:commentRangeStart w:id="60"/>
      <w:r>
        <w:t xml:space="preserve">but giving them information about </w:t>
      </w:r>
      <w:r>
        <w:rPr>
          <w:i/>
        </w:rPr>
        <w:t>how</w:t>
      </w:r>
      <w:r>
        <w:t xml:space="preserve"> adults can promote early literacy, numeracy, and socio-emotional development in young children.</w:t>
      </w:r>
      <w:commentRangeEnd w:id="60"/>
      <w:r w:rsidR="008D6753">
        <w:rPr>
          <w:rStyle w:val="CommentReference"/>
        </w:rPr>
        <w:commentReference w:id="60"/>
      </w:r>
    </w:p>
    <w:p w14:paraId="51338D63" w14:textId="04A40617" w:rsidR="002434AE" w:rsidRPr="00E07E55" w:rsidRDefault="002434AE" w:rsidP="006B4412">
      <w:pPr>
        <w:pStyle w:val="ListParagraph"/>
        <w:numPr>
          <w:ilvl w:val="0"/>
          <w:numId w:val="17"/>
        </w:numPr>
      </w:pPr>
      <w:commentRangeStart w:id="61"/>
      <w:r>
        <w:t>Provide high school students with reliable sources of information for learning about parenting and child development, and ideas for who to turn to if they have questions about children they look after or who they can ask when and if they are parents someday.</w:t>
      </w:r>
      <w:commentRangeEnd w:id="61"/>
      <w:r w:rsidR="008D6753">
        <w:rPr>
          <w:rStyle w:val="CommentReference"/>
        </w:rPr>
        <w:commentReference w:id="61"/>
      </w:r>
    </w:p>
    <w:p w14:paraId="0BCA6178" w14:textId="77777777" w:rsidR="005165EE" w:rsidRPr="00E07E55" w:rsidRDefault="005165EE" w:rsidP="0094095C"/>
    <w:p w14:paraId="7FFA46DE" w14:textId="7AE676CF" w:rsidR="0094095C" w:rsidRPr="00E07E55" w:rsidRDefault="001C3FE6" w:rsidP="0094095C">
      <w:commentRangeStart w:id="62"/>
      <w:r w:rsidRPr="00E07E55">
        <w:t>It is our hope that this t</w:t>
      </w:r>
      <w:r w:rsidR="0094095C" w:rsidRPr="00E07E55">
        <w:t xml:space="preserve">his research </w:t>
      </w:r>
      <w:r w:rsidR="00531239" w:rsidRPr="00E07E55">
        <w:t>provid</w:t>
      </w:r>
      <w:r w:rsidRPr="00E07E55">
        <w:t xml:space="preserve">es </w:t>
      </w:r>
      <w:r w:rsidR="0094095C" w:rsidRPr="00E07E55">
        <w:t xml:space="preserve">a first glimpse into a broad sample of American adolescents’ views on parenting and child development, including what they know, how they have come to learn about the </w:t>
      </w:r>
      <w:r w:rsidR="00531239" w:rsidRPr="00E07E55">
        <w:t>parenting and child development</w:t>
      </w:r>
      <w:r w:rsidR="0094095C" w:rsidRPr="00E07E55">
        <w:t xml:space="preserve">, and their attitudes. </w:t>
      </w:r>
      <w:r w:rsidR="00531239" w:rsidRPr="00E07E55">
        <w:t xml:space="preserve">The results of this study show that there is much room for improvement in educating adolescents about parenting and child development. </w:t>
      </w:r>
      <w:commentRangeEnd w:id="62"/>
      <w:r w:rsidR="007702AB">
        <w:rPr>
          <w:rStyle w:val="CommentReference"/>
        </w:rPr>
        <w:commentReference w:id="62"/>
      </w:r>
    </w:p>
    <w:p w14:paraId="6577DFC8" w14:textId="42D0EE5F" w:rsidR="0008352F" w:rsidRPr="00E07E55" w:rsidRDefault="0008352F" w:rsidP="0094095C"/>
    <w:p w14:paraId="64558FDF" w14:textId="77777777" w:rsidR="0008352F" w:rsidRPr="00E07E55" w:rsidRDefault="0008352F" w:rsidP="0094095C"/>
    <w:p w14:paraId="4851C22E" w14:textId="77777777" w:rsidR="0094095C" w:rsidRPr="00E07E55" w:rsidRDefault="0094095C" w:rsidP="0094095C"/>
    <w:p w14:paraId="48957B13" w14:textId="77777777" w:rsidR="004F6194" w:rsidRPr="00E07E55" w:rsidRDefault="004F6194" w:rsidP="00423143"/>
    <w:p w14:paraId="3EB77086" w14:textId="77777777" w:rsidR="00BA3A1C" w:rsidRPr="00E07E55" w:rsidRDefault="00BA3A1C" w:rsidP="00423143"/>
    <w:p w14:paraId="3F538A85" w14:textId="77777777" w:rsidR="00215884" w:rsidRPr="00E07E55" w:rsidRDefault="00215884" w:rsidP="00423143"/>
    <w:p w14:paraId="5B995CCE" w14:textId="1D3BABB4" w:rsidR="00187D28" w:rsidRPr="00E07E55" w:rsidRDefault="00187D28" w:rsidP="00F56709"/>
    <w:p w14:paraId="48BE8348" w14:textId="77777777" w:rsidR="001C5A94" w:rsidRPr="00E07E55" w:rsidRDefault="001C5A94">
      <w:pPr>
        <w:rPr>
          <w:b/>
        </w:rPr>
      </w:pPr>
      <w:r w:rsidRPr="00E07E55">
        <w:rPr>
          <w:b/>
        </w:rPr>
        <w:br w:type="page"/>
      </w:r>
    </w:p>
    <w:p w14:paraId="209F2CB5" w14:textId="77777777" w:rsidR="00D46ABB" w:rsidRPr="00E07E55" w:rsidRDefault="00D46ABB" w:rsidP="00D46ABB">
      <w:pPr>
        <w:pStyle w:val="Heading1"/>
      </w:pPr>
      <w:bookmarkStart w:id="63" w:name="_Toc522709783"/>
      <w:bookmarkStart w:id="64" w:name="_Toc523302149"/>
      <w:r w:rsidRPr="00E07E55">
        <w:lastRenderedPageBreak/>
        <w:t>References</w:t>
      </w:r>
      <w:bookmarkEnd w:id="63"/>
      <w:bookmarkEnd w:id="64"/>
    </w:p>
    <w:p w14:paraId="1582EE67" w14:textId="77777777" w:rsidR="00D46ABB" w:rsidRPr="00E07E55" w:rsidRDefault="00D46ABB" w:rsidP="00D46ABB">
      <w:pPr>
        <w:jc w:val="center"/>
      </w:pPr>
    </w:p>
    <w:p w14:paraId="5B00A64E" w14:textId="77777777" w:rsidR="00D46ABB" w:rsidRPr="00E07E55" w:rsidRDefault="00D46ABB" w:rsidP="00D46ABB">
      <w:pPr>
        <w:ind w:left="720" w:hanging="720"/>
      </w:pPr>
      <w:r w:rsidRPr="00E07E55">
        <w:t xml:space="preserve">Anderson, K. J., &amp; </w:t>
      </w:r>
      <w:proofErr w:type="spellStart"/>
      <w:r w:rsidRPr="00E07E55">
        <w:t>Minke</w:t>
      </w:r>
      <w:proofErr w:type="spellEnd"/>
      <w:r w:rsidRPr="00E07E55">
        <w:t xml:space="preserve">, K. M. (2007). Parental involvement in education: Toward an understanding of parents’ decision making. </w:t>
      </w:r>
      <w:r w:rsidRPr="00E07E55">
        <w:rPr>
          <w:i/>
        </w:rPr>
        <w:t>The journal of education research, 100</w:t>
      </w:r>
      <w:r w:rsidRPr="00E07E55">
        <w:t>(5), 311-323.</w:t>
      </w:r>
    </w:p>
    <w:p w14:paraId="42F8E3B7" w14:textId="77777777" w:rsidR="00D46ABB" w:rsidRPr="00E07E55" w:rsidRDefault="00D46ABB" w:rsidP="00D46ABB">
      <w:pPr>
        <w:pStyle w:val="NoSpacing"/>
        <w:ind w:left="720" w:hanging="720"/>
      </w:pPr>
      <w:proofErr w:type="spellStart"/>
      <w:r w:rsidRPr="00E07E55">
        <w:t>Bater</w:t>
      </w:r>
      <w:proofErr w:type="spellEnd"/>
      <w:r w:rsidRPr="00E07E55">
        <w:t xml:space="preserve">, L. R., &amp; Jordan, S. S. (2017). Child routines and self-regulation serially mediate parenting practices and externalizing problems in preschool children. </w:t>
      </w:r>
      <w:r w:rsidRPr="00E07E55">
        <w:rPr>
          <w:rStyle w:val="HTMLCite"/>
          <w:color w:val="222222"/>
          <w:bdr w:val="none" w:sz="0" w:space="0" w:color="auto" w:frame="1"/>
        </w:rPr>
        <w:t>Child &amp; Youth Care Forum</w:t>
      </w:r>
      <w:r w:rsidRPr="00E07E55">
        <w:rPr>
          <w:color w:val="222222"/>
        </w:rPr>
        <w:t xml:space="preserve">, </w:t>
      </w:r>
      <w:r w:rsidRPr="00E07E55">
        <w:rPr>
          <w:i/>
          <w:color w:val="222222"/>
        </w:rPr>
        <w:t>46</w:t>
      </w:r>
      <w:r w:rsidRPr="00E07E55">
        <w:rPr>
          <w:color w:val="222222"/>
        </w:rPr>
        <w:t>(2), 243-259.</w:t>
      </w:r>
    </w:p>
    <w:p w14:paraId="6144B41A" w14:textId="77777777" w:rsidR="00D46ABB" w:rsidRPr="00E07E55" w:rsidRDefault="00D46ABB" w:rsidP="00D46ABB">
      <w:pPr>
        <w:ind w:left="720" w:hanging="720"/>
      </w:pPr>
      <w:proofErr w:type="spellStart"/>
      <w:r w:rsidRPr="00E07E55">
        <w:t>Bavolek</w:t>
      </w:r>
      <w:proofErr w:type="spellEnd"/>
      <w:r w:rsidRPr="00E07E55">
        <w:t>, S. J., &amp; Keene, R. G. (2010). AAPI online development handbook: The Adult-Adolescent Parenting Inventory (AAPI-2): Assessing high-risk parenting attitudes and behaviors. Asheville, NC: Family Development Resources, Inc.</w:t>
      </w:r>
    </w:p>
    <w:p w14:paraId="23BE345F" w14:textId="77777777" w:rsidR="00D46ABB" w:rsidRPr="00E07E55" w:rsidRDefault="00D46ABB" w:rsidP="00D46ABB">
      <w:pPr>
        <w:ind w:left="720" w:hanging="720"/>
        <w:rPr>
          <w:lang w:val="nl-NL"/>
        </w:rPr>
      </w:pPr>
      <w:proofErr w:type="spellStart"/>
      <w:r w:rsidRPr="00E07E55">
        <w:t>Benasich</w:t>
      </w:r>
      <w:proofErr w:type="spellEnd"/>
      <w:r w:rsidRPr="00E07E55">
        <w:t xml:space="preserve">, A. A., &amp; Brooks-Gunn, J. (1996). Maternal attitudes and knowledge of child-rearing: Associations with family and child outcomes. </w:t>
      </w:r>
      <w:r w:rsidRPr="00E07E55">
        <w:rPr>
          <w:i/>
          <w:lang w:val="nl-NL"/>
        </w:rPr>
        <w:t>Child Development, 67</w:t>
      </w:r>
      <w:r w:rsidRPr="00E07E55">
        <w:rPr>
          <w:lang w:val="nl-NL"/>
        </w:rPr>
        <w:t>(3), 1186-1205.</w:t>
      </w:r>
    </w:p>
    <w:p w14:paraId="52EBDBB4" w14:textId="77777777" w:rsidR="00D46ABB" w:rsidRPr="00E07E55" w:rsidRDefault="00D46ABB" w:rsidP="00D46ABB">
      <w:pPr>
        <w:ind w:left="720" w:hanging="720"/>
      </w:pPr>
      <w:r w:rsidRPr="00E07E55">
        <w:rPr>
          <w:lang w:val="nl-NL"/>
        </w:rPr>
        <w:t xml:space="preserve">Bloomstra, N., van Dijk, M., Jorna, R., &amp; van Geert, P. (2013). </w:t>
      </w:r>
      <w:r w:rsidRPr="00E07E55">
        <w:t xml:space="preserve">Parent reading beliefs and parenting goals of Netherlands Antillean and Dutch mothers in the Netherlands. </w:t>
      </w:r>
      <w:r w:rsidRPr="00E07E55">
        <w:rPr>
          <w:i/>
        </w:rPr>
        <w:t>Early Child Development and Care, 183</w:t>
      </w:r>
      <w:r w:rsidRPr="00E07E55">
        <w:t xml:space="preserve">(11), 1605-1624. </w:t>
      </w:r>
    </w:p>
    <w:p w14:paraId="3D587543" w14:textId="77777777" w:rsidR="00D46ABB" w:rsidRPr="00E07E55" w:rsidRDefault="00D46ABB" w:rsidP="00D46ABB">
      <w:pPr>
        <w:ind w:left="720" w:hanging="720"/>
      </w:pPr>
      <w:r w:rsidRPr="00E07E55">
        <w:t xml:space="preserve">Bornstein, M. H., &amp; </w:t>
      </w:r>
      <w:proofErr w:type="spellStart"/>
      <w:r w:rsidRPr="00E07E55">
        <w:t>Cheah</w:t>
      </w:r>
      <w:proofErr w:type="spellEnd"/>
      <w:r w:rsidRPr="00E07E55">
        <w:t xml:space="preserve">, C. S. L. (2006). The place of ‘Culture and Parenting’ in the ecological contextual perspective on developmental science. In K. H. Rubin, &amp; O. B. Chung (Eds.), </w:t>
      </w:r>
      <w:r w:rsidRPr="00E07E55">
        <w:rPr>
          <w:i/>
        </w:rPr>
        <w:t xml:space="preserve">Parenting beliefs, behaviors, and parent–child relations </w:t>
      </w:r>
      <w:r w:rsidRPr="00E07E55">
        <w:t>(pp. 3–33). New York: Psychology Press.</w:t>
      </w:r>
    </w:p>
    <w:p w14:paraId="05976243" w14:textId="77777777" w:rsidR="00D46ABB" w:rsidRPr="00E07E55" w:rsidRDefault="00D46ABB" w:rsidP="00D46ABB">
      <w:pPr>
        <w:ind w:left="720" w:hanging="720"/>
      </w:pPr>
      <w:r w:rsidRPr="00E07E55">
        <w:rPr>
          <w:lang w:val="de-DE"/>
        </w:rPr>
        <w:t xml:space="preserve">Bornstein, M. H., &amp; Cote, L. R. (2004). </w:t>
      </w:r>
      <w:r w:rsidRPr="00E07E55">
        <w:t xml:space="preserve">“Who is sitting across from me?”: Immigrant mothers’ knowledge of parenting and children’s development. </w:t>
      </w:r>
      <w:r w:rsidRPr="00E07E55">
        <w:rPr>
          <w:i/>
        </w:rPr>
        <w:t>Pediatrics, 114</w:t>
      </w:r>
      <w:r w:rsidRPr="00E07E55">
        <w:t>(5), e557-e564.</w:t>
      </w:r>
    </w:p>
    <w:p w14:paraId="1BA14C6E" w14:textId="77777777" w:rsidR="00D46ABB" w:rsidRPr="00E07E55" w:rsidRDefault="00D46ABB" w:rsidP="00D46ABB">
      <w:pPr>
        <w:ind w:left="720" w:hanging="720"/>
      </w:pPr>
      <w:proofErr w:type="spellStart"/>
      <w:r w:rsidRPr="00E07E55">
        <w:t>Bubić</w:t>
      </w:r>
      <w:proofErr w:type="spellEnd"/>
      <w:r w:rsidRPr="00E07E55">
        <w:t xml:space="preserve">, A., &amp; </w:t>
      </w:r>
      <w:proofErr w:type="spellStart"/>
      <w:r w:rsidRPr="00E07E55">
        <w:t>Tošić</w:t>
      </w:r>
      <w:proofErr w:type="spellEnd"/>
      <w:r w:rsidRPr="00E07E55">
        <w:t xml:space="preserve">, A. (2016). The relevance of parents’ beliefs for their involvement in children’s school life. </w:t>
      </w:r>
      <w:r w:rsidRPr="00E07E55">
        <w:rPr>
          <w:i/>
        </w:rPr>
        <w:t>Educational Studies, 42</w:t>
      </w:r>
      <w:r w:rsidRPr="00E07E55">
        <w:t>(5), 519-533.</w:t>
      </w:r>
    </w:p>
    <w:p w14:paraId="15FDD242" w14:textId="77777777" w:rsidR="00D46ABB" w:rsidRPr="00E07E55" w:rsidRDefault="00D46ABB" w:rsidP="00D46ABB">
      <w:pPr>
        <w:ind w:left="720" w:hanging="720"/>
      </w:pPr>
      <w:proofErr w:type="spellStart"/>
      <w:r w:rsidRPr="00E07E55">
        <w:t>Bulotsky</w:t>
      </w:r>
      <w:proofErr w:type="spellEnd"/>
      <w:r w:rsidRPr="00E07E55">
        <w:t xml:space="preserve">-Shearer, R. J., </w:t>
      </w:r>
      <w:proofErr w:type="spellStart"/>
      <w:r w:rsidRPr="00E07E55">
        <w:t>McWayne</w:t>
      </w:r>
      <w:proofErr w:type="spellEnd"/>
      <w:r w:rsidRPr="00E07E55">
        <w:t xml:space="preserve">, C. M., Mendez, J. L., &amp; </w:t>
      </w:r>
      <w:proofErr w:type="spellStart"/>
      <w:r w:rsidRPr="00E07E55">
        <w:t>Manz</w:t>
      </w:r>
      <w:proofErr w:type="spellEnd"/>
      <w:r w:rsidRPr="00E07E55">
        <w:t xml:space="preserve">, P. H. (2016). Preschool peer play interactions – a development context for learning for ALL children: Rethinking issues of equity and opportunity. In K. Sanders &amp; A. </w:t>
      </w:r>
      <w:proofErr w:type="spellStart"/>
      <w:r w:rsidRPr="00E07E55">
        <w:t>Wishard</w:t>
      </w:r>
      <w:proofErr w:type="spellEnd"/>
      <w:r w:rsidRPr="00E07E55">
        <w:t xml:space="preserve"> Guerra (Eds.), </w:t>
      </w:r>
      <w:r w:rsidRPr="00E07E55">
        <w:rPr>
          <w:i/>
        </w:rPr>
        <w:t xml:space="preserve">The culture of child care: Attachment, peers, and quality in diverse communities </w:t>
      </w:r>
      <w:r w:rsidRPr="00E07E55">
        <w:t>(pp. 179-202). New York: Oxford University Press.</w:t>
      </w:r>
    </w:p>
    <w:p w14:paraId="4577ED97" w14:textId="77777777" w:rsidR="00D46ABB" w:rsidRPr="00E07E55" w:rsidRDefault="00D46ABB" w:rsidP="00D46ABB">
      <w:pPr>
        <w:ind w:left="720" w:hanging="720"/>
      </w:pPr>
      <w:r w:rsidRPr="00E07E55">
        <w:t xml:space="preserve">Caldwell, J. G., Shaver, P. R., Li, C-S., </w:t>
      </w:r>
      <w:proofErr w:type="spellStart"/>
      <w:r w:rsidRPr="00E07E55">
        <w:t>Minzenberg</w:t>
      </w:r>
      <w:proofErr w:type="spellEnd"/>
      <w:r w:rsidRPr="00E07E55">
        <w:t xml:space="preserve">, M. J. (2011). Childhood maltreatment, adult attachment, and depression as predictors of parental self-efficacy in at-risk mothers. </w:t>
      </w:r>
      <w:r w:rsidRPr="00E07E55">
        <w:rPr>
          <w:i/>
        </w:rPr>
        <w:t xml:space="preserve">Journal of </w:t>
      </w:r>
      <w:proofErr w:type="spellStart"/>
      <w:r w:rsidRPr="00E07E55">
        <w:rPr>
          <w:i/>
        </w:rPr>
        <w:t>Agression</w:t>
      </w:r>
      <w:proofErr w:type="spellEnd"/>
      <w:r w:rsidRPr="00E07E55">
        <w:rPr>
          <w:i/>
        </w:rPr>
        <w:t>, Maltreatment &amp; Trauma, 20</w:t>
      </w:r>
      <w:r w:rsidRPr="00E07E55">
        <w:t>, 595-616.</w:t>
      </w:r>
    </w:p>
    <w:p w14:paraId="24E29BDD" w14:textId="77777777" w:rsidR="00D46ABB" w:rsidRPr="00E07E55" w:rsidRDefault="00D46ABB" w:rsidP="00D46ABB">
      <w:pPr>
        <w:ind w:left="720" w:hanging="720"/>
      </w:pPr>
      <w:r w:rsidRPr="00E07E55">
        <w:t xml:space="preserve">California State Board of Education. (2009). </w:t>
      </w:r>
      <w:r w:rsidRPr="00E07E55">
        <w:rPr>
          <w:i/>
        </w:rPr>
        <w:t>Health education content standards for California public schools: Kindergarten through grade twelve</w:t>
      </w:r>
      <w:r w:rsidRPr="00E07E55">
        <w:t>. Sacramento, CA: California Department of Education.</w:t>
      </w:r>
    </w:p>
    <w:p w14:paraId="2482373E" w14:textId="77777777" w:rsidR="00D46ABB" w:rsidRPr="00E07E55" w:rsidRDefault="00D46ABB" w:rsidP="00D46ABB">
      <w:pPr>
        <w:ind w:left="720" w:hanging="720"/>
      </w:pPr>
      <w:r w:rsidRPr="00E07E55">
        <w:t xml:space="preserve">Carmichael, C. (2014). Gender, parental beliefs and children's mathematics performance: Insights from the longitudinal study of Australian children. In J. Anderson, M. Cavanagh &amp; A. Prescott (Eds.). </w:t>
      </w:r>
      <w:r w:rsidRPr="00E07E55">
        <w:rPr>
          <w:i/>
        </w:rPr>
        <w:t>Curriculum in focus: Research guided practice</w:t>
      </w:r>
      <w:r w:rsidRPr="00E07E55">
        <w:t xml:space="preserve"> (Proceedings of the 37</w:t>
      </w:r>
      <w:r w:rsidRPr="00E07E55">
        <w:rPr>
          <w:vertAlign w:val="superscript"/>
        </w:rPr>
        <w:t>th</w:t>
      </w:r>
      <w:r w:rsidRPr="00E07E55">
        <w:t xml:space="preserve"> annual conference of the Mathematics Education Research Group of Australasia (pp. 119–126). Sydney: MERGA.</w:t>
      </w:r>
    </w:p>
    <w:p w14:paraId="328E03B7" w14:textId="77777777" w:rsidR="00D46ABB" w:rsidRPr="00E07E55" w:rsidRDefault="00D46ABB" w:rsidP="00D46ABB">
      <w:pPr>
        <w:ind w:left="720" w:hanging="720"/>
        <w:rPr>
          <w:bCs/>
          <w:lang w:bidi="x-none"/>
        </w:rPr>
      </w:pPr>
      <w:r w:rsidRPr="00E07E55">
        <w:rPr>
          <w:bCs/>
          <w:lang w:bidi="x-none"/>
        </w:rPr>
        <w:t xml:space="preserve">Cohen, J. S., &amp; Mendez, J. L. (2009). Emotion regulation, language ability, and the stability of preschool children’s peer play behavior. </w:t>
      </w:r>
      <w:r w:rsidRPr="00E07E55">
        <w:rPr>
          <w:bCs/>
          <w:i/>
          <w:lang w:bidi="x-none"/>
        </w:rPr>
        <w:t>Early Education and Development, 20</w:t>
      </w:r>
      <w:r w:rsidRPr="00E07E55">
        <w:rPr>
          <w:bCs/>
          <w:lang w:bidi="x-none"/>
        </w:rPr>
        <w:t>(6), 1016-1037.</w:t>
      </w:r>
    </w:p>
    <w:p w14:paraId="0D31542F" w14:textId="77777777" w:rsidR="00D46ABB" w:rsidRPr="00E07E55" w:rsidRDefault="00D46ABB" w:rsidP="00D46ABB">
      <w:pPr>
        <w:ind w:left="720" w:hanging="720"/>
        <w:rPr>
          <w:bCs/>
          <w:lang w:bidi="x-none"/>
        </w:rPr>
      </w:pPr>
      <w:r w:rsidRPr="00E07E55">
        <w:rPr>
          <w:bCs/>
          <w:lang w:bidi="x-none"/>
        </w:rPr>
        <w:t xml:space="preserve">Christopher, C., Saunders, R., </w:t>
      </w:r>
      <w:proofErr w:type="spellStart"/>
      <w:r w:rsidRPr="00E07E55">
        <w:rPr>
          <w:bCs/>
          <w:lang w:bidi="x-none"/>
        </w:rPr>
        <w:t>Jacobvitz</w:t>
      </w:r>
      <w:proofErr w:type="spellEnd"/>
      <w:r w:rsidRPr="00E07E55">
        <w:rPr>
          <w:bCs/>
          <w:lang w:bidi="x-none"/>
        </w:rPr>
        <w:t xml:space="preserve">, D., Burton, R., &amp; Hazen, N. (2013). Maternal empathy and changes in mothers' permissiveness as predictors of toddlers' early social competence </w:t>
      </w:r>
      <w:r w:rsidRPr="00E07E55">
        <w:rPr>
          <w:bCs/>
          <w:lang w:bidi="x-none"/>
        </w:rPr>
        <w:lastRenderedPageBreak/>
        <w:t xml:space="preserve">with peers: A parenting intervention study. </w:t>
      </w:r>
      <w:r w:rsidRPr="00E07E55">
        <w:rPr>
          <w:bCs/>
          <w:i/>
          <w:iCs/>
          <w:lang w:bidi="x-none"/>
        </w:rPr>
        <w:t xml:space="preserve">Journal </w:t>
      </w:r>
      <w:proofErr w:type="gramStart"/>
      <w:r w:rsidRPr="00E07E55">
        <w:rPr>
          <w:bCs/>
          <w:i/>
          <w:iCs/>
          <w:lang w:bidi="x-none"/>
        </w:rPr>
        <w:t>Of</w:t>
      </w:r>
      <w:proofErr w:type="gramEnd"/>
      <w:r w:rsidRPr="00E07E55">
        <w:rPr>
          <w:bCs/>
          <w:i/>
          <w:iCs/>
          <w:lang w:bidi="x-none"/>
        </w:rPr>
        <w:t xml:space="preserve"> Child &amp; Family Studies</w:t>
      </w:r>
      <w:r w:rsidRPr="00E07E55">
        <w:rPr>
          <w:bCs/>
          <w:lang w:bidi="x-none"/>
        </w:rPr>
        <w:t xml:space="preserve">, </w:t>
      </w:r>
      <w:r w:rsidRPr="00E07E55">
        <w:rPr>
          <w:bCs/>
          <w:i/>
          <w:iCs/>
          <w:lang w:bidi="x-none"/>
        </w:rPr>
        <w:t>22</w:t>
      </w:r>
      <w:r w:rsidRPr="00E07E55">
        <w:rPr>
          <w:bCs/>
          <w:lang w:bidi="x-none"/>
        </w:rPr>
        <w:t>(6), 769-778. doi:10.1007/s10826-012-9631-z</w:t>
      </w:r>
    </w:p>
    <w:p w14:paraId="3877343D" w14:textId="77777777" w:rsidR="00D46ABB" w:rsidRPr="00E07E55" w:rsidRDefault="00D46ABB" w:rsidP="00D46ABB">
      <w:pPr>
        <w:ind w:left="720" w:hanging="720"/>
        <w:rPr>
          <w:bCs/>
          <w:lang w:bidi="x-none"/>
        </w:rPr>
      </w:pPr>
      <w:r w:rsidRPr="00E07E55">
        <w:rPr>
          <w:bCs/>
          <w:lang w:bidi="x-none"/>
        </w:rPr>
        <w:t xml:space="preserve">Corcoran, L., &amp; </w:t>
      </w:r>
      <w:proofErr w:type="spellStart"/>
      <w:r w:rsidRPr="00E07E55">
        <w:rPr>
          <w:bCs/>
          <w:lang w:bidi="x-none"/>
        </w:rPr>
        <w:t>Steinley</w:t>
      </w:r>
      <w:proofErr w:type="spellEnd"/>
      <w:r w:rsidRPr="00E07E55">
        <w:rPr>
          <w:bCs/>
          <w:lang w:bidi="x-none"/>
        </w:rPr>
        <w:t xml:space="preserve">, K. (2017). </w:t>
      </w:r>
      <w:r w:rsidRPr="00E07E55">
        <w:rPr>
          <w:bCs/>
          <w:i/>
          <w:lang w:bidi="x-none"/>
        </w:rPr>
        <w:t>Early childhood program participation, from the national household education surveys program of 2016 (NCES 2017-101)</w:t>
      </w:r>
      <w:r w:rsidRPr="00E07E55">
        <w:rPr>
          <w:bCs/>
          <w:lang w:bidi="x-none"/>
        </w:rPr>
        <w:t>. Washington, DC: National Center for Education Statistics, Institute of Education Sciences, U.S. Department of Education. Retrieved from https://nces.ed.gov/pubs2017/2017101.pdf</w:t>
      </w:r>
    </w:p>
    <w:p w14:paraId="501BE598" w14:textId="77777777" w:rsidR="00D46ABB" w:rsidRPr="00E07E55" w:rsidRDefault="00D46ABB" w:rsidP="00D46ABB">
      <w:pPr>
        <w:ind w:left="720" w:hanging="720"/>
        <w:rPr>
          <w:bCs/>
          <w:lang w:bidi="x-none"/>
        </w:rPr>
      </w:pPr>
      <w:r w:rsidRPr="00E07E55">
        <w:rPr>
          <w:bCs/>
          <w:lang w:bidi="x-none"/>
        </w:rPr>
        <w:t xml:space="preserve">de </w:t>
      </w:r>
      <w:proofErr w:type="spellStart"/>
      <w:r w:rsidRPr="00E07E55">
        <w:rPr>
          <w:bCs/>
          <w:lang w:bidi="x-none"/>
        </w:rPr>
        <w:t>Leeuw</w:t>
      </w:r>
      <w:proofErr w:type="spellEnd"/>
      <w:r w:rsidRPr="00E07E55">
        <w:rPr>
          <w:bCs/>
          <w:lang w:bidi="x-none"/>
        </w:rPr>
        <w:t xml:space="preserve">, E. D. (2011, May 10-11). </w:t>
      </w:r>
      <w:r w:rsidRPr="00E07E55">
        <w:rPr>
          <w:bCs/>
          <w:i/>
          <w:lang w:bidi="x-none"/>
        </w:rPr>
        <w:t>Improving data quality when surveying children and adolescents: Cognitive and social development and its role in questionnaire construction and pretesting.</w:t>
      </w:r>
      <w:r w:rsidRPr="00E07E55">
        <w:rPr>
          <w:bCs/>
          <w:lang w:bidi="x-none"/>
        </w:rPr>
        <w:t xml:space="preserve"> Paper presented at the Annual Meeting of the Academy of Finland: Research Programs Public Health Challenges and Health and Welfare of Children and Young People, </w:t>
      </w:r>
      <w:proofErr w:type="spellStart"/>
      <w:r w:rsidRPr="00E07E55">
        <w:rPr>
          <w:bCs/>
          <w:lang w:bidi="x-none"/>
        </w:rPr>
        <w:t>Naantali</w:t>
      </w:r>
      <w:proofErr w:type="spellEnd"/>
      <w:r w:rsidRPr="00E07E55">
        <w:rPr>
          <w:bCs/>
          <w:lang w:bidi="x-none"/>
        </w:rPr>
        <w:t>, Finland.</w:t>
      </w:r>
    </w:p>
    <w:p w14:paraId="5943E577" w14:textId="77777777" w:rsidR="00D46ABB" w:rsidRPr="00E07E55" w:rsidRDefault="00D46ABB" w:rsidP="00D46ABB">
      <w:pPr>
        <w:rPr>
          <w:bCs/>
          <w:lang w:bidi="x-none"/>
        </w:rPr>
      </w:pPr>
      <w:r w:rsidRPr="00E07E55">
        <w:rPr>
          <w:bCs/>
          <w:lang w:bidi="x-none"/>
        </w:rPr>
        <w:t xml:space="preserve">Dewey, J. (1902). </w:t>
      </w:r>
      <w:r w:rsidRPr="00E07E55">
        <w:rPr>
          <w:bCs/>
          <w:i/>
          <w:lang w:bidi="x-none"/>
        </w:rPr>
        <w:t>The child and the curriculum</w:t>
      </w:r>
      <w:r w:rsidRPr="00E07E55">
        <w:rPr>
          <w:bCs/>
          <w:lang w:bidi="x-none"/>
        </w:rPr>
        <w:t>. Chicago: University of Chicago Press.</w:t>
      </w:r>
    </w:p>
    <w:p w14:paraId="1CC6D9A1" w14:textId="77777777" w:rsidR="00D46ABB" w:rsidRPr="00E07E55" w:rsidRDefault="00D46ABB" w:rsidP="00D46ABB">
      <w:pPr>
        <w:ind w:left="720" w:hanging="720"/>
        <w:rPr>
          <w:bCs/>
          <w:lang w:bidi="x-none"/>
        </w:rPr>
      </w:pPr>
      <w:r w:rsidRPr="00E07E55">
        <w:rPr>
          <w:bCs/>
          <w:lang w:bidi="x-none"/>
        </w:rPr>
        <w:t xml:space="preserve">Dix, T. (1991). Parenting on behalf of the child: Empathetic goals in the regulation of responsive parenting. In I. E. Sigel, A. V. </w:t>
      </w:r>
      <w:proofErr w:type="spellStart"/>
      <w:r w:rsidRPr="00E07E55">
        <w:rPr>
          <w:bCs/>
          <w:lang w:bidi="x-none"/>
        </w:rPr>
        <w:t>McGillicuddy</w:t>
      </w:r>
      <w:proofErr w:type="spellEnd"/>
      <w:r w:rsidRPr="00E07E55">
        <w:rPr>
          <w:bCs/>
          <w:lang w:bidi="x-none"/>
        </w:rPr>
        <w:t xml:space="preserve">-de </w:t>
      </w:r>
      <w:proofErr w:type="spellStart"/>
      <w:r w:rsidRPr="00E07E55">
        <w:rPr>
          <w:bCs/>
          <w:lang w:bidi="x-none"/>
        </w:rPr>
        <w:t>Lisi</w:t>
      </w:r>
      <w:proofErr w:type="spellEnd"/>
      <w:r w:rsidRPr="00E07E55">
        <w:rPr>
          <w:bCs/>
          <w:lang w:bidi="x-none"/>
        </w:rPr>
        <w:t xml:space="preserve">, &amp; J. J. </w:t>
      </w:r>
      <w:proofErr w:type="spellStart"/>
      <w:r w:rsidRPr="00E07E55">
        <w:rPr>
          <w:bCs/>
          <w:lang w:bidi="x-none"/>
        </w:rPr>
        <w:t>Goodnow</w:t>
      </w:r>
      <w:proofErr w:type="spellEnd"/>
      <w:r w:rsidRPr="00E07E55">
        <w:rPr>
          <w:bCs/>
          <w:lang w:bidi="x-none"/>
        </w:rPr>
        <w:t xml:space="preserve"> (Eds.). </w:t>
      </w:r>
      <w:r w:rsidRPr="00E07E55">
        <w:rPr>
          <w:bCs/>
          <w:i/>
          <w:lang w:bidi="x-none"/>
        </w:rPr>
        <w:t xml:space="preserve">Parental belief systems: The psychological consequences for children </w:t>
      </w:r>
      <w:r w:rsidRPr="00E07E55">
        <w:rPr>
          <w:bCs/>
          <w:lang w:bidi="x-none"/>
        </w:rPr>
        <w:t>(2</w:t>
      </w:r>
      <w:r w:rsidRPr="00E07E55">
        <w:rPr>
          <w:bCs/>
          <w:vertAlign w:val="superscript"/>
          <w:lang w:bidi="x-none"/>
        </w:rPr>
        <w:t>nd</w:t>
      </w:r>
      <w:r w:rsidRPr="00E07E55">
        <w:rPr>
          <w:bCs/>
          <w:lang w:bidi="x-none"/>
        </w:rPr>
        <w:t xml:space="preserve"> edition) (pp. 319-346). Hillsdale, NJ: Lawrence Erlbaum Associates.</w:t>
      </w:r>
    </w:p>
    <w:p w14:paraId="1397AF56" w14:textId="77777777" w:rsidR="00D46ABB" w:rsidRPr="00E07E55" w:rsidRDefault="00D46ABB" w:rsidP="00D46ABB">
      <w:pPr>
        <w:ind w:left="720" w:hanging="720"/>
        <w:rPr>
          <w:bCs/>
          <w:lang w:bidi="x-none"/>
        </w:rPr>
      </w:pPr>
      <w:r w:rsidRPr="00E07E55">
        <w:rPr>
          <w:bCs/>
          <w:lang w:bidi="x-none"/>
        </w:rPr>
        <w:t xml:space="preserve">Durand, T. M. (2011). Latina mothers’ cultural beliefs about their children, parental roles, and education: Implications for effective and empowering home-school partnerships. </w:t>
      </w:r>
      <w:r w:rsidRPr="00E07E55">
        <w:rPr>
          <w:bCs/>
          <w:i/>
          <w:lang w:bidi="x-none"/>
        </w:rPr>
        <w:t>Urban Review: Issues and Ideas in Public Education, 43</w:t>
      </w:r>
      <w:r w:rsidRPr="00E07E55">
        <w:rPr>
          <w:bCs/>
          <w:lang w:bidi="x-none"/>
        </w:rPr>
        <w:t>(2), 255-278.</w:t>
      </w:r>
    </w:p>
    <w:p w14:paraId="3D2E3269" w14:textId="77777777" w:rsidR="00D46ABB" w:rsidRPr="00E07E55" w:rsidRDefault="00D46ABB" w:rsidP="00D46ABB">
      <w:pPr>
        <w:ind w:left="720" w:hanging="720"/>
      </w:pPr>
      <w:proofErr w:type="spellStart"/>
      <w:r w:rsidRPr="00E07E55">
        <w:t>Durlak</w:t>
      </w:r>
      <w:proofErr w:type="spellEnd"/>
      <w:r w:rsidRPr="00E07E55">
        <w:t xml:space="preserve">, J. A., </w:t>
      </w:r>
      <w:proofErr w:type="spellStart"/>
      <w:r w:rsidRPr="00E07E55">
        <w:t>Weissberg</w:t>
      </w:r>
      <w:proofErr w:type="spellEnd"/>
      <w:r w:rsidRPr="00E07E55">
        <w:t xml:space="preserve">, R. P., </w:t>
      </w:r>
      <w:proofErr w:type="spellStart"/>
      <w:r w:rsidRPr="00E07E55">
        <w:t>Dymnicki</w:t>
      </w:r>
      <w:proofErr w:type="spellEnd"/>
      <w:r w:rsidRPr="00E07E55">
        <w:t xml:space="preserve">, A. B., Taylor, R. D. and </w:t>
      </w:r>
      <w:proofErr w:type="spellStart"/>
      <w:r w:rsidRPr="00E07E55">
        <w:t>Schellinger</w:t>
      </w:r>
      <w:proofErr w:type="spellEnd"/>
      <w:r w:rsidRPr="00E07E55">
        <w:t>, K. B. (2011), The Impact of Enhancing Students’ Social and Emotional Learning: A Meta</w:t>
      </w:r>
      <w:r w:rsidRPr="00E07E55">
        <w:rPr>
          <w:rFonts w:ascii="Cambria Math" w:hAnsi="Cambria Math" w:cs="Cambria Math"/>
        </w:rPr>
        <w:t>‐</w:t>
      </w:r>
      <w:r w:rsidRPr="00E07E55">
        <w:t>Analysis of School</w:t>
      </w:r>
      <w:r w:rsidRPr="00E07E55">
        <w:rPr>
          <w:rFonts w:ascii="Cambria Math" w:hAnsi="Cambria Math" w:cs="Cambria Math"/>
        </w:rPr>
        <w:t>‐</w:t>
      </w:r>
      <w:r w:rsidRPr="00E07E55">
        <w:t xml:space="preserve">Based Universal Interventions. </w:t>
      </w:r>
      <w:r w:rsidRPr="00E07E55">
        <w:rPr>
          <w:i/>
        </w:rPr>
        <w:t>Child Development, 82</w:t>
      </w:r>
      <w:r w:rsidRPr="00E07E55">
        <w:t>(1), 405-432. doi:10.1111/j.1467-8624.2010.01564.x</w:t>
      </w:r>
    </w:p>
    <w:p w14:paraId="3050BA84" w14:textId="77777777" w:rsidR="00D46ABB" w:rsidRPr="00E07E55" w:rsidRDefault="00D46ABB" w:rsidP="00D46ABB">
      <w:pPr>
        <w:ind w:left="720" w:hanging="720"/>
      </w:pPr>
      <w:proofErr w:type="spellStart"/>
      <w:r w:rsidRPr="00E07E55">
        <w:t>Dweck</w:t>
      </w:r>
      <w:proofErr w:type="spellEnd"/>
      <w:r w:rsidRPr="00E07E55">
        <w:t xml:space="preserve">, C. S. (1986). Motivational processes affecting learning. </w:t>
      </w:r>
      <w:r w:rsidRPr="00E07E55">
        <w:rPr>
          <w:i/>
          <w:iCs/>
        </w:rPr>
        <w:t>American Psychologist</w:t>
      </w:r>
      <w:r w:rsidRPr="00E07E55">
        <w:t xml:space="preserve">, </w:t>
      </w:r>
      <w:r w:rsidRPr="00E07E55">
        <w:rPr>
          <w:i/>
          <w:iCs/>
        </w:rPr>
        <w:t>41</w:t>
      </w:r>
      <w:r w:rsidRPr="00E07E55">
        <w:t>(10), 1040-1048. doi:10.1037/0003-066X.41.10.1040</w:t>
      </w:r>
    </w:p>
    <w:p w14:paraId="241021A9" w14:textId="77777777" w:rsidR="00D46ABB" w:rsidRPr="00E07E55" w:rsidRDefault="00D46ABB" w:rsidP="00D46ABB">
      <w:pPr>
        <w:pStyle w:val="NoSpacing"/>
        <w:ind w:left="720" w:hanging="720"/>
      </w:pPr>
      <w:proofErr w:type="spellStart"/>
      <w:r w:rsidRPr="00E07E55">
        <w:t>Eng</w:t>
      </w:r>
      <w:proofErr w:type="spellEnd"/>
      <w:r w:rsidRPr="00E07E55">
        <w:t xml:space="preserve">, S., </w:t>
      </w:r>
      <w:proofErr w:type="spellStart"/>
      <w:r w:rsidRPr="00E07E55">
        <w:t>Szmodis</w:t>
      </w:r>
      <w:proofErr w:type="spellEnd"/>
      <w:r w:rsidRPr="00E07E55">
        <w:t xml:space="preserve">, W., &amp; </w:t>
      </w:r>
      <w:proofErr w:type="spellStart"/>
      <w:r w:rsidRPr="00E07E55">
        <w:t>Mulsow</w:t>
      </w:r>
      <w:proofErr w:type="spellEnd"/>
      <w:r w:rsidRPr="00E07E55">
        <w:t xml:space="preserve">, M. (2014). Cambodian parental involvement. </w:t>
      </w:r>
      <w:r w:rsidRPr="00E07E55">
        <w:rPr>
          <w:i/>
          <w:iCs/>
        </w:rPr>
        <w:t>Elementary School Journal</w:t>
      </w:r>
      <w:r w:rsidRPr="00E07E55">
        <w:t xml:space="preserve">, </w:t>
      </w:r>
      <w:r w:rsidRPr="00E07E55">
        <w:rPr>
          <w:i/>
          <w:iCs/>
        </w:rPr>
        <w:t>114</w:t>
      </w:r>
      <w:r w:rsidRPr="00E07E55">
        <w:t>(4), 573-594.</w:t>
      </w:r>
    </w:p>
    <w:p w14:paraId="19E823B8" w14:textId="77777777" w:rsidR="00D46ABB" w:rsidRPr="00E07E55" w:rsidRDefault="00D46ABB" w:rsidP="00D46ABB">
      <w:pPr>
        <w:pStyle w:val="NoSpacing"/>
        <w:ind w:left="720" w:hanging="720"/>
      </w:pPr>
      <w:r w:rsidRPr="00E07E55">
        <w:t xml:space="preserve">Fernald, A., &amp; </w:t>
      </w:r>
      <w:proofErr w:type="spellStart"/>
      <w:r w:rsidRPr="00E07E55">
        <w:t>Weisleder</w:t>
      </w:r>
      <w:proofErr w:type="spellEnd"/>
      <w:r w:rsidRPr="00E07E55">
        <w:t xml:space="preserve">, A. (2011). Early language experience is vital to developing fluency in understanding. In S. B. </w:t>
      </w:r>
      <w:proofErr w:type="spellStart"/>
      <w:r w:rsidRPr="00E07E55">
        <w:t>Neuman</w:t>
      </w:r>
      <w:proofErr w:type="spellEnd"/>
      <w:r w:rsidRPr="00E07E55">
        <w:t xml:space="preserve"> &amp; D. K. Dickinson (Eds.) </w:t>
      </w:r>
      <w:r w:rsidRPr="00E07E55">
        <w:rPr>
          <w:i/>
        </w:rPr>
        <w:t xml:space="preserve">Handbook of early literacy research </w:t>
      </w:r>
      <w:r w:rsidRPr="00E07E55">
        <w:t>(Vol. 3)</w:t>
      </w:r>
      <w:r w:rsidRPr="00E07E55">
        <w:rPr>
          <w:i/>
        </w:rPr>
        <w:t xml:space="preserve"> </w:t>
      </w:r>
      <w:r w:rsidRPr="00E07E55">
        <w:t>(pp. 3-19). New York: Guilford Press.</w:t>
      </w:r>
    </w:p>
    <w:p w14:paraId="79AEFCB8" w14:textId="77777777" w:rsidR="00D46ABB" w:rsidRPr="00E07E55" w:rsidRDefault="00D46ABB" w:rsidP="00D46ABB">
      <w:pPr>
        <w:ind w:left="720" w:hanging="720"/>
      </w:pPr>
      <w:r w:rsidRPr="00E07E55">
        <w:t xml:space="preserve">Fisher, E. P. (1992). The impact of play on development: A meta-analysis. </w:t>
      </w:r>
      <w:r w:rsidRPr="00E07E55">
        <w:rPr>
          <w:i/>
        </w:rPr>
        <w:t>Play &amp; Culture, 5</w:t>
      </w:r>
      <w:r w:rsidRPr="00E07E55">
        <w:t>(2), 159-181.</w:t>
      </w:r>
    </w:p>
    <w:p w14:paraId="4922057F" w14:textId="77777777" w:rsidR="00D46ABB" w:rsidRPr="00E07E55" w:rsidRDefault="00D46ABB" w:rsidP="00D46ABB">
      <w:pPr>
        <w:ind w:left="720" w:hanging="720"/>
      </w:pPr>
      <w:r w:rsidRPr="00E07E55">
        <w:t xml:space="preserve">Fowler, J. J., Jr. (1995). </w:t>
      </w:r>
      <w:r w:rsidRPr="00E07E55">
        <w:rPr>
          <w:i/>
        </w:rPr>
        <w:t>Improving survey questions: Design and evaluation</w:t>
      </w:r>
      <w:r w:rsidRPr="00E07E55">
        <w:t>. Thousand Oaks, CA: Sage Publications.</w:t>
      </w:r>
    </w:p>
    <w:p w14:paraId="3939AD48" w14:textId="77777777" w:rsidR="00D46ABB" w:rsidRPr="00E07E55" w:rsidRDefault="00D46ABB" w:rsidP="00D46ABB">
      <w:pPr>
        <w:ind w:left="720" w:hanging="720"/>
      </w:pPr>
      <w:r w:rsidRPr="00E07E55">
        <w:t xml:space="preserve">Fryer, R. G., &amp; Levitt, S. D. (2004). Understanding the Black-White Test Score Gap in the First Two Years of School. </w:t>
      </w:r>
      <w:r w:rsidRPr="00E07E55">
        <w:rPr>
          <w:i/>
          <w:iCs/>
        </w:rPr>
        <w:t>Review of Economics and Statistics, 86</w:t>
      </w:r>
      <w:r w:rsidRPr="00E07E55">
        <w:t>(2), 447-464.</w:t>
      </w:r>
    </w:p>
    <w:p w14:paraId="74B97C51" w14:textId="77777777" w:rsidR="00D46ABB" w:rsidRPr="00E07E55" w:rsidRDefault="00D46ABB" w:rsidP="00D46ABB">
      <w:pPr>
        <w:ind w:left="720" w:hanging="720"/>
      </w:pPr>
      <w:r w:rsidRPr="00E07E55">
        <w:t xml:space="preserve">Gordon, M. (2002, November 26). </w:t>
      </w:r>
      <w:r w:rsidRPr="00E07E55">
        <w:rPr>
          <w:i/>
        </w:rPr>
        <w:t>Roots of empathy: Responsive parenting, caring societies</w:t>
      </w:r>
      <w:r w:rsidRPr="00E07E55">
        <w:t>. Paper presented at the 1296th Meeting of the Keio Medical Society, Tokyo, Japan.</w:t>
      </w:r>
    </w:p>
    <w:p w14:paraId="0AE3357A" w14:textId="77777777" w:rsidR="00D46ABB" w:rsidRPr="00E07E55" w:rsidRDefault="00D46ABB" w:rsidP="00D46ABB">
      <w:pPr>
        <w:ind w:left="720" w:hanging="720"/>
        <w:rPr>
          <w:bCs/>
        </w:rPr>
      </w:pPr>
      <w:proofErr w:type="spellStart"/>
      <w:r w:rsidRPr="00E07E55">
        <w:rPr>
          <w:bCs/>
        </w:rPr>
        <w:t>Grindal</w:t>
      </w:r>
      <w:proofErr w:type="spellEnd"/>
      <w:r w:rsidRPr="00E07E55">
        <w:rPr>
          <w:bCs/>
        </w:rPr>
        <w:t xml:space="preserve">, T., Bowne, J. B., Yoshikawa, H., Schindler, H. S., Duncan, G. J., Magnuson, K., &amp; </w:t>
      </w:r>
      <w:proofErr w:type="spellStart"/>
      <w:r w:rsidRPr="00E07E55">
        <w:rPr>
          <w:bCs/>
        </w:rPr>
        <w:t>Shonkoff</w:t>
      </w:r>
      <w:proofErr w:type="spellEnd"/>
      <w:r w:rsidRPr="00E07E55">
        <w:rPr>
          <w:bCs/>
        </w:rPr>
        <w:t xml:space="preserve">, J. P. (2016). The added impact of parenting education in early childhood education programs: A meta-analysis. </w:t>
      </w:r>
      <w:r w:rsidRPr="00E07E55">
        <w:rPr>
          <w:bCs/>
          <w:i/>
          <w:iCs/>
        </w:rPr>
        <w:t>Children &amp; Youth Services Review</w:t>
      </w:r>
      <w:r w:rsidRPr="00E07E55">
        <w:rPr>
          <w:bCs/>
        </w:rPr>
        <w:t xml:space="preserve">, </w:t>
      </w:r>
      <w:r w:rsidRPr="00E07E55">
        <w:rPr>
          <w:bCs/>
          <w:i/>
          <w:iCs/>
        </w:rPr>
        <w:t xml:space="preserve">70, </w:t>
      </w:r>
      <w:r w:rsidRPr="00E07E55">
        <w:rPr>
          <w:bCs/>
        </w:rPr>
        <w:t>238-249. doi:10.1016/j.childyouth.2016.09.018</w:t>
      </w:r>
    </w:p>
    <w:p w14:paraId="49873B26" w14:textId="77777777" w:rsidR="00D46ABB" w:rsidRPr="00E07E55" w:rsidRDefault="00D46ABB" w:rsidP="00D46ABB">
      <w:pPr>
        <w:ind w:left="720" w:hanging="720"/>
      </w:pPr>
      <w:proofErr w:type="spellStart"/>
      <w:r w:rsidRPr="00E07E55">
        <w:t>Grusec</w:t>
      </w:r>
      <w:proofErr w:type="spellEnd"/>
      <w:r w:rsidRPr="00E07E55">
        <w:t xml:space="preserve">, J. E., Rudy, D., &amp; Martini, T. (1997). Parenting cognitions and child outcomes: An overview and implications for children’s internalization of values. In J. E. </w:t>
      </w:r>
      <w:proofErr w:type="spellStart"/>
      <w:r w:rsidRPr="00E07E55">
        <w:t>Grusec</w:t>
      </w:r>
      <w:proofErr w:type="spellEnd"/>
      <w:r w:rsidRPr="00E07E55">
        <w:t xml:space="preserve">, &amp; L. </w:t>
      </w:r>
      <w:proofErr w:type="spellStart"/>
      <w:r w:rsidRPr="00E07E55">
        <w:t>Kuczynski</w:t>
      </w:r>
      <w:proofErr w:type="spellEnd"/>
      <w:r w:rsidRPr="00E07E55">
        <w:t xml:space="preserve"> (Eds.), </w:t>
      </w:r>
      <w:r w:rsidRPr="00E07E55">
        <w:rPr>
          <w:i/>
        </w:rPr>
        <w:t>Parenting and children’s internalization of values: A handbook of contemporary theory</w:t>
      </w:r>
      <w:r w:rsidRPr="00E07E55">
        <w:t xml:space="preserve"> (pp. 259–282). Hoboken, NJ: Wiley.</w:t>
      </w:r>
    </w:p>
    <w:p w14:paraId="63F4F2A0" w14:textId="77777777" w:rsidR="00D46ABB" w:rsidRPr="00E07E55" w:rsidRDefault="00D46ABB" w:rsidP="00D46ABB">
      <w:pPr>
        <w:ind w:left="720" w:hanging="720"/>
      </w:pPr>
      <w:r w:rsidRPr="00E07E55">
        <w:lastRenderedPageBreak/>
        <w:t xml:space="preserve">Gunderson, E. A., </w:t>
      </w:r>
      <w:proofErr w:type="spellStart"/>
      <w:r w:rsidRPr="00E07E55">
        <w:t>Gripshover</w:t>
      </w:r>
      <w:proofErr w:type="spellEnd"/>
      <w:r w:rsidRPr="00E07E55">
        <w:t xml:space="preserve">, S. J., Romero, C., </w:t>
      </w:r>
      <w:proofErr w:type="spellStart"/>
      <w:r w:rsidRPr="00E07E55">
        <w:t>Dweck</w:t>
      </w:r>
      <w:proofErr w:type="spellEnd"/>
      <w:r w:rsidRPr="00E07E55">
        <w:t xml:space="preserve">, C. S., Goldin-Meadow, S. and Levine, S. C. (2013), Parent Praise to 1- to 3-Year-Olds Predicts Children's Motivational Frameworks 5 Years Later. </w:t>
      </w:r>
      <w:r w:rsidRPr="00E07E55">
        <w:rPr>
          <w:i/>
        </w:rPr>
        <w:t>Child Development, 84</w:t>
      </w:r>
      <w:r w:rsidRPr="00E07E55">
        <w:t>, 1526–1541. doi:10.1111/cdev.12064</w:t>
      </w:r>
    </w:p>
    <w:p w14:paraId="470CCB73" w14:textId="77777777" w:rsidR="00D46ABB" w:rsidRPr="00E07E55" w:rsidRDefault="00D46ABB" w:rsidP="00D46ABB">
      <w:pPr>
        <w:ind w:left="720" w:hanging="720"/>
      </w:pPr>
      <w:r w:rsidRPr="00E07E55">
        <w:t xml:space="preserve">Harkness, S., &amp; Super, C. M. (1996). Introduction. In S. Harkness &amp; C. M. Super (Eds.). </w:t>
      </w:r>
      <w:r w:rsidRPr="00E07E55">
        <w:rPr>
          <w:i/>
        </w:rPr>
        <w:t xml:space="preserve">Parents’ cultural belief systems </w:t>
      </w:r>
      <w:r w:rsidRPr="00E07E55">
        <w:t>(pp. 1-23). New York: The Guilford Press.</w:t>
      </w:r>
    </w:p>
    <w:p w14:paraId="50E5E71F" w14:textId="77777777" w:rsidR="00D46ABB" w:rsidRPr="00E07E55" w:rsidRDefault="00D46ABB" w:rsidP="00D46ABB">
      <w:pPr>
        <w:ind w:left="720" w:hanging="720"/>
      </w:pPr>
      <w:r w:rsidRPr="00E07E55">
        <w:t xml:space="preserve">Hart, B., &amp; </w:t>
      </w:r>
      <w:proofErr w:type="spellStart"/>
      <w:r w:rsidRPr="00E07E55">
        <w:t>Risley</w:t>
      </w:r>
      <w:proofErr w:type="spellEnd"/>
      <w:r w:rsidRPr="00E07E55">
        <w:t xml:space="preserve">, T. (2003). The early catastrophe. </w:t>
      </w:r>
      <w:r w:rsidRPr="00E07E55">
        <w:rPr>
          <w:i/>
        </w:rPr>
        <w:t>American Educator, 27</w:t>
      </w:r>
      <w:r w:rsidRPr="00E07E55">
        <w:t>(4), 6-9.</w:t>
      </w:r>
    </w:p>
    <w:p w14:paraId="1EE08321" w14:textId="77777777" w:rsidR="00D46ABB" w:rsidRPr="00E07E55" w:rsidRDefault="00D46ABB" w:rsidP="00D46ABB">
      <w:pPr>
        <w:ind w:left="720" w:hanging="720"/>
      </w:pPr>
      <w:r w:rsidRPr="00E07E55">
        <w:t xml:space="preserve">Hartman, S., </w:t>
      </w:r>
      <w:proofErr w:type="spellStart"/>
      <w:r w:rsidRPr="00E07E55">
        <w:t>Winsler</w:t>
      </w:r>
      <w:proofErr w:type="spellEnd"/>
      <w:r w:rsidRPr="00E07E55">
        <w:t xml:space="preserve">, A. &amp; </w:t>
      </w:r>
      <w:proofErr w:type="spellStart"/>
      <w:r w:rsidRPr="00E07E55">
        <w:t>Manfra</w:t>
      </w:r>
      <w:proofErr w:type="spellEnd"/>
      <w:r w:rsidRPr="00E07E55">
        <w:t>, L. (2017) Behavior concerns among low-income, ethnically and linguistically diverse children in child care: Importance for school readiness and kindergarten achievement. </w:t>
      </w:r>
      <w:r w:rsidRPr="00E07E55">
        <w:rPr>
          <w:i/>
        </w:rPr>
        <w:t>Early Education and Development, 28</w:t>
      </w:r>
      <w:r w:rsidRPr="00E07E55">
        <w:t>(3), 255-273. DOI: 10.1080/10409289.2016.1222121</w:t>
      </w:r>
    </w:p>
    <w:p w14:paraId="26134DED" w14:textId="77777777" w:rsidR="00D46ABB" w:rsidRPr="00E07E55" w:rsidRDefault="00D46ABB" w:rsidP="00D46ABB">
      <w:pPr>
        <w:ind w:left="720" w:hanging="720"/>
      </w:pPr>
      <w:r w:rsidRPr="00E07E55">
        <w:t xml:space="preserve">Heckman, J., &amp; </w:t>
      </w:r>
      <w:proofErr w:type="spellStart"/>
      <w:r w:rsidRPr="00E07E55">
        <w:t>Carneiro</w:t>
      </w:r>
      <w:proofErr w:type="spellEnd"/>
      <w:r w:rsidRPr="00E07E55">
        <w:t xml:space="preserve">, P. (2003). </w:t>
      </w:r>
      <w:r w:rsidRPr="00E07E55">
        <w:rPr>
          <w:i/>
          <w:iCs/>
        </w:rPr>
        <w:t>Human capital policy</w:t>
      </w:r>
      <w:r w:rsidRPr="00E07E55">
        <w:t xml:space="preserve">. Cambridge: National Bureau of Economic Research, Inc. </w:t>
      </w:r>
      <w:proofErr w:type="spellStart"/>
      <w:r w:rsidRPr="00E07E55">
        <w:t>doi</w:t>
      </w:r>
      <w:proofErr w:type="spellEnd"/>
      <w:r w:rsidRPr="00E07E55">
        <w:t>: http://dx.doi.org.ezp-prod1.hul.harvard.edu/10.3386/w9495</w:t>
      </w:r>
    </w:p>
    <w:p w14:paraId="4DA134C5" w14:textId="77777777" w:rsidR="00D46ABB" w:rsidRPr="00E07E55" w:rsidRDefault="00D46ABB" w:rsidP="00D46ABB">
      <w:pPr>
        <w:pStyle w:val="NoSpacing"/>
        <w:ind w:left="720" w:hanging="720"/>
      </w:pPr>
      <w:r w:rsidRPr="00E07E55">
        <w:t xml:space="preserve">Holden, G. W. (2010). </w:t>
      </w:r>
      <w:r w:rsidRPr="00E07E55">
        <w:rPr>
          <w:i/>
        </w:rPr>
        <w:t>Parenting: A dynamic perspective</w:t>
      </w:r>
      <w:r w:rsidRPr="00E07E55">
        <w:t>. Los Angeles, CA: Sage.</w:t>
      </w:r>
    </w:p>
    <w:p w14:paraId="3C7241D5" w14:textId="77777777" w:rsidR="00D46ABB" w:rsidRPr="00E07E55" w:rsidRDefault="00D46ABB" w:rsidP="00D46ABB">
      <w:pPr>
        <w:pStyle w:val="NoSpacing"/>
        <w:ind w:left="720" w:hanging="720"/>
      </w:pPr>
      <w:r w:rsidRPr="00E07E55">
        <w:t xml:space="preserve">Hill, N. E. (2001). Parenting and Academic Socialization as They Relate to School Readiness: The Roles of Ethnicity and Family Income. </w:t>
      </w:r>
      <w:r w:rsidRPr="00E07E55">
        <w:rPr>
          <w:i/>
          <w:iCs/>
        </w:rPr>
        <w:t xml:space="preserve">Journal </w:t>
      </w:r>
      <w:proofErr w:type="gramStart"/>
      <w:r w:rsidRPr="00E07E55">
        <w:rPr>
          <w:i/>
          <w:iCs/>
        </w:rPr>
        <w:t>Of</w:t>
      </w:r>
      <w:proofErr w:type="gramEnd"/>
      <w:r w:rsidRPr="00E07E55">
        <w:rPr>
          <w:i/>
          <w:iCs/>
        </w:rPr>
        <w:t xml:space="preserve"> Educational Psychology</w:t>
      </w:r>
      <w:r w:rsidRPr="00E07E55">
        <w:t xml:space="preserve">, </w:t>
      </w:r>
      <w:r w:rsidRPr="00E07E55">
        <w:rPr>
          <w:i/>
          <w:iCs/>
        </w:rPr>
        <w:t>93</w:t>
      </w:r>
      <w:r w:rsidRPr="00E07E55">
        <w:t>(4), 686-97.</w:t>
      </w:r>
    </w:p>
    <w:p w14:paraId="0654612C" w14:textId="77777777" w:rsidR="00D46ABB" w:rsidRPr="00E07E55" w:rsidRDefault="00D46ABB" w:rsidP="00D46ABB">
      <w:pPr>
        <w:pStyle w:val="NoSpacing"/>
        <w:ind w:left="720" w:hanging="720"/>
      </w:pPr>
      <w:r w:rsidRPr="00E07E55">
        <w:t xml:space="preserve">Hoff, E. (2003). The specificity of the environmental influence: Socioeconomic status affects early vocabulary development via maternal speech. </w:t>
      </w:r>
      <w:r w:rsidRPr="00E07E55">
        <w:rPr>
          <w:i/>
        </w:rPr>
        <w:t>Child Development, 74</w:t>
      </w:r>
      <w:r w:rsidRPr="00E07E55">
        <w:t>, 1368-1878.</w:t>
      </w:r>
    </w:p>
    <w:p w14:paraId="6E2091D3" w14:textId="77777777" w:rsidR="00D46ABB" w:rsidRPr="00E07E55" w:rsidRDefault="00D46ABB" w:rsidP="00D46ABB">
      <w:pPr>
        <w:ind w:left="720" w:hanging="720"/>
      </w:pPr>
      <w:r w:rsidRPr="00E07E55">
        <w:t xml:space="preserve">Holden, G.W., &amp; Edwards, L.A. (1989). Parental attitudes towards child rearing: Instruments, issues, and implications. </w:t>
      </w:r>
      <w:r w:rsidRPr="00E07E55">
        <w:rPr>
          <w:i/>
        </w:rPr>
        <w:t>Psychological Bulletin, 106</w:t>
      </w:r>
      <w:r w:rsidRPr="00E07E55">
        <w:t>, 29–58.</w:t>
      </w:r>
    </w:p>
    <w:p w14:paraId="7287385F" w14:textId="77777777" w:rsidR="00D46ABB" w:rsidRPr="00E07E55" w:rsidRDefault="00D46ABB" w:rsidP="00D46ABB">
      <w:pPr>
        <w:pStyle w:val="NoSpacing"/>
        <w:ind w:left="720" w:hanging="720"/>
      </w:pPr>
      <w:proofErr w:type="spellStart"/>
      <w:r w:rsidRPr="00E07E55">
        <w:t>Jahromi</w:t>
      </w:r>
      <w:proofErr w:type="spellEnd"/>
      <w:r w:rsidRPr="00E07E55">
        <w:t xml:space="preserve">, L. B., </w:t>
      </w:r>
      <w:proofErr w:type="spellStart"/>
      <w:r w:rsidRPr="00E07E55">
        <w:t>Guimond</w:t>
      </w:r>
      <w:proofErr w:type="spellEnd"/>
      <w:r w:rsidRPr="00E07E55">
        <w:t xml:space="preserve">, A. B., </w:t>
      </w:r>
      <w:proofErr w:type="spellStart"/>
      <w:r w:rsidRPr="00E07E55">
        <w:t>Umaña</w:t>
      </w:r>
      <w:proofErr w:type="spellEnd"/>
      <w:r w:rsidRPr="00E07E55">
        <w:t xml:space="preserve">-Taylor, A. J., </w:t>
      </w:r>
      <w:proofErr w:type="spellStart"/>
      <w:r w:rsidRPr="00E07E55">
        <w:t>Updegraff</w:t>
      </w:r>
      <w:proofErr w:type="spellEnd"/>
      <w:r w:rsidRPr="00E07E55">
        <w:t>, K. A., &amp; Toomey, R. B. (2014). Family context, Mexican-origin adolescent mothers' parenting knowledge, and children's subsequent developmental outcomes. </w:t>
      </w:r>
      <w:r w:rsidRPr="00E07E55">
        <w:rPr>
          <w:i/>
          <w:iCs/>
        </w:rPr>
        <w:t>Child Development</w:t>
      </w:r>
      <w:r w:rsidRPr="00E07E55">
        <w:t>, </w:t>
      </w:r>
      <w:r w:rsidRPr="00E07E55">
        <w:rPr>
          <w:i/>
          <w:iCs/>
        </w:rPr>
        <w:t>85</w:t>
      </w:r>
      <w:r w:rsidRPr="00E07E55">
        <w:t>(2), 593-609. DOI: 10.1111/cdev.12160</w:t>
      </w:r>
    </w:p>
    <w:p w14:paraId="488A83EE" w14:textId="77777777" w:rsidR="00D46ABB" w:rsidRPr="00E07E55" w:rsidRDefault="00D46ABB" w:rsidP="00D46ABB">
      <w:pPr>
        <w:pStyle w:val="NoSpacing"/>
        <w:ind w:left="720" w:hanging="720"/>
      </w:pPr>
      <w:proofErr w:type="spellStart"/>
      <w:r w:rsidRPr="00E07E55">
        <w:t>Janta</w:t>
      </w:r>
      <w:proofErr w:type="spellEnd"/>
      <w:r w:rsidRPr="00E07E55">
        <w:t>, B., van Belle, J., &amp; Stewart, K. (2016). </w:t>
      </w:r>
      <w:r w:rsidRPr="00E07E55">
        <w:rPr>
          <w:i/>
          <w:iCs/>
        </w:rPr>
        <w:t xml:space="preserve">Quality and impact of </w:t>
      </w:r>
      <w:proofErr w:type="spellStart"/>
      <w:r w:rsidRPr="00E07E55">
        <w:rPr>
          <w:i/>
          <w:iCs/>
        </w:rPr>
        <w:t>centre</w:t>
      </w:r>
      <w:proofErr w:type="spellEnd"/>
      <w:r w:rsidRPr="00E07E55">
        <w:rPr>
          <w:i/>
          <w:iCs/>
        </w:rPr>
        <w:t>-based early childhood education and care</w:t>
      </w:r>
      <w:r w:rsidRPr="00E07E55">
        <w:t>. European Union, RR-1670-EC. Retrieved from: https://www.rand.org/pubs/research_reports/RR1670.html</w:t>
      </w:r>
    </w:p>
    <w:p w14:paraId="04F41F33" w14:textId="77777777" w:rsidR="00D46ABB" w:rsidRPr="00E07E55" w:rsidRDefault="00D46ABB" w:rsidP="00D46ABB">
      <w:pPr>
        <w:pStyle w:val="NoSpacing"/>
        <w:ind w:left="720" w:hanging="720"/>
      </w:pPr>
      <w:r w:rsidRPr="00E07E55">
        <w:t xml:space="preserve">Jones Harden, B., </w:t>
      </w:r>
      <w:proofErr w:type="spellStart"/>
      <w:r w:rsidRPr="00E07E55">
        <w:t>Chazan</w:t>
      </w:r>
      <w:proofErr w:type="spellEnd"/>
      <w:r w:rsidRPr="00E07E55">
        <w:t>-Cohen, R., Raikes, H., &amp; Vogel, C. (2012). Early head start home visitation: The role of implementation in bolstering program benefits. </w:t>
      </w:r>
      <w:r w:rsidRPr="00E07E55">
        <w:rPr>
          <w:i/>
          <w:iCs/>
        </w:rPr>
        <w:t>Journal of Community Psychology</w:t>
      </w:r>
      <w:r w:rsidRPr="00E07E55">
        <w:t>, </w:t>
      </w:r>
      <w:r w:rsidRPr="00E07E55">
        <w:rPr>
          <w:i/>
          <w:iCs/>
        </w:rPr>
        <w:t>40</w:t>
      </w:r>
      <w:r w:rsidRPr="00E07E55">
        <w:t>(4), 438-455. DOI: 10.1002/jcop.20525</w:t>
      </w:r>
    </w:p>
    <w:p w14:paraId="245DA3EC" w14:textId="77777777" w:rsidR="00D46ABB" w:rsidRPr="00E07E55" w:rsidRDefault="00D46ABB" w:rsidP="00D46ABB">
      <w:pPr>
        <w:pStyle w:val="NoSpacing"/>
        <w:ind w:left="720" w:hanging="720"/>
      </w:pPr>
      <w:r w:rsidRPr="00E07E55">
        <w:t xml:space="preserve">Jung, E. (2016). The development of reading skills in kindergarten influence of parental beliefs about school readiness, family activities, and children's attitudes to School. </w:t>
      </w:r>
      <w:r w:rsidRPr="00E07E55">
        <w:rPr>
          <w:i/>
          <w:iCs/>
        </w:rPr>
        <w:t xml:space="preserve">International Journal </w:t>
      </w:r>
      <w:proofErr w:type="gramStart"/>
      <w:r w:rsidRPr="00E07E55">
        <w:rPr>
          <w:i/>
          <w:iCs/>
        </w:rPr>
        <w:t>Of</w:t>
      </w:r>
      <w:proofErr w:type="gramEnd"/>
      <w:r w:rsidRPr="00E07E55">
        <w:rPr>
          <w:i/>
          <w:iCs/>
        </w:rPr>
        <w:t xml:space="preserve"> Early Childhood</w:t>
      </w:r>
      <w:r w:rsidRPr="00E07E55">
        <w:t xml:space="preserve">, </w:t>
      </w:r>
      <w:r w:rsidRPr="00E07E55">
        <w:rPr>
          <w:i/>
          <w:iCs/>
        </w:rPr>
        <w:t>48</w:t>
      </w:r>
      <w:r w:rsidRPr="00E07E55">
        <w:t>(1), 61-78.</w:t>
      </w:r>
    </w:p>
    <w:p w14:paraId="376657A5" w14:textId="77777777" w:rsidR="00D46ABB" w:rsidRPr="00E07E55" w:rsidRDefault="00D46ABB" w:rsidP="00D46ABB">
      <w:pPr>
        <w:pStyle w:val="NoSpacing"/>
        <w:ind w:left="720" w:hanging="720"/>
      </w:pPr>
      <w:r w:rsidRPr="00E07E55">
        <w:t xml:space="preserve">Kim, J. J., Fung, J., Wu, Q., Fang, C., &amp; Lau, A. S. (2017). Parenting variables associated with growth mindset: An examination of three Chinese-heritage samples. </w:t>
      </w:r>
      <w:r w:rsidRPr="00E07E55">
        <w:rPr>
          <w:i/>
          <w:iCs/>
        </w:rPr>
        <w:t xml:space="preserve">Asian American Journal </w:t>
      </w:r>
      <w:proofErr w:type="gramStart"/>
      <w:r w:rsidRPr="00E07E55">
        <w:rPr>
          <w:i/>
          <w:iCs/>
        </w:rPr>
        <w:t>Of</w:t>
      </w:r>
      <w:proofErr w:type="gramEnd"/>
      <w:r w:rsidRPr="00E07E55">
        <w:rPr>
          <w:i/>
          <w:iCs/>
        </w:rPr>
        <w:t xml:space="preserve"> Psychology</w:t>
      </w:r>
      <w:r w:rsidRPr="00E07E55">
        <w:t xml:space="preserve">, </w:t>
      </w:r>
      <w:r w:rsidRPr="00E07E55">
        <w:rPr>
          <w:i/>
          <w:iCs/>
        </w:rPr>
        <w:t>8</w:t>
      </w:r>
      <w:r w:rsidRPr="00E07E55">
        <w:t>(2), 115-125. doi:10.1037/aap0000064</w:t>
      </w:r>
    </w:p>
    <w:p w14:paraId="6C3D36A5" w14:textId="77777777" w:rsidR="00D46ABB" w:rsidRPr="00E07E55" w:rsidRDefault="00D46ABB" w:rsidP="00D46ABB">
      <w:pPr>
        <w:pStyle w:val="NoSpacing"/>
        <w:ind w:left="720" w:hanging="720"/>
      </w:pPr>
      <w:proofErr w:type="spellStart"/>
      <w:r w:rsidRPr="00E07E55">
        <w:t>Koblinsky</w:t>
      </w:r>
      <w:proofErr w:type="spellEnd"/>
      <w:r w:rsidRPr="00E07E55">
        <w:t xml:space="preserve">, S. A., </w:t>
      </w:r>
      <w:proofErr w:type="spellStart"/>
      <w:r w:rsidRPr="00E07E55">
        <w:t>Kuvalanka</w:t>
      </w:r>
      <w:proofErr w:type="spellEnd"/>
      <w:r w:rsidRPr="00E07E55">
        <w:t>, K. A., &amp; Randolph, S. M. (2006). Social skills and behavior problems of urban, African American preschoolers: Role of parenting practices, family conflict, and maternal depression. </w:t>
      </w:r>
      <w:r w:rsidRPr="00E07E55">
        <w:rPr>
          <w:i/>
          <w:iCs/>
        </w:rPr>
        <w:t>American Journal of Orthopsychiatry, 76</w:t>
      </w:r>
      <w:r w:rsidRPr="00E07E55">
        <w:t>(4), 554-563.</w:t>
      </w:r>
    </w:p>
    <w:p w14:paraId="036652C1" w14:textId="77777777" w:rsidR="00D46ABB" w:rsidRPr="00E07E55" w:rsidRDefault="00D46ABB" w:rsidP="00D46ABB">
      <w:pPr>
        <w:pStyle w:val="NoSpacing"/>
        <w:ind w:left="720" w:hanging="720"/>
      </w:pPr>
      <w:proofErr w:type="spellStart"/>
      <w:r w:rsidRPr="00E07E55">
        <w:t>Lareau</w:t>
      </w:r>
      <w:proofErr w:type="spellEnd"/>
      <w:r w:rsidRPr="00E07E55">
        <w:t xml:space="preserve">, A. (2011). </w:t>
      </w:r>
      <w:r w:rsidRPr="00E07E55">
        <w:rPr>
          <w:i/>
        </w:rPr>
        <w:t xml:space="preserve">Unequal childhoods: Race, class, and family life </w:t>
      </w:r>
      <w:r w:rsidRPr="00E07E55">
        <w:t>(2</w:t>
      </w:r>
      <w:r w:rsidRPr="00E07E55">
        <w:rPr>
          <w:vertAlign w:val="superscript"/>
        </w:rPr>
        <w:t>nd</w:t>
      </w:r>
      <w:r w:rsidRPr="00E07E55">
        <w:t xml:space="preserve"> ed.). Los Angeles: University of California Press.</w:t>
      </w:r>
    </w:p>
    <w:p w14:paraId="07815E81" w14:textId="77777777" w:rsidR="00D46ABB" w:rsidRPr="00E07E55" w:rsidRDefault="00D46ABB" w:rsidP="00D46ABB">
      <w:pPr>
        <w:ind w:left="720" w:hanging="720"/>
      </w:pPr>
      <w:proofErr w:type="spellStart"/>
      <w:r w:rsidRPr="00E07E55">
        <w:rPr>
          <w:lang w:val="es-ES"/>
        </w:rPr>
        <w:t>Larsen</w:t>
      </w:r>
      <w:proofErr w:type="spellEnd"/>
      <w:r w:rsidRPr="00E07E55">
        <w:rPr>
          <w:lang w:val="es-ES"/>
        </w:rPr>
        <w:t xml:space="preserve">, J. J. &amp; </w:t>
      </w:r>
      <w:proofErr w:type="spellStart"/>
      <w:r w:rsidRPr="00E07E55">
        <w:rPr>
          <w:lang w:val="es-ES"/>
        </w:rPr>
        <w:t>Juhasz</w:t>
      </w:r>
      <w:proofErr w:type="spellEnd"/>
      <w:r w:rsidRPr="00E07E55">
        <w:rPr>
          <w:lang w:val="es-ES"/>
        </w:rPr>
        <w:t xml:space="preserve">, A. M. (1985). </w:t>
      </w:r>
      <w:r w:rsidRPr="00E07E55">
        <w:t xml:space="preserve">The effects of knowledge of child development and social-emotional maturity on adolescent attitudes toward parenting. </w:t>
      </w:r>
      <w:r w:rsidRPr="00E07E55">
        <w:rPr>
          <w:i/>
        </w:rPr>
        <w:t>Adolescence, 20</w:t>
      </w:r>
      <w:r w:rsidRPr="00E07E55">
        <w:t>(80), 823-839.</w:t>
      </w:r>
    </w:p>
    <w:p w14:paraId="09132AAC" w14:textId="77777777" w:rsidR="00D46ABB" w:rsidRPr="00E07E55" w:rsidRDefault="00D46ABB" w:rsidP="00D46ABB">
      <w:pPr>
        <w:ind w:left="720" w:hanging="720"/>
      </w:pPr>
      <w:r w:rsidRPr="00E07E55">
        <w:lastRenderedPageBreak/>
        <w:t xml:space="preserve">Levine, R. A., Dixon, S., </w:t>
      </w:r>
      <w:proofErr w:type="spellStart"/>
      <w:r w:rsidRPr="00E07E55">
        <w:t>LeVine</w:t>
      </w:r>
      <w:proofErr w:type="spellEnd"/>
      <w:r w:rsidRPr="00E07E55">
        <w:t xml:space="preserve">, S., Richman, A., </w:t>
      </w:r>
      <w:proofErr w:type="spellStart"/>
      <w:r w:rsidRPr="00E07E55">
        <w:t>Leiderman</w:t>
      </w:r>
      <w:proofErr w:type="spellEnd"/>
      <w:r w:rsidRPr="00E07E55">
        <w:t xml:space="preserve">, P. H., Keefer, C. H., &amp; </w:t>
      </w:r>
      <w:proofErr w:type="spellStart"/>
      <w:r w:rsidRPr="00E07E55">
        <w:t>Brazelton</w:t>
      </w:r>
      <w:proofErr w:type="spellEnd"/>
      <w:r w:rsidRPr="00E07E55">
        <w:t xml:space="preserve">, T. B. (2005). </w:t>
      </w:r>
      <w:r w:rsidRPr="00E07E55">
        <w:rPr>
          <w:i/>
          <w:iCs/>
        </w:rPr>
        <w:t>Child care and culture: lessons from Africa</w:t>
      </w:r>
      <w:r w:rsidRPr="00E07E55">
        <w:t>. Cambridge: Cambridge University Press.</w:t>
      </w:r>
    </w:p>
    <w:p w14:paraId="63F6BB78" w14:textId="6158F23E" w:rsidR="00334C49" w:rsidRDefault="00334C49" w:rsidP="00334C49">
      <w:pPr>
        <w:ind w:left="720" w:hanging="720"/>
      </w:pPr>
      <w:r>
        <w:t>Levine, S.</w:t>
      </w:r>
      <w:r w:rsidRPr="00334C49">
        <w:t xml:space="preserve"> C., </w:t>
      </w:r>
      <w:proofErr w:type="spellStart"/>
      <w:r w:rsidRPr="00334C49">
        <w:t>Suriyakham</w:t>
      </w:r>
      <w:proofErr w:type="spellEnd"/>
      <w:r w:rsidRPr="00334C49">
        <w:t>,</w:t>
      </w:r>
      <w:r>
        <w:t xml:space="preserve"> L. W.,</w:t>
      </w:r>
      <w:r w:rsidRPr="00334C49">
        <w:t xml:space="preserve"> Rowe, </w:t>
      </w:r>
      <w:r>
        <w:t xml:space="preserve">M. L., </w:t>
      </w:r>
      <w:proofErr w:type="spellStart"/>
      <w:r w:rsidRPr="00334C49">
        <w:t>Huttenlocher</w:t>
      </w:r>
      <w:proofErr w:type="spellEnd"/>
      <w:r w:rsidRPr="00334C49">
        <w:t xml:space="preserve">, </w:t>
      </w:r>
      <w:r>
        <w:t>J., &amp;</w:t>
      </w:r>
      <w:r w:rsidRPr="00334C49">
        <w:t xml:space="preserve"> Gunderson</w:t>
      </w:r>
      <w:r>
        <w:t>, E. A</w:t>
      </w:r>
      <w:r w:rsidRPr="00334C49">
        <w:t xml:space="preserve">. </w:t>
      </w:r>
      <w:r>
        <w:t>(</w:t>
      </w:r>
      <w:r w:rsidRPr="00334C49">
        <w:t>2010</w:t>
      </w:r>
      <w:r>
        <w:t xml:space="preserve">). What counts in the development of young children’s number knowledge? </w:t>
      </w:r>
      <w:r w:rsidRPr="006B4412">
        <w:rPr>
          <w:i/>
        </w:rPr>
        <w:t>Developmental Psychology</w:t>
      </w:r>
      <w:r>
        <w:rPr>
          <w:i/>
        </w:rPr>
        <w:t>,</w:t>
      </w:r>
      <w:r w:rsidRPr="006B4412">
        <w:rPr>
          <w:i/>
        </w:rPr>
        <w:t xml:space="preserve"> 46</w:t>
      </w:r>
      <w:r>
        <w:t>(5),</w:t>
      </w:r>
      <w:r w:rsidRPr="00334C49">
        <w:t xml:space="preserve"> 1309–1319. </w:t>
      </w:r>
    </w:p>
    <w:p w14:paraId="3F58B79D" w14:textId="72A5F6B7" w:rsidR="00D46ABB" w:rsidRPr="00E07E55" w:rsidRDefault="00D46ABB" w:rsidP="00D46ABB">
      <w:pPr>
        <w:ind w:left="720" w:hanging="720"/>
      </w:pPr>
      <w:r w:rsidRPr="00E07E55">
        <w:t>Loughlin-</w:t>
      </w:r>
      <w:proofErr w:type="spellStart"/>
      <w:r w:rsidRPr="00E07E55">
        <w:t>Presnal</w:t>
      </w:r>
      <w:proofErr w:type="spellEnd"/>
      <w:r w:rsidRPr="00E07E55">
        <w:t xml:space="preserve">, J. J., &amp; </w:t>
      </w:r>
      <w:proofErr w:type="spellStart"/>
      <w:r w:rsidRPr="00E07E55">
        <w:t>Bierman</w:t>
      </w:r>
      <w:proofErr w:type="spellEnd"/>
      <w:r w:rsidRPr="00E07E55">
        <w:t xml:space="preserve">, K. L. (2017a). How Do Parent Expectations Promote Child Academic Achievement in Early Elementary School? A Test of Three Mediators. </w:t>
      </w:r>
      <w:r w:rsidRPr="00E07E55">
        <w:rPr>
          <w:i/>
          <w:iCs/>
        </w:rPr>
        <w:t>Developmental Psychology</w:t>
      </w:r>
      <w:r w:rsidRPr="00E07E55">
        <w:t xml:space="preserve">, </w:t>
      </w:r>
      <w:r w:rsidRPr="00E07E55">
        <w:rPr>
          <w:i/>
          <w:iCs/>
        </w:rPr>
        <w:t>53</w:t>
      </w:r>
      <w:r w:rsidRPr="00E07E55">
        <w:t>(9), 1694-1708.</w:t>
      </w:r>
    </w:p>
    <w:p w14:paraId="4988E58A" w14:textId="77777777" w:rsidR="00D46ABB" w:rsidRPr="00E07E55" w:rsidRDefault="00D46ABB" w:rsidP="00D46ABB">
      <w:pPr>
        <w:ind w:left="720" w:hanging="720"/>
      </w:pPr>
      <w:r w:rsidRPr="00E07E55">
        <w:t>Loughlin-</w:t>
      </w:r>
      <w:proofErr w:type="spellStart"/>
      <w:r w:rsidRPr="00E07E55">
        <w:t>Presnal</w:t>
      </w:r>
      <w:proofErr w:type="spellEnd"/>
      <w:r w:rsidRPr="00E07E55">
        <w:t xml:space="preserve">, J. J., &amp; </w:t>
      </w:r>
      <w:proofErr w:type="spellStart"/>
      <w:r w:rsidRPr="00E07E55">
        <w:t>Bierman</w:t>
      </w:r>
      <w:proofErr w:type="spellEnd"/>
      <w:r w:rsidRPr="00E07E55">
        <w:t xml:space="preserve">, K. L. (2017b). Promoting parent academic expectations predicts improved school outcomes for low-income children entering kindergarten. </w:t>
      </w:r>
      <w:r w:rsidRPr="00E07E55">
        <w:rPr>
          <w:i/>
          <w:iCs/>
        </w:rPr>
        <w:t xml:space="preserve">Journal </w:t>
      </w:r>
      <w:proofErr w:type="gramStart"/>
      <w:r w:rsidRPr="00E07E55">
        <w:rPr>
          <w:i/>
          <w:iCs/>
        </w:rPr>
        <w:t>Of</w:t>
      </w:r>
      <w:proofErr w:type="gramEnd"/>
      <w:r w:rsidRPr="00E07E55">
        <w:rPr>
          <w:i/>
          <w:iCs/>
        </w:rPr>
        <w:t xml:space="preserve"> School Psychology</w:t>
      </w:r>
      <w:r w:rsidRPr="00E07E55">
        <w:t xml:space="preserve">, </w:t>
      </w:r>
      <w:r w:rsidRPr="00E07E55">
        <w:rPr>
          <w:i/>
          <w:iCs/>
        </w:rPr>
        <w:t>62</w:t>
      </w:r>
      <w:r w:rsidRPr="00E07E55">
        <w:t>67-80.</w:t>
      </w:r>
    </w:p>
    <w:p w14:paraId="23DAC15E" w14:textId="77777777" w:rsidR="00D46ABB" w:rsidRPr="00E07E55" w:rsidRDefault="00D46ABB" w:rsidP="00D46ABB">
      <w:pPr>
        <w:ind w:left="720" w:hanging="720"/>
      </w:pPr>
      <w:proofErr w:type="spellStart"/>
      <w:r w:rsidRPr="00E07E55">
        <w:t>MacPhee</w:t>
      </w:r>
      <w:proofErr w:type="spellEnd"/>
      <w:r w:rsidRPr="00E07E55">
        <w:t>, D. (1981). Knowledge of infant development inventory manual. Chapel Hill, NC: Department of Psychology, University of North Carolina.</w:t>
      </w:r>
    </w:p>
    <w:p w14:paraId="1A38EBA6" w14:textId="77777777" w:rsidR="00D46ABB" w:rsidRPr="00E07E55" w:rsidRDefault="00D46ABB" w:rsidP="00D46ABB">
      <w:pPr>
        <w:ind w:left="720" w:hanging="720"/>
      </w:pPr>
      <w:proofErr w:type="spellStart"/>
      <w:r w:rsidRPr="00E07E55">
        <w:t>MacPhee</w:t>
      </w:r>
      <w:proofErr w:type="spellEnd"/>
      <w:r w:rsidRPr="00E07E55">
        <w:t xml:space="preserve">, D. (1983, April 21-24). </w:t>
      </w:r>
      <w:r w:rsidRPr="00E07E55">
        <w:rPr>
          <w:i/>
        </w:rPr>
        <w:t>The nature of parents’ experiences with and knowledge of child development.</w:t>
      </w:r>
      <w:r w:rsidRPr="00E07E55">
        <w:t xml:space="preserve"> Paper presented at the Biennial Meeting of the Society for Research in Child Development, Detroit, Michigan.</w:t>
      </w:r>
    </w:p>
    <w:p w14:paraId="14B4F123" w14:textId="77777777" w:rsidR="00D46ABB" w:rsidRPr="00E07E55" w:rsidRDefault="00D46ABB" w:rsidP="00D46ABB">
      <w:pPr>
        <w:ind w:left="720" w:hanging="720"/>
      </w:pPr>
      <w:r w:rsidRPr="00E07E55">
        <w:t xml:space="preserve">McCombie, S. M. (2005). </w:t>
      </w:r>
      <w:r w:rsidRPr="00E07E55">
        <w:rPr>
          <w:i/>
        </w:rPr>
        <w:t>An assessment of learner knowledge of child development concepts contained in the Pennsylvania academic standards for family and consumer sciences as a result of participation in a high school child development course</w:t>
      </w:r>
      <w:r w:rsidRPr="00E07E55">
        <w:t xml:space="preserve"> (Doctoral dissertation). Retrieved from </w:t>
      </w:r>
      <w:hyperlink r:id="rId17" w:history="1">
        <w:r w:rsidRPr="00E07E55">
          <w:rPr>
            <w:rStyle w:val="Hyperlink"/>
          </w:rPr>
          <w:t>http://d-scholarship.pitt.edu/8264/</w:t>
        </w:r>
      </w:hyperlink>
      <w:r w:rsidRPr="00E07E55">
        <w:t xml:space="preserve"> </w:t>
      </w:r>
    </w:p>
    <w:p w14:paraId="7C93772B" w14:textId="77777777" w:rsidR="00D46ABB" w:rsidRPr="00E07E55" w:rsidRDefault="00D46ABB" w:rsidP="00D46ABB">
      <w:pPr>
        <w:ind w:left="720" w:hanging="720"/>
      </w:pPr>
      <w:proofErr w:type="spellStart"/>
      <w:r w:rsidRPr="00E07E55">
        <w:rPr>
          <w:lang w:val="es-CO"/>
        </w:rPr>
        <w:t>McGillicuddy</w:t>
      </w:r>
      <w:proofErr w:type="spellEnd"/>
      <w:r w:rsidRPr="00E07E55">
        <w:rPr>
          <w:lang w:val="es-CO"/>
        </w:rPr>
        <w:t xml:space="preserve">-De </w:t>
      </w:r>
      <w:proofErr w:type="spellStart"/>
      <w:r w:rsidRPr="00E07E55">
        <w:rPr>
          <w:lang w:val="es-CO"/>
        </w:rPr>
        <w:t>Lisi</w:t>
      </w:r>
      <w:proofErr w:type="spellEnd"/>
      <w:r w:rsidRPr="00E07E55">
        <w:rPr>
          <w:lang w:val="es-CO"/>
        </w:rPr>
        <w:t xml:space="preserve">, A. V., &amp; </w:t>
      </w:r>
      <w:proofErr w:type="spellStart"/>
      <w:r w:rsidRPr="00E07E55">
        <w:rPr>
          <w:lang w:val="es-CO"/>
        </w:rPr>
        <w:t>Subramanian</w:t>
      </w:r>
      <w:proofErr w:type="spellEnd"/>
      <w:r w:rsidRPr="00E07E55">
        <w:rPr>
          <w:lang w:val="es-CO"/>
        </w:rPr>
        <w:t xml:space="preserve">, S. (1996). </w:t>
      </w:r>
      <w:r w:rsidRPr="00E07E55">
        <w:t xml:space="preserve">How do children develop knowledge? Beliefs of Tanzanian and American mothers. In S. Harkness &amp; C. M. Super (Eds.) </w:t>
      </w:r>
      <w:r w:rsidRPr="00E07E55">
        <w:rPr>
          <w:i/>
        </w:rPr>
        <w:t>Parents’ Cultural Belief Systems</w:t>
      </w:r>
      <w:r w:rsidRPr="00E07E55">
        <w:t xml:space="preserve"> (pp. 143-168). New York: Guilford Press.</w:t>
      </w:r>
    </w:p>
    <w:p w14:paraId="404FBA50" w14:textId="77777777" w:rsidR="00D46ABB" w:rsidRPr="00E07E55" w:rsidRDefault="00D46ABB" w:rsidP="00D46ABB">
      <w:pPr>
        <w:ind w:left="720" w:hanging="720"/>
      </w:pPr>
      <w:r w:rsidRPr="00E07E55">
        <w:t xml:space="preserve">Meyer, B. W., Jain, S., &amp; Canfield-Davis, K. (2011). The effect of parenthood education on self-efficacy and parent effectiveness in an alternative high school student population. </w:t>
      </w:r>
      <w:r w:rsidRPr="00E07E55">
        <w:rPr>
          <w:i/>
        </w:rPr>
        <w:t>The professional counselor, 1</w:t>
      </w:r>
      <w:r w:rsidRPr="00E07E55">
        <w:t>(1), 29-40.</w:t>
      </w:r>
    </w:p>
    <w:p w14:paraId="4DAB551F" w14:textId="77777777" w:rsidR="00D46ABB" w:rsidRPr="00E07E55" w:rsidRDefault="00D46ABB" w:rsidP="00D46ABB">
      <w:pPr>
        <w:pStyle w:val="NoSpacing"/>
        <w:ind w:left="720" w:hanging="720"/>
      </w:pPr>
      <w:proofErr w:type="spellStart"/>
      <w:r w:rsidRPr="00E07E55">
        <w:t>Missall</w:t>
      </w:r>
      <w:proofErr w:type="spellEnd"/>
      <w:r w:rsidRPr="00E07E55">
        <w:t xml:space="preserve">, K., </w:t>
      </w:r>
      <w:proofErr w:type="spellStart"/>
      <w:r w:rsidRPr="00E07E55">
        <w:t>Hojnoski</w:t>
      </w:r>
      <w:proofErr w:type="spellEnd"/>
      <w:r w:rsidRPr="00E07E55">
        <w:t xml:space="preserve">, R. L., Caskie, G. L., &amp; </w:t>
      </w:r>
      <w:proofErr w:type="spellStart"/>
      <w:r w:rsidRPr="00E07E55">
        <w:t>Repasky</w:t>
      </w:r>
      <w:proofErr w:type="spellEnd"/>
      <w:r w:rsidRPr="00E07E55">
        <w:t xml:space="preserve">, P. (2015). Home numeracy environments of preschoolers: Examining relations among mathematical activities, parent mathematical beliefs, and early mathematical Skills. </w:t>
      </w:r>
      <w:r w:rsidRPr="00E07E55">
        <w:rPr>
          <w:i/>
          <w:iCs/>
        </w:rPr>
        <w:t>Early Education &amp; Development</w:t>
      </w:r>
      <w:r w:rsidRPr="00E07E55">
        <w:t xml:space="preserve">, </w:t>
      </w:r>
      <w:r w:rsidRPr="00E07E55">
        <w:rPr>
          <w:i/>
          <w:iCs/>
        </w:rPr>
        <w:t>26</w:t>
      </w:r>
      <w:r w:rsidRPr="00E07E55">
        <w:t>(3), 356-376.</w:t>
      </w:r>
    </w:p>
    <w:p w14:paraId="40ED59BB" w14:textId="77777777" w:rsidR="00D46ABB" w:rsidRPr="00E07E55" w:rsidRDefault="00D46ABB" w:rsidP="00D46ABB">
      <w:pPr>
        <w:pStyle w:val="NoSpacing"/>
        <w:ind w:left="720" w:hanging="720"/>
      </w:pPr>
      <w:r w:rsidRPr="00E07E55">
        <w:t>Muenks, K., Miele, D.B., Ramani, G.B., Stapleton, L.M., Rowe, M.L. (2015). Parental beliefs about the fixedness of ability. </w:t>
      </w:r>
      <w:r w:rsidRPr="00E07E55">
        <w:rPr>
          <w:i/>
        </w:rPr>
        <w:t>Journal of Applied Developmental</w:t>
      </w:r>
      <w:r w:rsidRPr="00E07E55">
        <w:t xml:space="preserve"> Psychology, </w:t>
      </w:r>
      <w:r w:rsidRPr="00E07E55">
        <w:rPr>
          <w:bCs/>
          <w:i/>
        </w:rPr>
        <w:t>41</w:t>
      </w:r>
      <w:r w:rsidRPr="00E07E55">
        <w:t>, 78–89.</w:t>
      </w:r>
    </w:p>
    <w:p w14:paraId="6C98421C" w14:textId="77777777" w:rsidR="00D46ABB" w:rsidRPr="00E07E55" w:rsidRDefault="00D46ABB" w:rsidP="00D46ABB">
      <w:pPr>
        <w:pStyle w:val="NoSpacing"/>
        <w:ind w:left="720" w:hanging="720"/>
      </w:pPr>
      <w:r w:rsidRPr="00E07E55">
        <w:t>Murphey, D. A., &amp; Alexander, S. W. (1991, April). Parents’ beliefs and parental behavior: A multi-method study. Paper presented at the meeting of the Society for Research in Child Development, Seattle, WA.</w:t>
      </w:r>
    </w:p>
    <w:p w14:paraId="282D0A95" w14:textId="77777777" w:rsidR="00D46ABB" w:rsidRPr="00E07E55" w:rsidRDefault="00D46ABB" w:rsidP="00D46ABB">
      <w:pPr>
        <w:ind w:left="720" w:hanging="720"/>
      </w:pPr>
      <w:r w:rsidRPr="00E07E55">
        <w:t xml:space="preserve">NICHD Early Child Care Research Network (ECCRN). (2003). Does quality of child care affect child outcomes at age 4-1/2? </w:t>
      </w:r>
      <w:r w:rsidRPr="00E07E55">
        <w:rPr>
          <w:i/>
        </w:rPr>
        <w:t>Development Psychology, 39</w:t>
      </w:r>
      <w:r w:rsidRPr="00E07E55">
        <w:t>, 451-469.</w:t>
      </w:r>
    </w:p>
    <w:p w14:paraId="62FBCADF" w14:textId="77777777" w:rsidR="00D46ABB" w:rsidRPr="00E07E55" w:rsidRDefault="00D46ABB" w:rsidP="00D46ABB">
      <w:pPr>
        <w:ind w:left="720" w:hanging="720"/>
      </w:pPr>
      <w:r w:rsidRPr="00E07E55">
        <w:t xml:space="preserve">O'Brien, M., Fielding-Wells, J., Makar, K., &amp; Hillman, J. (2015). How inquiry pedagogy enables teachers to facilitate growth mindsets in mathematics classrooms. In M. </w:t>
      </w:r>
      <w:proofErr w:type="spellStart"/>
      <w:r w:rsidRPr="00E07E55">
        <w:t>Marshman</w:t>
      </w:r>
      <w:proofErr w:type="spellEnd"/>
      <w:r w:rsidRPr="00E07E55">
        <w:t xml:space="preserve">, V. Geiger, &amp; A. Bennison (Eds.). </w:t>
      </w:r>
      <w:r w:rsidRPr="00E07E55">
        <w:rPr>
          <w:i/>
        </w:rPr>
        <w:t>Mathematics education in the margins</w:t>
      </w:r>
      <w:r w:rsidRPr="00E07E55">
        <w:t xml:space="preserve"> (Proceedings of the 38th annual conference of the Mathematics Education Research Group of Australasia), pp. 469–476. Sunshine Coast, Australia: MERGA.</w:t>
      </w:r>
    </w:p>
    <w:p w14:paraId="2D68CE07" w14:textId="478280D3" w:rsidR="00D46ABB" w:rsidRPr="00E07E55" w:rsidRDefault="00D46ABB" w:rsidP="00831070">
      <w:pPr>
        <w:ind w:left="720" w:hanging="720"/>
      </w:pPr>
      <w:r w:rsidRPr="00E07E55">
        <w:t xml:space="preserve">O'Conner, R., De </w:t>
      </w:r>
      <w:proofErr w:type="spellStart"/>
      <w:r w:rsidRPr="00E07E55">
        <w:t>Feyter</w:t>
      </w:r>
      <w:proofErr w:type="spellEnd"/>
      <w:r w:rsidRPr="00E07E55">
        <w:t xml:space="preserve">, J., Carr, A., Luo, J. L., </w:t>
      </w:r>
      <w:proofErr w:type="spellStart"/>
      <w:r w:rsidRPr="00E07E55">
        <w:t>Romm</w:t>
      </w:r>
      <w:proofErr w:type="spellEnd"/>
      <w:r w:rsidRPr="00E07E55">
        <w:t xml:space="preserve">, H. (2017). </w:t>
      </w:r>
      <w:r w:rsidRPr="00E07E55">
        <w:rPr>
          <w:bCs/>
        </w:rPr>
        <w:t>A review of the literature on social and emotional learning for students ages 3-8: Characteristics of effective social and emotional learning programs (Part 1 of 4). Washington, DC: Regional Educational Laboratory Mid-Atlantic.</w:t>
      </w:r>
    </w:p>
    <w:p w14:paraId="704349EC" w14:textId="77233603" w:rsidR="00831070" w:rsidRPr="00831070" w:rsidRDefault="00831070" w:rsidP="006B4412">
      <w:pPr>
        <w:pStyle w:val="NoSpacing"/>
        <w:ind w:left="1440" w:hanging="1440"/>
      </w:pPr>
      <w:r>
        <w:lastRenderedPageBreak/>
        <w:t>O’Donnell, E. B. (in press). Parents’ beliefs and goals in early c</w:t>
      </w:r>
      <w:r w:rsidRPr="00831070">
        <w:t>hildhood</w:t>
      </w:r>
      <w:r>
        <w:t xml:space="preserve">. </w:t>
      </w:r>
      <w:r>
        <w:rPr>
          <w:i/>
        </w:rPr>
        <w:t>Journal of Higher Education Theory and Practice, 18</w:t>
      </w:r>
      <w:r>
        <w:t>(6).</w:t>
      </w:r>
    </w:p>
    <w:p w14:paraId="28B4BDBC" w14:textId="721A267C" w:rsidR="00D46ABB" w:rsidRPr="00E07E55" w:rsidRDefault="00D46ABB" w:rsidP="00D46ABB">
      <w:pPr>
        <w:ind w:left="720" w:hanging="720"/>
        <w:rPr>
          <w:b/>
          <w:bCs/>
        </w:rPr>
      </w:pPr>
      <w:r w:rsidRPr="00E07E55">
        <w:t xml:space="preserve">Olds, D. L., Sadler, L., </w:t>
      </w:r>
      <w:proofErr w:type="spellStart"/>
      <w:r w:rsidRPr="00E07E55">
        <w:t>Kitzman</w:t>
      </w:r>
      <w:proofErr w:type="spellEnd"/>
      <w:r w:rsidRPr="00E07E55">
        <w:t xml:space="preserve">, H. (2007). </w:t>
      </w:r>
      <w:r w:rsidRPr="00E07E55">
        <w:rPr>
          <w:bCs/>
        </w:rPr>
        <w:t xml:space="preserve">Programs for parents of infants and toddlers: recent evidence from randomized trials. </w:t>
      </w:r>
      <w:r w:rsidRPr="00E07E55">
        <w:rPr>
          <w:bCs/>
          <w:i/>
        </w:rPr>
        <w:t>Child Psychology and Psychiatry, 48</w:t>
      </w:r>
      <w:r w:rsidRPr="00E07E55">
        <w:rPr>
          <w:bCs/>
        </w:rPr>
        <w:t>(3-4), 355-391.</w:t>
      </w:r>
      <w:r w:rsidRPr="00E07E55">
        <w:rPr>
          <w:b/>
          <w:bCs/>
        </w:rPr>
        <w:t xml:space="preserve"> </w:t>
      </w:r>
      <w:r w:rsidRPr="00E07E55">
        <w:rPr>
          <w:bCs/>
        </w:rPr>
        <w:t>DOI:</w:t>
      </w:r>
      <w:r w:rsidRPr="00E07E55">
        <w:rPr>
          <w:b/>
          <w:bCs/>
        </w:rPr>
        <w:t xml:space="preserve"> </w:t>
      </w:r>
      <w:r w:rsidRPr="00E07E55">
        <w:rPr>
          <w:bCs/>
        </w:rPr>
        <w:t>10.1111/j.1469-7610.2006.01702.x</w:t>
      </w:r>
    </w:p>
    <w:p w14:paraId="38DF8AF2" w14:textId="77777777" w:rsidR="00D46ABB" w:rsidRPr="00E07E55" w:rsidRDefault="00D46ABB" w:rsidP="00D46ABB">
      <w:pPr>
        <w:ind w:left="720" w:hanging="720"/>
      </w:pPr>
      <w:r w:rsidRPr="00E07E55">
        <w:t xml:space="preserve">Palacios, J., &amp; Moreno, M. C. (1996). Parents’ and adolescents’ ideas on children: Origins and transmission of intracultural diversity. In S. Harkness &amp; C. M. Super (Eds.). </w:t>
      </w:r>
      <w:r w:rsidRPr="00E07E55">
        <w:rPr>
          <w:i/>
        </w:rPr>
        <w:t xml:space="preserve">Parents’ cultural belief systems </w:t>
      </w:r>
      <w:r w:rsidRPr="00E07E55">
        <w:t>(pp. 215-253). New York: The Guilford Press.</w:t>
      </w:r>
    </w:p>
    <w:p w14:paraId="72E241D9" w14:textId="77777777" w:rsidR="00D46ABB" w:rsidRPr="00E07E55" w:rsidRDefault="00D46ABB" w:rsidP="00D46ABB">
      <w:pPr>
        <w:ind w:left="720" w:hanging="720"/>
      </w:pPr>
      <w:proofErr w:type="spellStart"/>
      <w:r w:rsidRPr="00E07E55">
        <w:t>Piotrkowski</w:t>
      </w:r>
      <w:proofErr w:type="spellEnd"/>
      <w:r w:rsidRPr="00E07E55">
        <w:t xml:space="preserve">, C. S., </w:t>
      </w:r>
      <w:proofErr w:type="spellStart"/>
      <w:r w:rsidRPr="00E07E55">
        <w:t>Botsko</w:t>
      </w:r>
      <w:proofErr w:type="spellEnd"/>
      <w:r w:rsidRPr="00E07E55">
        <w:t xml:space="preserve">, M., &amp; Matthews, E. (2000). Parents' and teachers' beliefs about children's school readiness in a high-need community. </w:t>
      </w:r>
      <w:r w:rsidRPr="00E07E55">
        <w:rPr>
          <w:i/>
          <w:iCs/>
        </w:rPr>
        <w:t>Early Childhood Research Quarterly</w:t>
      </w:r>
      <w:r w:rsidRPr="00E07E55">
        <w:t xml:space="preserve">, </w:t>
      </w:r>
      <w:r w:rsidRPr="00E07E55">
        <w:rPr>
          <w:i/>
          <w:iCs/>
        </w:rPr>
        <w:t>15</w:t>
      </w:r>
      <w:r w:rsidRPr="00E07E55">
        <w:t>(4), 537-558.</w:t>
      </w:r>
    </w:p>
    <w:p w14:paraId="6D051D29" w14:textId="77777777" w:rsidR="00D46ABB" w:rsidRPr="00E07E55" w:rsidRDefault="00D46ABB" w:rsidP="00D46ABB">
      <w:pPr>
        <w:ind w:left="720" w:hanging="720"/>
      </w:pPr>
      <w:r w:rsidRPr="00E07E55">
        <w:t>Providencetalks.org. (2015). About. Retrieved from http://www.providencetalks.org/about/</w:t>
      </w:r>
    </w:p>
    <w:p w14:paraId="783CAD7F" w14:textId="77777777" w:rsidR="00D46ABB" w:rsidRPr="00E07E55" w:rsidRDefault="00D46ABB" w:rsidP="00D46ABB">
      <w:pPr>
        <w:ind w:left="720" w:hanging="720"/>
        <w:rPr>
          <w:b/>
          <w:bCs/>
        </w:rPr>
      </w:pPr>
      <w:r w:rsidRPr="00E07E55">
        <w:t xml:space="preserve">Quirk, M., Dowdy, E., Goldstein, A., &amp; </w:t>
      </w:r>
      <w:proofErr w:type="spellStart"/>
      <w:r w:rsidRPr="00E07E55">
        <w:t>Carnazzo</w:t>
      </w:r>
      <w:proofErr w:type="spellEnd"/>
      <w:r w:rsidRPr="00E07E55">
        <w:t xml:space="preserve">, K. (2017). </w:t>
      </w:r>
      <w:r w:rsidRPr="00E07E55">
        <w:rPr>
          <w:bCs/>
        </w:rPr>
        <w:t>School Readiness as a Longitudinal Predictor of Social-Emotional and Reading Performance Across the Elementary Grades</w:t>
      </w:r>
      <w:r w:rsidRPr="00E07E55">
        <w:rPr>
          <w:b/>
          <w:bCs/>
        </w:rPr>
        <w:t xml:space="preserve">. </w:t>
      </w:r>
      <w:r w:rsidRPr="00E07E55">
        <w:rPr>
          <w:bCs/>
          <w:i/>
          <w:iCs/>
        </w:rPr>
        <w:t>Assessment for Effective Intervention</w:t>
      </w:r>
      <w:r w:rsidRPr="00E07E55">
        <w:rPr>
          <w:bCs/>
          <w:i/>
        </w:rPr>
        <w:t>, 42</w:t>
      </w:r>
      <w:r w:rsidRPr="00E07E55">
        <w:rPr>
          <w:bCs/>
        </w:rPr>
        <w:t>(4), 248-253.</w:t>
      </w:r>
    </w:p>
    <w:p w14:paraId="4AD8C7DD" w14:textId="77777777" w:rsidR="00D46ABB" w:rsidRPr="00E07E55" w:rsidRDefault="00D46ABB" w:rsidP="00D46ABB">
      <w:pPr>
        <w:ind w:left="720" w:hanging="720"/>
      </w:pPr>
      <w:r w:rsidRPr="00E07E55">
        <w:t xml:space="preserve"> Quirk, M., Grimm, R., Furlong, M. J., </w:t>
      </w:r>
      <w:proofErr w:type="spellStart"/>
      <w:r w:rsidRPr="00E07E55">
        <w:t>Nylund</w:t>
      </w:r>
      <w:proofErr w:type="spellEnd"/>
      <w:r w:rsidRPr="00E07E55">
        <w:t>-Gibson, K., &amp; Swami, S. (2016). The association of Latino children’s kindergarten school readiness profiles with Grade 2–5 literacy achievement trajectories. </w:t>
      </w:r>
      <w:r w:rsidRPr="00E07E55">
        <w:rPr>
          <w:i/>
          <w:iCs/>
        </w:rPr>
        <w:t>Journal of Educational Psychology, 108</w:t>
      </w:r>
      <w:r w:rsidRPr="00E07E55">
        <w:t>(6), 814-829.</w:t>
      </w:r>
    </w:p>
    <w:p w14:paraId="79784452" w14:textId="77777777" w:rsidR="00D46ABB" w:rsidRPr="00E07E55" w:rsidRDefault="00D46ABB" w:rsidP="00D46ABB">
      <w:pPr>
        <w:ind w:left="720" w:hanging="720"/>
      </w:pPr>
      <w:r w:rsidRPr="00E07E55">
        <w:t>Reachoutandread.org. (2014). About us. Retrieved from http://www.reachoutandread.org/about-us/</w:t>
      </w:r>
    </w:p>
    <w:p w14:paraId="15E1F23B" w14:textId="77777777" w:rsidR="00D46ABB" w:rsidRPr="00E07E55" w:rsidRDefault="00D46ABB" w:rsidP="00D46ABB">
      <w:pPr>
        <w:ind w:left="720" w:hanging="720"/>
        <w:rPr>
          <w:bCs/>
        </w:rPr>
      </w:pPr>
      <w:r w:rsidRPr="00E07E55">
        <w:t xml:space="preserve">Reardon, S. F. (2013). The widening income achievement gap. </w:t>
      </w:r>
      <w:r w:rsidRPr="00E07E55">
        <w:rPr>
          <w:i/>
          <w:iCs/>
        </w:rPr>
        <w:t>Educational Leadership</w:t>
      </w:r>
      <w:r w:rsidRPr="00E07E55">
        <w:t xml:space="preserve">, </w:t>
      </w:r>
      <w:r w:rsidRPr="00E07E55">
        <w:rPr>
          <w:i/>
          <w:iCs/>
        </w:rPr>
        <w:t>70</w:t>
      </w:r>
      <w:r w:rsidRPr="00E07E55">
        <w:t>(8), 10-16.</w:t>
      </w:r>
    </w:p>
    <w:p w14:paraId="18167F67" w14:textId="77777777" w:rsidR="00D46ABB" w:rsidRPr="00E07E55" w:rsidRDefault="00D46ABB" w:rsidP="00D46ABB">
      <w:pPr>
        <w:ind w:left="720" w:hanging="720"/>
        <w:rPr>
          <w:bCs/>
        </w:rPr>
      </w:pPr>
      <w:r w:rsidRPr="00E07E55">
        <w:rPr>
          <w:bCs/>
        </w:rPr>
        <w:t xml:space="preserve">Rich, L., </w:t>
      </w:r>
      <w:proofErr w:type="spellStart"/>
      <w:r w:rsidRPr="00E07E55">
        <w:rPr>
          <w:bCs/>
        </w:rPr>
        <w:t>Spielberger</w:t>
      </w:r>
      <w:proofErr w:type="spellEnd"/>
      <w:r w:rsidRPr="00E07E55">
        <w:rPr>
          <w:bCs/>
        </w:rPr>
        <w:t>, J., &amp; D’Angelo, A. V.  (2012) Black immigrant mothers in Palm Beach county, Florida, and their children’s readiness for school. Chicago: Migration Policy Institute &amp; Chapin Hall at the University of Chicago. Retrieved from https://www.chapinhall.org/wp-content/uploads/CBI-PalmBeachCounty.pdf</w:t>
      </w:r>
    </w:p>
    <w:p w14:paraId="32224E36" w14:textId="77777777" w:rsidR="00D46ABB" w:rsidRPr="00E07E55" w:rsidRDefault="00D46ABB" w:rsidP="00D46ABB">
      <w:pPr>
        <w:ind w:left="720" w:hanging="720"/>
        <w:rPr>
          <w:bCs/>
        </w:rPr>
      </w:pPr>
      <w:proofErr w:type="spellStart"/>
      <w:r w:rsidRPr="00E07E55">
        <w:rPr>
          <w:bCs/>
        </w:rPr>
        <w:t>Rispoli</w:t>
      </w:r>
      <w:proofErr w:type="spellEnd"/>
      <w:r w:rsidRPr="00E07E55">
        <w:rPr>
          <w:bCs/>
        </w:rPr>
        <w:t xml:space="preserve">, K. M., &amp; Sheridan, S. M. (2017). Feasibility of a school-based parenting intervention for adolescent parents. </w:t>
      </w:r>
      <w:r w:rsidRPr="00E07E55">
        <w:rPr>
          <w:bCs/>
          <w:i/>
          <w:iCs/>
        </w:rPr>
        <w:t>Advances in School Mental Health Promotion</w:t>
      </w:r>
      <w:r w:rsidRPr="00E07E55">
        <w:rPr>
          <w:bCs/>
        </w:rPr>
        <w:t xml:space="preserve">, </w:t>
      </w:r>
      <w:r w:rsidRPr="00E07E55">
        <w:rPr>
          <w:bCs/>
          <w:i/>
          <w:iCs/>
        </w:rPr>
        <w:t>10</w:t>
      </w:r>
      <w:r w:rsidRPr="00E07E55">
        <w:rPr>
          <w:bCs/>
        </w:rPr>
        <w:t>(3), 176–194. https://doi.org/https://doi.org/10.1080/1754730X.2017.1325329</w:t>
      </w:r>
    </w:p>
    <w:p w14:paraId="691F4582" w14:textId="77777777" w:rsidR="00D46ABB" w:rsidRPr="00E07E55" w:rsidRDefault="00D46ABB" w:rsidP="00D46ABB">
      <w:pPr>
        <w:pStyle w:val="NoSpacing"/>
        <w:ind w:left="720" w:hanging="720"/>
        <w:rPr>
          <w:rFonts w:eastAsia="Times New Roman"/>
          <w:b/>
        </w:rPr>
      </w:pPr>
      <w:r w:rsidRPr="00E07E55">
        <w:t xml:space="preserve">Romeo, R. R., Leonard, J. A., Robinson, S. T., West, M. R., Mackey, A. P., Rowe, M. L., &amp; </w:t>
      </w:r>
      <w:proofErr w:type="spellStart"/>
      <w:r w:rsidRPr="00E07E55">
        <w:t>Gabrieli</w:t>
      </w:r>
      <w:proofErr w:type="spellEnd"/>
      <w:r w:rsidRPr="00E07E55">
        <w:t>, J. D. E. (2018). Beyond the 3</w:t>
      </w:r>
      <w:r w:rsidRPr="00E07E55">
        <w:rPr>
          <w:rFonts w:eastAsia="Times New Roman"/>
        </w:rPr>
        <w:t xml:space="preserve">0-Million-Word Gap: Children’s conversational exposure is associated with language-related brain function. </w:t>
      </w:r>
      <w:r w:rsidRPr="00E07E55">
        <w:rPr>
          <w:rFonts w:eastAsia="Times New Roman"/>
          <w:i/>
        </w:rPr>
        <w:t>Psychological Science, 29</w:t>
      </w:r>
      <w:r w:rsidRPr="00E07E55">
        <w:rPr>
          <w:rFonts w:eastAsia="Times New Roman"/>
        </w:rPr>
        <w:t>(5), 700-710.</w:t>
      </w:r>
    </w:p>
    <w:p w14:paraId="6FBA6889" w14:textId="77777777" w:rsidR="00D46ABB" w:rsidRPr="00E07E55" w:rsidRDefault="00D46ABB" w:rsidP="00D46ABB">
      <w:pPr>
        <w:ind w:left="720" w:hanging="720"/>
        <w:rPr>
          <w:bCs/>
        </w:rPr>
      </w:pPr>
      <w:proofErr w:type="spellStart"/>
      <w:r w:rsidRPr="00E07E55">
        <w:rPr>
          <w:bCs/>
        </w:rPr>
        <w:t>Roopnarine</w:t>
      </w:r>
      <w:proofErr w:type="spellEnd"/>
      <w:r w:rsidRPr="00E07E55">
        <w:rPr>
          <w:bCs/>
        </w:rPr>
        <w:t xml:space="preserve">, J. L., </w:t>
      </w:r>
      <w:proofErr w:type="spellStart"/>
      <w:r w:rsidRPr="00E07E55">
        <w:rPr>
          <w:bCs/>
        </w:rPr>
        <w:t>Logie</w:t>
      </w:r>
      <w:proofErr w:type="spellEnd"/>
      <w:r w:rsidRPr="00E07E55">
        <w:rPr>
          <w:bCs/>
        </w:rPr>
        <w:t xml:space="preserve">, C., Davidson, K. L., </w:t>
      </w:r>
      <w:proofErr w:type="spellStart"/>
      <w:r w:rsidRPr="00E07E55">
        <w:rPr>
          <w:bCs/>
        </w:rPr>
        <w:t>Krishnakumar</w:t>
      </w:r>
      <w:proofErr w:type="spellEnd"/>
      <w:r w:rsidRPr="00E07E55">
        <w:rPr>
          <w:bCs/>
        </w:rPr>
        <w:t xml:space="preserve">, A., &amp; </w:t>
      </w:r>
      <w:proofErr w:type="spellStart"/>
      <w:r w:rsidRPr="00E07E55">
        <w:rPr>
          <w:bCs/>
        </w:rPr>
        <w:t>Narine</w:t>
      </w:r>
      <w:proofErr w:type="spellEnd"/>
      <w:r w:rsidRPr="00E07E55">
        <w:rPr>
          <w:bCs/>
        </w:rPr>
        <w:t xml:space="preserve">, L. (2015). Caregivers’ knowledge about children’s development in three ethnic groups in Trinidad and Tobago. </w:t>
      </w:r>
      <w:r w:rsidRPr="00E07E55">
        <w:rPr>
          <w:bCs/>
          <w:i/>
        </w:rPr>
        <w:t>Parenting: Science and Practice, 15</w:t>
      </w:r>
      <w:r w:rsidRPr="00E07E55">
        <w:rPr>
          <w:bCs/>
        </w:rPr>
        <w:t>, 229-246. DOI: 10.1080/15295192.2015.1053331</w:t>
      </w:r>
    </w:p>
    <w:p w14:paraId="0EE46943" w14:textId="4265CC86" w:rsidR="00015955" w:rsidRPr="00015955" w:rsidRDefault="00015955" w:rsidP="00D46ABB">
      <w:pPr>
        <w:ind w:left="720" w:hanging="720"/>
        <w:rPr>
          <w:bCs/>
        </w:rPr>
      </w:pPr>
      <w:r>
        <w:rPr>
          <w:bCs/>
        </w:rPr>
        <w:t xml:space="preserve">Rorer, L. G. (1965). The great response style myth. </w:t>
      </w:r>
      <w:r>
        <w:rPr>
          <w:bCs/>
          <w:i/>
        </w:rPr>
        <w:t>Psychological Bulletin, 63</w:t>
      </w:r>
      <w:r>
        <w:rPr>
          <w:bCs/>
        </w:rPr>
        <w:t>, 129-156.</w:t>
      </w:r>
    </w:p>
    <w:p w14:paraId="5D494794" w14:textId="08ED33AF" w:rsidR="00D46ABB" w:rsidRPr="00E07E55" w:rsidRDefault="00D46ABB" w:rsidP="00D46ABB">
      <w:pPr>
        <w:ind w:left="720" w:hanging="720"/>
        <w:rPr>
          <w:bCs/>
        </w:rPr>
      </w:pPr>
      <w:r w:rsidRPr="00E07E55">
        <w:rPr>
          <w:bCs/>
        </w:rPr>
        <w:t>Rose, J., McGuire-</w:t>
      </w:r>
      <w:proofErr w:type="spellStart"/>
      <w:r w:rsidRPr="00E07E55">
        <w:rPr>
          <w:bCs/>
        </w:rPr>
        <w:t>Snieckus</w:t>
      </w:r>
      <w:proofErr w:type="spellEnd"/>
      <w:r w:rsidRPr="00E07E55">
        <w:rPr>
          <w:bCs/>
        </w:rPr>
        <w:t xml:space="preserve">, R., &amp; Gilbert, L. (2015). Emotion coaching: A strategy for promoting </w:t>
      </w:r>
      <w:proofErr w:type="spellStart"/>
      <w:r w:rsidRPr="00E07E55">
        <w:rPr>
          <w:bCs/>
        </w:rPr>
        <w:t>behavioural</w:t>
      </w:r>
      <w:proofErr w:type="spellEnd"/>
      <w:r w:rsidRPr="00E07E55">
        <w:rPr>
          <w:bCs/>
        </w:rPr>
        <w:t xml:space="preserve"> self-regulation in children/young people in schools: A pilot study. </w:t>
      </w:r>
      <w:r w:rsidRPr="00E07E55">
        <w:rPr>
          <w:bCs/>
          <w:i/>
          <w:iCs/>
        </w:rPr>
        <w:t xml:space="preserve">European Journal </w:t>
      </w:r>
      <w:proofErr w:type="gramStart"/>
      <w:r w:rsidRPr="00E07E55">
        <w:rPr>
          <w:bCs/>
          <w:i/>
          <w:iCs/>
        </w:rPr>
        <w:t>Of</w:t>
      </w:r>
      <w:proofErr w:type="gramEnd"/>
      <w:r w:rsidRPr="00E07E55">
        <w:rPr>
          <w:bCs/>
          <w:i/>
          <w:iCs/>
        </w:rPr>
        <w:t xml:space="preserve"> Social &amp; </w:t>
      </w:r>
      <w:proofErr w:type="spellStart"/>
      <w:r w:rsidRPr="00E07E55">
        <w:rPr>
          <w:bCs/>
          <w:i/>
          <w:iCs/>
        </w:rPr>
        <w:t>Behavioural</w:t>
      </w:r>
      <w:proofErr w:type="spellEnd"/>
      <w:r w:rsidRPr="00E07E55">
        <w:rPr>
          <w:bCs/>
          <w:i/>
          <w:iCs/>
        </w:rPr>
        <w:t xml:space="preserve"> Sciences</w:t>
      </w:r>
      <w:r w:rsidRPr="00E07E55">
        <w:rPr>
          <w:bCs/>
        </w:rPr>
        <w:t xml:space="preserve">, </w:t>
      </w:r>
      <w:r w:rsidRPr="00E07E55">
        <w:rPr>
          <w:bCs/>
          <w:i/>
          <w:iCs/>
        </w:rPr>
        <w:t>13</w:t>
      </w:r>
      <w:r w:rsidRPr="00E07E55">
        <w:rPr>
          <w:bCs/>
        </w:rPr>
        <w:t>(2), 1766-1790. doi:10.15405/ejsbs.159</w:t>
      </w:r>
    </w:p>
    <w:p w14:paraId="5F4BE3B0" w14:textId="77777777" w:rsidR="00D46ABB" w:rsidRPr="00E07E55" w:rsidRDefault="00D46ABB" w:rsidP="00D46ABB">
      <w:pPr>
        <w:ind w:left="720" w:hanging="720"/>
        <w:rPr>
          <w:bCs/>
        </w:rPr>
      </w:pPr>
      <w:proofErr w:type="spellStart"/>
      <w:r w:rsidRPr="00E07E55">
        <w:rPr>
          <w:bCs/>
        </w:rPr>
        <w:t>Rosenzweig</w:t>
      </w:r>
      <w:proofErr w:type="spellEnd"/>
      <w:r w:rsidRPr="00E07E55">
        <w:rPr>
          <w:bCs/>
        </w:rPr>
        <w:t xml:space="preserve">, C. (2001, April 10-14). A meta-analysis of parenting and school success: The role of parents in promoting students' academic performance. Paper presented at the Annual Meeting of the American Educational Research Association, Seattle, WA. </w:t>
      </w:r>
    </w:p>
    <w:p w14:paraId="7D6AB87E" w14:textId="77777777" w:rsidR="00D46ABB" w:rsidRPr="00E07E55" w:rsidRDefault="00D46ABB" w:rsidP="00D46ABB">
      <w:pPr>
        <w:ind w:left="720" w:hanging="720"/>
        <w:rPr>
          <w:i/>
          <w:iCs/>
        </w:rPr>
      </w:pPr>
      <w:r w:rsidRPr="00E07E55">
        <w:rPr>
          <w:bCs/>
        </w:rPr>
        <w:lastRenderedPageBreak/>
        <w:t xml:space="preserve">Rowe, M. L. </w:t>
      </w:r>
      <w:r w:rsidRPr="00E07E55">
        <w:t xml:space="preserve">(2008). Child-directed speech: Relation to socioeconomic status, knowledge of child development, and child vocabulary skill. </w:t>
      </w:r>
      <w:r w:rsidRPr="00E07E55">
        <w:rPr>
          <w:i/>
          <w:iCs/>
        </w:rPr>
        <w:t xml:space="preserve">Journal of Child Language, 35, </w:t>
      </w:r>
      <w:r w:rsidRPr="00E07E55">
        <w:t>185-205</w:t>
      </w:r>
      <w:r w:rsidRPr="00E07E55">
        <w:rPr>
          <w:i/>
          <w:iCs/>
        </w:rPr>
        <w:t xml:space="preserve">. </w:t>
      </w:r>
    </w:p>
    <w:p w14:paraId="0234A6A6" w14:textId="77777777" w:rsidR="00D46ABB" w:rsidRPr="00E07E55" w:rsidRDefault="00D46ABB" w:rsidP="00D46ABB">
      <w:pPr>
        <w:pStyle w:val="NoSpacing"/>
        <w:ind w:left="720" w:hanging="720"/>
      </w:pPr>
      <w:r w:rsidRPr="00E07E55">
        <w:t xml:space="preserve">Rowe, M. L., &amp; Casillas, A. (2010). Parental goals and talk with toddlers. </w:t>
      </w:r>
      <w:r w:rsidRPr="00E07E55">
        <w:rPr>
          <w:i/>
        </w:rPr>
        <w:t>Infant and Child Development</w:t>
      </w:r>
      <w:r w:rsidRPr="00E07E55">
        <w:t xml:space="preserve">, </w:t>
      </w:r>
      <w:r w:rsidRPr="00E07E55">
        <w:rPr>
          <w:i/>
        </w:rPr>
        <w:t>20</w:t>
      </w:r>
      <w:r w:rsidRPr="00E07E55">
        <w:t>(5), 475-494. doi:10.1002/icd.709</w:t>
      </w:r>
    </w:p>
    <w:p w14:paraId="38E9DEEF" w14:textId="77777777" w:rsidR="00D46ABB" w:rsidRPr="00E07E55" w:rsidRDefault="00D46ABB" w:rsidP="00D46ABB">
      <w:pPr>
        <w:pStyle w:val="NoSpacing"/>
        <w:ind w:left="720" w:hanging="720"/>
      </w:pPr>
      <w:r w:rsidRPr="00E07E55">
        <w:t xml:space="preserve">Rowe, M. L., Denmark, N., Jones Harden, B. &amp; Stapleton L. (2016). The role of parent education and parenting knowledge in children’s language and literacy skills among White, Black, and Latino American families. </w:t>
      </w:r>
      <w:r w:rsidRPr="00E07E55">
        <w:rPr>
          <w:i/>
        </w:rPr>
        <w:t>Infant and Child Development</w:t>
      </w:r>
      <w:r w:rsidRPr="00E07E55">
        <w:t xml:space="preserve">, </w:t>
      </w:r>
      <w:r w:rsidRPr="00E07E55">
        <w:rPr>
          <w:i/>
        </w:rPr>
        <w:t>25</w:t>
      </w:r>
      <w:r w:rsidRPr="00E07E55">
        <w:t xml:space="preserve">, 198-220. </w:t>
      </w:r>
    </w:p>
    <w:p w14:paraId="7F1A4C3E" w14:textId="77777777" w:rsidR="00D46ABB" w:rsidRPr="00E07E55" w:rsidRDefault="00D46ABB" w:rsidP="00D46ABB">
      <w:pPr>
        <w:pStyle w:val="NoSpacing"/>
        <w:ind w:left="720" w:hanging="720"/>
      </w:pPr>
      <w:r w:rsidRPr="00E07E55">
        <w:t xml:space="preserve">Safadi, R.R., Ahmad, M., </w:t>
      </w:r>
      <w:proofErr w:type="spellStart"/>
      <w:r w:rsidRPr="00E07E55">
        <w:t>Nassar</w:t>
      </w:r>
      <w:proofErr w:type="spellEnd"/>
      <w:r w:rsidRPr="00E07E55">
        <w:t xml:space="preserve">, O.S., </w:t>
      </w:r>
      <w:proofErr w:type="spellStart"/>
      <w:r w:rsidRPr="00E07E55">
        <w:t>Alashhab</w:t>
      </w:r>
      <w:proofErr w:type="spellEnd"/>
      <w:r w:rsidRPr="00E07E55">
        <w:t xml:space="preserve">, S.A., </w:t>
      </w:r>
      <w:proofErr w:type="spellStart"/>
      <w:r w:rsidRPr="00E07E55">
        <w:t>AbdelKader</w:t>
      </w:r>
      <w:proofErr w:type="spellEnd"/>
      <w:r w:rsidRPr="00E07E55">
        <w:t xml:space="preserve"> R., &amp; </w:t>
      </w:r>
      <w:proofErr w:type="spellStart"/>
      <w:r w:rsidRPr="00E07E55">
        <w:t>Amre</w:t>
      </w:r>
      <w:proofErr w:type="spellEnd"/>
      <w:r w:rsidRPr="00E07E55">
        <w:t xml:space="preserve"> H.M. (2016). Jordanian mothers’ knowledge of infants’ childrearing and developmental milestones. </w:t>
      </w:r>
      <w:r w:rsidRPr="00E07E55">
        <w:rPr>
          <w:i/>
        </w:rPr>
        <w:t>International</w:t>
      </w:r>
      <w:r w:rsidRPr="00E07E55">
        <w:t xml:space="preserve"> </w:t>
      </w:r>
      <w:r w:rsidRPr="00E07E55">
        <w:rPr>
          <w:i/>
        </w:rPr>
        <w:t>Nursing Review, 63</w:t>
      </w:r>
      <w:r w:rsidRPr="00E07E55">
        <w:t>, 50-59.</w:t>
      </w:r>
    </w:p>
    <w:p w14:paraId="2EEBDA10" w14:textId="77777777" w:rsidR="00D46ABB" w:rsidRPr="00E07E55" w:rsidRDefault="00D46ABB" w:rsidP="00D46ABB">
      <w:pPr>
        <w:pStyle w:val="NoSpacing"/>
        <w:ind w:left="720" w:hanging="720"/>
        <w:rPr>
          <w:bCs/>
        </w:rPr>
      </w:pPr>
      <w:r w:rsidRPr="00E07E55">
        <w:t xml:space="preserve">Samuels, C. A. (2018, July 18). </w:t>
      </w:r>
      <w:r w:rsidRPr="00E07E55">
        <w:rPr>
          <w:bCs/>
        </w:rPr>
        <w:t xml:space="preserve">Are the effects of state pre-K overrated? </w:t>
      </w:r>
      <w:r w:rsidRPr="00E07E55">
        <w:rPr>
          <w:bCs/>
          <w:i/>
        </w:rPr>
        <w:t xml:space="preserve">Education Week </w:t>
      </w:r>
      <w:r w:rsidRPr="00E07E55">
        <w:rPr>
          <w:bCs/>
        </w:rPr>
        <w:t>(web only). Retrieved from https://www.edweek.org/ew/articles/2018/07/18/are-the-effects-of-state-pre-k-overrated.html?r=1155253694&amp;cmp=eml-enl-eu-news1-rm&amp;M=58551879&amp;U=1590514&amp;mkey=27DBE732-8B4F-11E8-B944-99F4B8682667</w:t>
      </w:r>
    </w:p>
    <w:p w14:paraId="29197540" w14:textId="77777777" w:rsidR="00D46ABB" w:rsidRPr="00E07E55" w:rsidRDefault="00D46ABB" w:rsidP="00D46ABB">
      <w:pPr>
        <w:pStyle w:val="NoSpacing"/>
        <w:tabs>
          <w:tab w:val="left" w:pos="720"/>
        </w:tabs>
        <w:ind w:left="720" w:hanging="720"/>
      </w:pPr>
      <w:r w:rsidRPr="00E07E55">
        <w:t xml:space="preserve">Sanders, M. R. (2008). Triple P-Positive Parenting Program as a public health approach to strengthening parenting. </w:t>
      </w:r>
      <w:r w:rsidRPr="00E07E55">
        <w:rPr>
          <w:i/>
          <w:iCs/>
        </w:rPr>
        <w:t xml:space="preserve">Journal </w:t>
      </w:r>
      <w:proofErr w:type="gramStart"/>
      <w:r w:rsidRPr="00E07E55">
        <w:rPr>
          <w:i/>
          <w:iCs/>
        </w:rPr>
        <w:t>Of</w:t>
      </w:r>
      <w:proofErr w:type="gramEnd"/>
      <w:r w:rsidRPr="00E07E55">
        <w:rPr>
          <w:i/>
          <w:iCs/>
        </w:rPr>
        <w:t xml:space="preserve"> Family Psychology</w:t>
      </w:r>
      <w:r w:rsidRPr="00E07E55">
        <w:t xml:space="preserve">, </w:t>
      </w:r>
      <w:r w:rsidRPr="00E07E55">
        <w:rPr>
          <w:i/>
          <w:iCs/>
        </w:rPr>
        <w:t>22</w:t>
      </w:r>
      <w:r w:rsidRPr="00E07E55">
        <w:t>(4), 506-517. doi:10.1037/0893-3200.22.3.506</w:t>
      </w:r>
    </w:p>
    <w:p w14:paraId="50B3DF22" w14:textId="77777777" w:rsidR="00D46ABB" w:rsidRPr="00E07E55" w:rsidRDefault="00D46ABB" w:rsidP="00D46ABB">
      <w:pPr>
        <w:pStyle w:val="NoSpacing"/>
        <w:tabs>
          <w:tab w:val="left" w:pos="720"/>
        </w:tabs>
        <w:ind w:left="720" w:hanging="720"/>
      </w:pPr>
      <w:r w:rsidRPr="00E07E55">
        <w:t xml:space="preserve">Saunders, S. A. (2013). </w:t>
      </w:r>
      <w:r w:rsidRPr="00E07E55">
        <w:rPr>
          <w:i/>
        </w:rPr>
        <w:t>The impact of a growth mindset intervention on the reading achievement of at-risk adolescent students</w:t>
      </w:r>
      <w:r w:rsidRPr="00E07E55">
        <w:t xml:space="preserve"> (Doctoral dissertation). Retrieved from </w:t>
      </w:r>
      <w:hyperlink r:id="rId18" w:history="1">
        <w:r w:rsidRPr="00E07E55">
          <w:rPr>
            <w:rStyle w:val="Hyperlink"/>
          </w:rPr>
          <w:t>https://search-proquest-com.ezp-prod1.hul.harvard.edu/docview/1435608322</w:t>
        </w:r>
      </w:hyperlink>
      <w:r w:rsidRPr="00E07E55">
        <w:t xml:space="preserve"> </w:t>
      </w:r>
    </w:p>
    <w:p w14:paraId="588F6F7E" w14:textId="2F06FFE1" w:rsidR="00015955" w:rsidRPr="00015955" w:rsidRDefault="00015955" w:rsidP="00D46ABB">
      <w:pPr>
        <w:pStyle w:val="NoSpacing"/>
        <w:tabs>
          <w:tab w:val="left" w:pos="720"/>
        </w:tabs>
        <w:ind w:left="720" w:hanging="720"/>
        <w:rPr>
          <w:rFonts w:eastAsia="Times New Roman"/>
        </w:rPr>
      </w:pPr>
      <w:r>
        <w:rPr>
          <w:rFonts w:eastAsia="Times New Roman"/>
        </w:rPr>
        <w:t xml:space="preserve">Schuman, H. &amp; Presser, S. (1981). </w:t>
      </w:r>
      <w:r>
        <w:rPr>
          <w:rFonts w:eastAsia="Times New Roman"/>
          <w:i/>
        </w:rPr>
        <w:t xml:space="preserve">Questions and answers in attitude surveys: Experiments on question wording, form, and content. </w:t>
      </w:r>
      <w:r>
        <w:rPr>
          <w:rFonts w:eastAsia="Times New Roman"/>
        </w:rPr>
        <w:t>Orlando, FL: Academic Press.</w:t>
      </w:r>
    </w:p>
    <w:p w14:paraId="1F83EEC0" w14:textId="5664153B" w:rsidR="00D46ABB" w:rsidRPr="00E07E55" w:rsidRDefault="00D46ABB" w:rsidP="00D46ABB">
      <w:pPr>
        <w:pStyle w:val="NoSpacing"/>
        <w:tabs>
          <w:tab w:val="left" w:pos="720"/>
        </w:tabs>
        <w:ind w:left="720" w:hanging="720"/>
      </w:pPr>
      <w:proofErr w:type="spellStart"/>
      <w:r w:rsidRPr="00E07E55">
        <w:rPr>
          <w:rFonts w:eastAsia="Times New Roman"/>
        </w:rPr>
        <w:t>Shonkoff</w:t>
      </w:r>
      <w:proofErr w:type="spellEnd"/>
      <w:r w:rsidRPr="00E07E55">
        <w:rPr>
          <w:rFonts w:eastAsia="Times New Roman"/>
        </w:rPr>
        <w:t>, J. P., &amp; Phillips, D. A. (Eds.). (2000</w:t>
      </w:r>
      <w:r w:rsidRPr="00E07E55">
        <w:rPr>
          <w:rFonts w:eastAsia="Times New Roman"/>
          <w:i/>
        </w:rPr>
        <w:t>). From neurons to neighborhoods: The science of early childhood development.</w:t>
      </w:r>
      <w:r w:rsidRPr="00E07E55">
        <w:rPr>
          <w:rFonts w:eastAsia="Times New Roman"/>
        </w:rPr>
        <w:t xml:space="preserve"> Washington, DC, US: National Academy Press.</w:t>
      </w:r>
    </w:p>
    <w:p w14:paraId="236AF599" w14:textId="77777777" w:rsidR="00D46ABB" w:rsidRPr="00E07E55" w:rsidRDefault="00D46ABB" w:rsidP="00D46ABB">
      <w:pPr>
        <w:pStyle w:val="NoSpacing"/>
        <w:tabs>
          <w:tab w:val="left" w:pos="720"/>
        </w:tabs>
        <w:ind w:left="720" w:hanging="720"/>
      </w:pPr>
      <w:r w:rsidRPr="00E07E55">
        <w:t xml:space="preserve">Sime, D., &amp; Sheridan, M. (2014). ‘You want the best for your kids’: Improving educational outcomes for children living in poverty through parental engagement. </w:t>
      </w:r>
      <w:r w:rsidRPr="00E07E55">
        <w:rPr>
          <w:i/>
        </w:rPr>
        <w:t>Educational Research</w:t>
      </w:r>
      <w:r w:rsidRPr="00E07E55">
        <w:t xml:space="preserve">, </w:t>
      </w:r>
      <w:r w:rsidRPr="00E07E55">
        <w:rPr>
          <w:i/>
        </w:rPr>
        <w:t>56</w:t>
      </w:r>
      <w:r w:rsidRPr="00E07E55">
        <w:t>(3), 327-342.</w:t>
      </w:r>
    </w:p>
    <w:p w14:paraId="595CAAC0" w14:textId="77777777" w:rsidR="00D46ABB" w:rsidRPr="00E07E55" w:rsidRDefault="00D46ABB" w:rsidP="00D46ABB">
      <w:pPr>
        <w:pStyle w:val="NoSpacing"/>
        <w:ind w:left="720" w:hanging="720"/>
      </w:pPr>
      <w:r w:rsidRPr="00E07E55">
        <w:t xml:space="preserve">Snow, C. E., &amp; Van </w:t>
      </w:r>
      <w:proofErr w:type="spellStart"/>
      <w:r w:rsidRPr="00E07E55">
        <w:t>Hemel</w:t>
      </w:r>
      <w:proofErr w:type="spellEnd"/>
      <w:r w:rsidRPr="00E07E55">
        <w:t xml:space="preserve">, S. B. (Eds.). (2008). </w:t>
      </w:r>
      <w:r w:rsidRPr="00E07E55">
        <w:rPr>
          <w:i/>
        </w:rPr>
        <w:t xml:space="preserve">Early childhood assessment: Why, what, and how? </w:t>
      </w:r>
      <w:r w:rsidRPr="00E07E55">
        <w:t>Washington, DC: National Academies Press.</w:t>
      </w:r>
    </w:p>
    <w:p w14:paraId="530F5C1E" w14:textId="77777777" w:rsidR="00D46ABB" w:rsidRPr="00E07E55" w:rsidRDefault="00D46ABB" w:rsidP="00D46ABB">
      <w:pPr>
        <w:pStyle w:val="NoSpacing"/>
        <w:tabs>
          <w:tab w:val="left" w:pos="720"/>
        </w:tabs>
        <w:ind w:left="720" w:hanging="720"/>
      </w:pPr>
      <w:proofErr w:type="spellStart"/>
      <w:r w:rsidRPr="00E07E55">
        <w:t>Stanovich</w:t>
      </w:r>
      <w:proofErr w:type="spellEnd"/>
      <w:r w:rsidRPr="00E07E55">
        <w:t xml:space="preserve">, K. E. (1986). Matthew effects in reading: Some consequences of individual differences in the acquisition of literacy. </w:t>
      </w:r>
      <w:r w:rsidRPr="00E07E55">
        <w:rPr>
          <w:i/>
          <w:iCs/>
        </w:rPr>
        <w:t>Reading research quarterly</w:t>
      </w:r>
      <w:r w:rsidRPr="00E07E55">
        <w:t>, 360-407.</w:t>
      </w:r>
    </w:p>
    <w:p w14:paraId="0F4DD8F9" w14:textId="77777777" w:rsidR="00D46ABB" w:rsidRPr="00E07E55" w:rsidRDefault="00D46ABB" w:rsidP="00D46ABB">
      <w:pPr>
        <w:ind w:left="720" w:hanging="720"/>
      </w:pPr>
      <w:r w:rsidRPr="00E07E55">
        <w:t xml:space="preserve">Steinberg, L., </w:t>
      </w:r>
      <w:proofErr w:type="spellStart"/>
      <w:r w:rsidRPr="00E07E55">
        <w:t>Elmen</w:t>
      </w:r>
      <w:proofErr w:type="spellEnd"/>
      <w:r w:rsidRPr="00E07E55">
        <w:t xml:space="preserve">, J. D., &amp; Mounts, N. S. (1989). Authoritative parenting, psychosocial maturity, and academic success among adolescents. </w:t>
      </w:r>
      <w:r w:rsidRPr="00E07E55">
        <w:rPr>
          <w:i/>
          <w:iCs/>
        </w:rPr>
        <w:t>Child Development</w:t>
      </w:r>
      <w:r w:rsidRPr="00E07E55">
        <w:t xml:space="preserve">, </w:t>
      </w:r>
      <w:r w:rsidRPr="00E07E55">
        <w:rPr>
          <w:i/>
          <w:iCs/>
        </w:rPr>
        <w:t>60</w:t>
      </w:r>
      <w:r w:rsidRPr="00E07E55">
        <w:t>(6), 1424-36.</w:t>
      </w:r>
    </w:p>
    <w:p w14:paraId="3889756A" w14:textId="77777777" w:rsidR="00D46ABB" w:rsidRPr="00E07E55" w:rsidRDefault="00D46ABB" w:rsidP="00D46ABB">
      <w:pPr>
        <w:ind w:left="720" w:hanging="720"/>
      </w:pPr>
      <w:r w:rsidRPr="00E07E55">
        <w:t xml:space="preserve">St. Pierre, R. G., </w:t>
      </w:r>
      <w:proofErr w:type="spellStart"/>
      <w:r w:rsidRPr="00E07E55">
        <w:t>Lazer</w:t>
      </w:r>
      <w:proofErr w:type="spellEnd"/>
      <w:r w:rsidRPr="00E07E55">
        <w:t xml:space="preserve">, J. I., &amp; Barnes, H. V. (1995). Two-generation programs: Design, cost, and short-term effectiveness. </w:t>
      </w:r>
      <w:r w:rsidRPr="00E07E55">
        <w:rPr>
          <w:i/>
          <w:iCs/>
        </w:rPr>
        <w:t xml:space="preserve">Future </w:t>
      </w:r>
      <w:proofErr w:type="gramStart"/>
      <w:r w:rsidRPr="00E07E55">
        <w:rPr>
          <w:i/>
          <w:iCs/>
        </w:rPr>
        <w:t>Of</w:t>
      </w:r>
      <w:proofErr w:type="gramEnd"/>
      <w:r w:rsidRPr="00E07E55">
        <w:rPr>
          <w:i/>
          <w:iCs/>
        </w:rPr>
        <w:t xml:space="preserve"> Children</w:t>
      </w:r>
      <w:r w:rsidRPr="00E07E55">
        <w:t xml:space="preserve">, </w:t>
      </w:r>
      <w:r w:rsidRPr="00E07E55">
        <w:rPr>
          <w:i/>
          <w:iCs/>
        </w:rPr>
        <w:t>5</w:t>
      </w:r>
      <w:r w:rsidRPr="00E07E55">
        <w:t>(3), 76-93.</w:t>
      </w:r>
    </w:p>
    <w:p w14:paraId="0C6A3CC0" w14:textId="77777777" w:rsidR="00D46ABB" w:rsidRPr="00E07E55" w:rsidRDefault="00D46ABB" w:rsidP="00D46ABB">
      <w:pPr>
        <w:ind w:left="720" w:hanging="720"/>
      </w:pPr>
      <w:r w:rsidRPr="00E07E55">
        <w:t xml:space="preserve">Super, C. M., &amp; Harkness, S. (1986). The developmental niche: A conceptualization at the interface of child and culture. </w:t>
      </w:r>
      <w:r w:rsidRPr="00E07E55">
        <w:rPr>
          <w:i/>
        </w:rPr>
        <w:t>International Journal of Behavioral Development, 9</w:t>
      </w:r>
      <w:r w:rsidRPr="00E07E55">
        <w:t>, 545-569.</w:t>
      </w:r>
    </w:p>
    <w:p w14:paraId="62A95209" w14:textId="77777777" w:rsidR="00D46ABB" w:rsidRPr="00E07E55" w:rsidRDefault="00D46ABB" w:rsidP="00D46ABB">
      <w:pPr>
        <w:ind w:left="720" w:hanging="720"/>
        <w:rPr>
          <w:iCs/>
        </w:rPr>
      </w:pPr>
      <w:r w:rsidRPr="00E07E55">
        <w:rPr>
          <w:iCs/>
        </w:rPr>
        <w:t xml:space="preserve">Thompson, R., Jones, D. J., </w:t>
      </w:r>
      <w:proofErr w:type="spellStart"/>
      <w:r w:rsidRPr="00E07E55">
        <w:rPr>
          <w:iCs/>
        </w:rPr>
        <w:t>Litrownik</w:t>
      </w:r>
      <w:proofErr w:type="spellEnd"/>
      <w:r w:rsidRPr="00E07E55">
        <w:rPr>
          <w:iCs/>
        </w:rPr>
        <w:t xml:space="preserve">, A. J., English, D. J., Kotch, J. B., Lewis, T., &amp; Dubowitz, H. (2014). Linking mother </w:t>
      </w:r>
      <w:proofErr w:type="spellStart"/>
      <w:r w:rsidRPr="00E07E55">
        <w:rPr>
          <w:iCs/>
        </w:rPr>
        <w:t>nad</w:t>
      </w:r>
      <w:proofErr w:type="spellEnd"/>
      <w:r w:rsidRPr="00E07E55">
        <w:rPr>
          <w:iCs/>
        </w:rPr>
        <w:t xml:space="preserve"> youth parenting attitudes: Indirect effects via maltreatment, parent involvement, and youth functioning. </w:t>
      </w:r>
      <w:r w:rsidRPr="00E07E55">
        <w:rPr>
          <w:i/>
          <w:iCs/>
        </w:rPr>
        <w:t>Child maltreatment, 19</w:t>
      </w:r>
      <w:r w:rsidRPr="00E07E55">
        <w:rPr>
          <w:iCs/>
        </w:rPr>
        <w:t>(3-4), 233-246. DOI: 10.1177/1077559514547263</w:t>
      </w:r>
    </w:p>
    <w:p w14:paraId="14BD1DA1" w14:textId="77777777" w:rsidR="00D46ABB" w:rsidRPr="00E07E55" w:rsidRDefault="00D46ABB" w:rsidP="00D46ABB">
      <w:pPr>
        <w:ind w:left="720" w:hanging="720"/>
        <w:rPr>
          <w:rStyle w:val="Hyperlink"/>
        </w:rPr>
      </w:pPr>
      <w:r w:rsidRPr="00E07E55">
        <w:t xml:space="preserve">von Hippel, P. T., &amp; </w:t>
      </w:r>
      <w:proofErr w:type="spellStart"/>
      <w:r w:rsidRPr="00E07E55">
        <w:t>Hamrock</w:t>
      </w:r>
      <w:proofErr w:type="spellEnd"/>
      <w:r w:rsidRPr="00E07E55">
        <w:t xml:space="preserve">, C. (2016). Do test score gaps grow before, during, or between the school years? Measurement artifacts and what we can know in spite of them. Retrieved from </w:t>
      </w:r>
      <w:hyperlink r:id="rId19" w:history="1">
        <w:r w:rsidRPr="00E07E55">
          <w:rPr>
            <w:rStyle w:val="Hyperlink"/>
          </w:rPr>
          <w:t>https://poseidon01.ssrn.com/delivery.php?ID=6611050290670750970740821251250970</w:t>
        </w:r>
        <w:r w:rsidRPr="00E07E55">
          <w:rPr>
            <w:rStyle w:val="Hyperlink"/>
          </w:rPr>
          <w:lastRenderedPageBreak/>
          <w:t>75036068033079045035081067023018024115121126117118096007116103015125020083098080102124100107006001026038048122014112116121114098028059073066000107006114116079093118103093117125025007112110018113112100084116089019065068&amp;EXT=pdf</w:t>
        </w:r>
      </w:hyperlink>
    </w:p>
    <w:p w14:paraId="0F275CC7" w14:textId="73CE5D28" w:rsidR="00015955" w:rsidRPr="00015955" w:rsidRDefault="00015955" w:rsidP="00015955">
      <w:pPr>
        <w:pStyle w:val="NoSpacing"/>
        <w:ind w:left="720" w:hanging="720"/>
        <w:rPr>
          <w:bCs/>
        </w:rPr>
      </w:pPr>
      <w:r>
        <w:t xml:space="preserve">Watson, D. (1992). </w:t>
      </w:r>
      <w:r w:rsidRPr="00015955">
        <w:rPr>
          <w:bCs/>
        </w:rPr>
        <w:t xml:space="preserve">Correcting for </w:t>
      </w:r>
      <w:r>
        <w:rPr>
          <w:bCs/>
        </w:rPr>
        <w:t>a</w:t>
      </w:r>
      <w:r w:rsidRPr="00015955">
        <w:rPr>
          <w:bCs/>
        </w:rPr>
        <w:t xml:space="preserve">cquiescent </w:t>
      </w:r>
      <w:r>
        <w:rPr>
          <w:bCs/>
        </w:rPr>
        <w:t>r</w:t>
      </w:r>
      <w:r w:rsidRPr="00015955">
        <w:rPr>
          <w:bCs/>
        </w:rPr>
        <w:t xml:space="preserve">esponse </w:t>
      </w:r>
      <w:r>
        <w:rPr>
          <w:bCs/>
        </w:rPr>
        <w:t>b</w:t>
      </w:r>
      <w:r w:rsidRPr="00015955">
        <w:rPr>
          <w:bCs/>
        </w:rPr>
        <w:t>ias in the</w:t>
      </w:r>
      <w:r>
        <w:rPr>
          <w:bCs/>
        </w:rPr>
        <w:t xml:space="preserve"> a</w:t>
      </w:r>
      <w:r w:rsidRPr="00015955">
        <w:rPr>
          <w:bCs/>
        </w:rPr>
        <w:t xml:space="preserve">bsence of a </w:t>
      </w:r>
      <w:r>
        <w:rPr>
          <w:bCs/>
        </w:rPr>
        <w:t>b</w:t>
      </w:r>
      <w:r w:rsidRPr="00015955">
        <w:rPr>
          <w:bCs/>
        </w:rPr>
        <w:t xml:space="preserve">alanced </w:t>
      </w:r>
      <w:r>
        <w:rPr>
          <w:bCs/>
        </w:rPr>
        <w:t>s</w:t>
      </w:r>
      <w:r w:rsidRPr="00015955">
        <w:rPr>
          <w:bCs/>
        </w:rPr>
        <w:t xml:space="preserve">cale: An </w:t>
      </w:r>
      <w:r>
        <w:rPr>
          <w:bCs/>
        </w:rPr>
        <w:t>a</w:t>
      </w:r>
      <w:r w:rsidRPr="00015955">
        <w:rPr>
          <w:bCs/>
        </w:rPr>
        <w:t xml:space="preserve">pplication to </w:t>
      </w:r>
      <w:r>
        <w:rPr>
          <w:bCs/>
        </w:rPr>
        <w:t>c</w:t>
      </w:r>
      <w:r w:rsidRPr="00015955">
        <w:rPr>
          <w:bCs/>
        </w:rPr>
        <w:t xml:space="preserve">lass </w:t>
      </w:r>
      <w:r>
        <w:rPr>
          <w:bCs/>
        </w:rPr>
        <w:t>c</w:t>
      </w:r>
      <w:r w:rsidRPr="006657F9">
        <w:rPr>
          <w:bCs/>
        </w:rPr>
        <w:t>onsciousness</w:t>
      </w:r>
      <w:r>
        <w:rPr>
          <w:bCs/>
        </w:rPr>
        <w:t xml:space="preserve">. </w:t>
      </w:r>
      <w:r w:rsidRPr="00015955">
        <w:rPr>
          <w:bCs/>
          <w:i/>
          <w:iCs/>
        </w:rPr>
        <w:t>Sociological Methods &amp; Research</w:t>
      </w:r>
      <w:r>
        <w:rPr>
          <w:bCs/>
          <w:i/>
          <w:iCs/>
        </w:rPr>
        <w:t>, 21</w:t>
      </w:r>
      <w:r>
        <w:rPr>
          <w:bCs/>
          <w:iCs/>
        </w:rPr>
        <w:t>(1), 52-88.</w:t>
      </w:r>
      <w:r w:rsidRPr="00015955">
        <w:rPr>
          <w:bCs/>
        </w:rPr>
        <w:t> </w:t>
      </w:r>
    </w:p>
    <w:p w14:paraId="362674B8" w14:textId="6B2BC338" w:rsidR="00D46ABB" w:rsidRPr="00E07E55" w:rsidRDefault="00D46ABB" w:rsidP="00015955">
      <w:pPr>
        <w:pStyle w:val="NoSpacing"/>
        <w:ind w:left="720" w:hanging="720"/>
      </w:pPr>
      <w:proofErr w:type="spellStart"/>
      <w:r w:rsidRPr="00E07E55">
        <w:t>Weizman</w:t>
      </w:r>
      <w:proofErr w:type="spellEnd"/>
      <w:r w:rsidRPr="00E07E55">
        <w:t>, Z. O., &amp; Snow, C. E. (2001). Lexical input as related to children's vocabulary acquisition: effects of sophisticated exposure and support for meaning. </w:t>
      </w:r>
      <w:r w:rsidRPr="00E07E55">
        <w:rPr>
          <w:i/>
          <w:iCs/>
        </w:rPr>
        <w:t>Developmental Psychology</w:t>
      </w:r>
      <w:r w:rsidRPr="00E07E55">
        <w:t>, </w:t>
      </w:r>
      <w:r w:rsidRPr="00E07E55">
        <w:rPr>
          <w:i/>
          <w:iCs/>
        </w:rPr>
        <w:t>37</w:t>
      </w:r>
      <w:r w:rsidRPr="00E07E55">
        <w:t>(2), 265-279.</w:t>
      </w:r>
    </w:p>
    <w:p w14:paraId="7C587867" w14:textId="514FB77D" w:rsidR="00D46ABB" w:rsidRPr="00E07E55" w:rsidRDefault="00D46ABB" w:rsidP="00D46ABB">
      <w:pPr>
        <w:ind w:left="720" w:hanging="720"/>
      </w:pPr>
      <w:r w:rsidRPr="00E07E55">
        <w:t xml:space="preserve">Yeager, D. S., Romero, C., </w:t>
      </w:r>
      <w:proofErr w:type="spellStart"/>
      <w:r w:rsidRPr="00E07E55">
        <w:t>Paunesku</w:t>
      </w:r>
      <w:proofErr w:type="spellEnd"/>
      <w:r w:rsidRPr="00E07E55">
        <w:t xml:space="preserve">, D., </w:t>
      </w:r>
      <w:proofErr w:type="spellStart"/>
      <w:r w:rsidRPr="00E07E55">
        <w:t>Hulleman</w:t>
      </w:r>
      <w:proofErr w:type="spellEnd"/>
      <w:r w:rsidRPr="00E07E55">
        <w:t xml:space="preserve">, C. S., Schneider, B., Hinojosa, C., &amp; ... </w:t>
      </w:r>
      <w:proofErr w:type="spellStart"/>
      <w:r w:rsidRPr="00E07E55">
        <w:t>Dweck</w:t>
      </w:r>
      <w:proofErr w:type="spellEnd"/>
      <w:r w:rsidRPr="00E07E55">
        <w:t xml:space="preserve">, C. S. (2016). Using design thinking to improve psychological interventions: The case of the growth mindset during the transition to high school. </w:t>
      </w:r>
      <w:r w:rsidRPr="00E07E55">
        <w:rPr>
          <w:i/>
          <w:iCs/>
        </w:rPr>
        <w:t>Journal of Educational Psychology</w:t>
      </w:r>
      <w:r w:rsidRPr="00E07E55">
        <w:t xml:space="preserve">, </w:t>
      </w:r>
      <w:r w:rsidRPr="00E07E55">
        <w:rPr>
          <w:i/>
          <w:iCs/>
        </w:rPr>
        <w:t>108</w:t>
      </w:r>
      <w:r w:rsidRPr="00E07E55">
        <w:t>(3), 374-391. doi:10.1037/edu0000098</w:t>
      </w:r>
    </w:p>
    <w:p w14:paraId="69100525" w14:textId="77777777" w:rsidR="00D46ABB" w:rsidRPr="00E07E55" w:rsidRDefault="00D46ABB" w:rsidP="00D46ABB">
      <w:pPr>
        <w:ind w:left="720" w:hanging="720"/>
      </w:pPr>
      <w:r w:rsidRPr="00E07E55">
        <w:t xml:space="preserve">Yoshikawa, H., Weiland, C., Brooks-Gunn, J., </w:t>
      </w:r>
      <w:proofErr w:type="spellStart"/>
      <w:r w:rsidRPr="00E07E55">
        <w:t>Burchinal</w:t>
      </w:r>
      <w:proofErr w:type="spellEnd"/>
      <w:r w:rsidRPr="00E07E55">
        <w:t xml:space="preserve">, M. R., Espinosa, L. M., </w:t>
      </w:r>
      <w:proofErr w:type="spellStart"/>
      <w:r w:rsidRPr="00E07E55">
        <w:t>Gormley</w:t>
      </w:r>
      <w:proofErr w:type="spellEnd"/>
      <w:r w:rsidRPr="00E07E55">
        <w:t xml:space="preserve">, W. T., ... </w:t>
      </w:r>
      <w:proofErr w:type="spellStart"/>
      <w:r w:rsidRPr="00E07E55">
        <w:t>Zaslow</w:t>
      </w:r>
      <w:proofErr w:type="spellEnd"/>
      <w:r w:rsidRPr="00E07E55">
        <w:t>, M. J. (2013). Investing in our future: The evidence base on preschool education. Society for Research in Child Development &amp; Foundation for Child Development. Retrieved from https://www.fcd-us.org/assets/2016/04/Evidence-Base-on-Preschool-Education-FINAL.pdf</w:t>
      </w:r>
    </w:p>
    <w:p w14:paraId="26A254DA" w14:textId="77777777" w:rsidR="00D46ABB" w:rsidRPr="00E07E55" w:rsidRDefault="00D46ABB" w:rsidP="00D46ABB">
      <w:pPr>
        <w:ind w:left="720" w:hanging="720"/>
      </w:pPr>
      <w:r w:rsidRPr="00E07E55">
        <w:t>Zerotothree.org. (2018). Our work. Retrieved from https://www.zerotothree.org/our-work</w:t>
      </w:r>
    </w:p>
    <w:p w14:paraId="3C9E0510" w14:textId="77777777" w:rsidR="00D46ABB" w:rsidRPr="00E07E55" w:rsidRDefault="00D46ABB" w:rsidP="00D46ABB">
      <w:pPr>
        <w:ind w:left="720" w:hanging="720"/>
        <w:rPr>
          <w:rStyle w:val="Hyperlink"/>
        </w:rPr>
      </w:pPr>
      <w:r w:rsidRPr="00E07E55">
        <w:t xml:space="preserve">Zero to Three &amp; Robert Wood Johnson Foundation. (2017). Voters’ attitudes toward emotional development of young children + infants. Retrieved from </w:t>
      </w:r>
      <w:hyperlink r:id="rId20" w:history="1">
        <w:r w:rsidRPr="00E07E55">
          <w:rPr>
            <w:rStyle w:val="Hyperlink"/>
          </w:rPr>
          <w:t>https://www.zerotothree.org/document/1016</w:t>
        </w:r>
      </w:hyperlink>
    </w:p>
    <w:p w14:paraId="153516CC" w14:textId="77777777" w:rsidR="00D46ABB" w:rsidRPr="00E07E55" w:rsidRDefault="00D46ABB" w:rsidP="00D46ABB"/>
    <w:p w14:paraId="1536CBCB" w14:textId="77777777" w:rsidR="00FD3779" w:rsidRPr="00E07E55" w:rsidRDefault="00FD3779" w:rsidP="00F56709"/>
    <w:p w14:paraId="258A2401" w14:textId="77777777" w:rsidR="00187D28" w:rsidRPr="00E07E55" w:rsidRDefault="00187D28" w:rsidP="00F56709">
      <w:pPr>
        <w:rPr>
          <w:b/>
        </w:rPr>
      </w:pPr>
    </w:p>
    <w:p w14:paraId="3F94018C" w14:textId="77777777" w:rsidR="008D75E4" w:rsidRPr="00E07E55" w:rsidRDefault="008D75E4" w:rsidP="00532B6F">
      <w:pPr>
        <w:pStyle w:val="NoSpacing"/>
        <w:ind w:left="720" w:hanging="720"/>
      </w:pPr>
    </w:p>
    <w:p w14:paraId="2C0C20C4" w14:textId="77777777" w:rsidR="008D75E4" w:rsidRPr="00E07E55" w:rsidRDefault="008D75E4" w:rsidP="00532B6F">
      <w:pPr>
        <w:pStyle w:val="NoSpacing"/>
        <w:ind w:left="720" w:hanging="720"/>
      </w:pPr>
    </w:p>
    <w:p w14:paraId="724C2D36" w14:textId="4CF1BB54" w:rsidR="0018063E" w:rsidRPr="00E07E55" w:rsidRDefault="0018063E" w:rsidP="00532B6F">
      <w:pPr>
        <w:pStyle w:val="NoSpacing"/>
        <w:ind w:left="720" w:hanging="720"/>
      </w:pPr>
    </w:p>
    <w:p w14:paraId="639273AF" w14:textId="046CE642" w:rsidR="003D242D" w:rsidRPr="00E07E55" w:rsidRDefault="003D242D" w:rsidP="00532B6F">
      <w:pPr>
        <w:pStyle w:val="NoSpacing"/>
        <w:ind w:left="720" w:hanging="720"/>
      </w:pPr>
    </w:p>
    <w:p w14:paraId="60CA11BF" w14:textId="232CDC00" w:rsidR="003D242D" w:rsidRPr="00E07E55" w:rsidRDefault="003D242D" w:rsidP="00532B6F">
      <w:pPr>
        <w:pStyle w:val="NoSpacing"/>
        <w:ind w:left="720" w:hanging="720"/>
      </w:pPr>
    </w:p>
    <w:p w14:paraId="2A683E46" w14:textId="77777777" w:rsidR="00852C46" w:rsidRPr="00E07E55" w:rsidRDefault="00852C46" w:rsidP="00532B6F">
      <w:pPr>
        <w:pStyle w:val="NoSpacing"/>
        <w:ind w:left="720" w:hanging="720"/>
      </w:pPr>
    </w:p>
    <w:p w14:paraId="01894670" w14:textId="77777777" w:rsidR="009649E6" w:rsidRPr="00E07E55" w:rsidRDefault="009649E6" w:rsidP="00532B6F">
      <w:pPr>
        <w:pStyle w:val="NoSpacing"/>
        <w:ind w:left="720" w:hanging="720"/>
      </w:pPr>
    </w:p>
    <w:p w14:paraId="7A38502D" w14:textId="5D68D8BD" w:rsidR="0011034C" w:rsidRPr="00E07E55" w:rsidRDefault="0011034C" w:rsidP="00532B6F">
      <w:pPr>
        <w:pStyle w:val="NoSpacing"/>
        <w:ind w:left="720" w:hanging="720"/>
      </w:pPr>
    </w:p>
    <w:p w14:paraId="1A4FB762" w14:textId="77777777" w:rsidR="0011034C" w:rsidRPr="00E07E55" w:rsidRDefault="0011034C" w:rsidP="00F56709">
      <w:pPr>
        <w:widowControl w:val="0"/>
        <w:autoSpaceDE w:val="0"/>
        <w:autoSpaceDN w:val="0"/>
        <w:adjustRightInd w:val="0"/>
        <w:ind w:left="720" w:hanging="720"/>
      </w:pPr>
    </w:p>
    <w:p w14:paraId="69885ADD" w14:textId="77777777" w:rsidR="00B47745" w:rsidRPr="00E07E55" w:rsidRDefault="00B47745" w:rsidP="00F56709">
      <w:pPr>
        <w:widowControl w:val="0"/>
        <w:autoSpaceDE w:val="0"/>
        <w:autoSpaceDN w:val="0"/>
        <w:adjustRightInd w:val="0"/>
        <w:ind w:left="720" w:hanging="720"/>
      </w:pPr>
    </w:p>
    <w:p w14:paraId="2F12AFD2" w14:textId="77777777" w:rsidR="00B47745" w:rsidRPr="00E07E55" w:rsidRDefault="00B47745" w:rsidP="00F56709">
      <w:pPr>
        <w:widowControl w:val="0"/>
        <w:autoSpaceDE w:val="0"/>
        <w:autoSpaceDN w:val="0"/>
        <w:adjustRightInd w:val="0"/>
        <w:ind w:left="720" w:hanging="720"/>
      </w:pPr>
    </w:p>
    <w:p w14:paraId="7AEFD577" w14:textId="77777777" w:rsidR="00B47745" w:rsidRPr="00E07E55" w:rsidRDefault="00B47745" w:rsidP="00F56709">
      <w:r w:rsidRPr="00E07E55">
        <w:br w:type="page"/>
      </w:r>
    </w:p>
    <w:p w14:paraId="57D35E2B" w14:textId="545B4EF1" w:rsidR="001C5A94" w:rsidRPr="00E07E55" w:rsidRDefault="001C5A94" w:rsidP="007273E3">
      <w:pPr>
        <w:pStyle w:val="Heading1"/>
      </w:pPr>
      <w:bookmarkStart w:id="65" w:name="_Toc523302150"/>
      <w:r w:rsidRPr="00E07E55">
        <w:lastRenderedPageBreak/>
        <w:t>Appendix A: Development of the Survey</w:t>
      </w:r>
      <w:bookmarkEnd w:id="65"/>
    </w:p>
    <w:p w14:paraId="62D077D4" w14:textId="77777777" w:rsidR="001C5A94" w:rsidRPr="00E07E55" w:rsidRDefault="001C5A94" w:rsidP="001C5A94">
      <w:pPr>
        <w:rPr>
          <w:b/>
        </w:rPr>
      </w:pPr>
    </w:p>
    <w:p w14:paraId="7291E28B" w14:textId="77777777" w:rsidR="001C5A94" w:rsidRPr="00E07E55" w:rsidRDefault="001C5A94" w:rsidP="00774335">
      <w:pPr>
        <w:pStyle w:val="NoSpacing"/>
        <w:rPr>
          <w:i/>
        </w:rPr>
      </w:pPr>
      <w:r w:rsidRPr="00E07E55">
        <w:rPr>
          <w:i/>
        </w:rPr>
        <w:t>Step 1: Gathering Existing Questionnaires</w:t>
      </w:r>
    </w:p>
    <w:p w14:paraId="61ACE93A" w14:textId="77777777" w:rsidR="001C5A94" w:rsidRPr="00E07E55" w:rsidRDefault="001C5A94" w:rsidP="001C5A94">
      <w:pPr>
        <w:rPr>
          <w:b/>
        </w:rPr>
      </w:pPr>
    </w:p>
    <w:p w14:paraId="417C444A" w14:textId="77777777" w:rsidR="001C5A94" w:rsidRPr="00E07E55" w:rsidRDefault="001C5A94" w:rsidP="001C5A94">
      <w:r w:rsidRPr="00E07E55">
        <w:t xml:space="preserve">We conducted a search for existing questionnaires. Our search included permutations of the following terms: “parent*” “child development” “adolescent*” “high school*” and “questionnaire.” We used the ProQuest </w:t>
      </w:r>
      <w:proofErr w:type="spellStart"/>
      <w:r w:rsidRPr="00E07E55">
        <w:t>PsychTests</w:t>
      </w:r>
      <w:proofErr w:type="spellEnd"/>
      <w:r w:rsidRPr="00E07E55">
        <w:t xml:space="preserve"> database to narrow our search to instruments. Through this search, we were able to find twenty-eight non-unique measurement instruments.</w:t>
      </w:r>
      <w:r w:rsidRPr="00E07E55">
        <w:rPr>
          <w:rStyle w:val="FootnoteReference"/>
        </w:rPr>
        <w:footnoteReference w:id="7"/>
      </w:r>
      <w:r w:rsidRPr="00E07E55">
        <w:t xml:space="preserve"> </w:t>
      </w:r>
    </w:p>
    <w:p w14:paraId="5754AC23" w14:textId="77777777" w:rsidR="001C5A94" w:rsidRPr="00E07E55" w:rsidRDefault="001C5A94" w:rsidP="001C5A94"/>
    <w:p w14:paraId="665CB213" w14:textId="77777777" w:rsidR="001C5A94" w:rsidRPr="00E07E55" w:rsidRDefault="001C5A94" w:rsidP="00774335">
      <w:pPr>
        <w:pStyle w:val="NoSpacing"/>
        <w:rPr>
          <w:i/>
        </w:rPr>
      </w:pPr>
      <w:r w:rsidRPr="00E07E55">
        <w:rPr>
          <w:i/>
        </w:rPr>
        <w:t xml:space="preserve">Step 2: Review of Existing Questionnaires: </w:t>
      </w:r>
    </w:p>
    <w:p w14:paraId="0D286A4F" w14:textId="77777777" w:rsidR="001C5A94" w:rsidRPr="00E07E55" w:rsidRDefault="001C5A94" w:rsidP="001C5A94">
      <w:pPr>
        <w:rPr>
          <w:b/>
        </w:rPr>
      </w:pPr>
    </w:p>
    <w:p w14:paraId="6282FF49" w14:textId="25B5A590" w:rsidR="001C5A94" w:rsidRPr="00E07E55" w:rsidRDefault="001C5A94" w:rsidP="001C5A94">
      <w:r w:rsidRPr="00E07E55">
        <w:t>We reviewed all of the questionnaires to get a sense of what they were trying to achieve, their audience, and their structure (Multiple choice questions? What kind of scale? How many items?). We then noted all of the items that seemed relevant to our purpose of learning about what high schoolers know and think about aspects of parenting and child development related to early learning. See Appendix B for details.</w:t>
      </w:r>
    </w:p>
    <w:p w14:paraId="56888243" w14:textId="77777777" w:rsidR="001C5A94" w:rsidRPr="00E07E55" w:rsidRDefault="001C5A94" w:rsidP="001C5A94">
      <w:pPr>
        <w:rPr>
          <w:b/>
        </w:rPr>
      </w:pPr>
    </w:p>
    <w:p w14:paraId="4DFA3003" w14:textId="77777777" w:rsidR="001C5A94" w:rsidRPr="00E07E55" w:rsidRDefault="001C5A94" w:rsidP="00774335">
      <w:pPr>
        <w:pStyle w:val="NoSpacing"/>
        <w:rPr>
          <w:i/>
        </w:rPr>
      </w:pPr>
      <w:r w:rsidRPr="00E07E55">
        <w:rPr>
          <w:i/>
        </w:rPr>
        <w:t>Step 3: Compiling Questions from Existing Questionnaires</w:t>
      </w:r>
    </w:p>
    <w:p w14:paraId="1210BD9B" w14:textId="77777777" w:rsidR="001C5A94" w:rsidRPr="00E07E55" w:rsidRDefault="001C5A94" w:rsidP="001C5A94">
      <w:pPr>
        <w:rPr>
          <w:b/>
        </w:rPr>
      </w:pPr>
    </w:p>
    <w:p w14:paraId="2746A6F8" w14:textId="31D561D1" w:rsidR="001C5A94" w:rsidRPr="00E07E55" w:rsidRDefault="001C5A94" w:rsidP="001C5A94">
      <w:r w:rsidRPr="00E07E55">
        <w:t>We compiled selected questions/items from the initial review. We then reviewed the compiled list and eliminated duplicates, removed questions that didn’t seem to fit our purposes, reworded questions to more closely align with our goals. We documented where each question came from, and whether we edited it.</w:t>
      </w:r>
    </w:p>
    <w:p w14:paraId="5C8052C1" w14:textId="77777777" w:rsidR="001C5A94" w:rsidRPr="00E07E55" w:rsidRDefault="001C5A94" w:rsidP="001C5A94">
      <w:pPr>
        <w:rPr>
          <w:b/>
        </w:rPr>
      </w:pPr>
    </w:p>
    <w:p w14:paraId="41F3AE13" w14:textId="77777777" w:rsidR="001C5A94" w:rsidRPr="00E07E55" w:rsidRDefault="001C5A94" w:rsidP="00774335">
      <w:pPr>
        <w:pStyle w:val="NoSpacing"/>
        <w:rPr>
          <w:i/>
        </w:rPr>
      </w:pPr>
      <w:r w:rsidRPr="00E07E55">
        <w:rPr>
          <w:i/>
        </w:rPr>
        <w:t>Step 4: Determining Initial Concept Groupings</w:t>
      </w:r>
    </w:p>
    <w:p w14:paraId="3C69E153" w14:textId="77777777" w:rsidR="001C5A94" w:rsidRPr="00E07E55" w:rsidRDefault="001C5A94" w:rsidP="001C5A94">
      <w:pPr>
        <w:rPr>
          <w:b/>
        </w:rPr>
      </w:pPr>
    </w:p>
    <w:p w14:paraId="44F5FF80" w14:textId="0BA2B598" w:rsidR="001C5A94" w:rsidRPr="00E07E55" w:rsidRDefault="001C5A94" w:rsidP="001C5A94">
      <w:r w:rsidRPr="00E07E55">
        <w:t>We initially grouped the questions into four categories: questions related to growth mindsets, the role of parents, expectations for children, and questions related to empathy and socio-emotional awareness. These four groupings represent key areas of knowledge necessary for caregivers to support young children’s learning. These were later revised based on the results of the pilot.</w:t>
      </w:r>
    </w:p>
    <w:p w14:paraId="2C579CE1" w14:textId="77777777" w:rsidR="001C5A94" w:rsidRPr="00E07E55" w:rsidRDefault="001C5A94" w:rsidP="001C5A94"/>
    <w:p w14:paraId="382A333D" w14:textId="77777777" w:rsidR="001C5A94" w:rsidRPr="00E07E55" w:rsidRDefault="001C5A94" w:rsidP="00774335">
      <w:pPr>
        <w:pStyle w:val="NoSpacing"/>
        <w:rPr>
          <w:i/>
        </w:rPr>
      </w:pPr>
      <w:r w:rsidRPr="00E07E55">
        <w:rPr>
          <w:i/>
        </w:rPr>
        <w:t>Step 5:</w:t>
      </w:r>
      <w:r w:rsidRPr="00E07E55">
        <w:rPr>
          <w:b/>
          <w:i/>
        </w:rPr>
        <w:t xml:space="preserve"> </w:t>
      </w:r>
      <w:r w:rsidRPr="00E07E55">
        <w:rPr>
          <w:i/>
        </w:rPr>
        <w:t>Adding New Questions</w:t>
      </w:r>
    </w:p>
    <w:p w14:paraId="45FC7A49" w14:textId="77777777" w:rsidR="001C5A94" w:rsidRPr="00E07E55" w:rsidRDefault="001C5A94" w:rsidP="001C5A94">
      <w:pPr>
        <w:rPr>
          <w:i/>
        </w:rPr>
      </w:pPr>
    </w:p>
    <w:p w14:paraId="01EC152B" w14:textId="1CF04E28" w:rsidR="001C5A94" w:rsidRPr="00E07E55" w:rsidRDefault="001C5A94" w:rsidP="001C5A94">
      <w:pPr>
        <w:rPr>
          <w:b/>
        </w:rPr>
      </w:pPr>
      <w:r w:rsidRPr="00E07E55">
        <w:t xml:space="preserve">Once we had a sense of what the </w:t>
      </w:r>
      <w:r w:rsidR="00227BBC" w:rsidRPr="00E07E55">
        <w:t>categories</w:t>
      </w:r>
      <w:r w:rsidRPr="00E07E55">
        <w:t xml:space="preserve"> to be included in the questionnaire would be, we reviewed the entire questionnaire—and each category of questions—to determine what was missing. We ended up adding new questions as a result of this review. In addition, we had initially decided on an impersonal question structure “Parents should…”, but upon reviewing the draft of the questionnaire, decided to include some “vignette” questions that create a hypothetical situation for the respondent “Imagine you are helping a child with his homework…”</w:t>
      </w:r>
    </w:p>
    <w:p w14:paraId="58F4D382" w14:textId="77777777" w:rsidR="001C5A94" w:rsidRPr="00E07E55" w:rsidRDefault="001C5A94" w:rsidP="001C5A94">
      <w:pPr>
        <w:rPr>
          <w:b/>
        </w:rPr>
      </w:pPr>
    </w:p>
    <w:p w14:paraId="4363079B" w14:textId="77777777" w:rsidR="001C5A94" w:rsidRPr="00E07E55" w:rsidRDefault="001C5A94" w:rsidP="00774335">
      <w:pPr>
        <w:pStyle w:val="NoSpacing"/>
        <w:rPr>
          <w:i/>
        </w:rPr>
      </w:pPr>
      <w:r w:rsidRPr="00E07E55">
        <w:rPr>
          <w:i/>
        </w:rPr>
        <w:t>Step 6: Sharing and Revision/Expert Review</w:t>
      </w:r>
    </w:p>
    <w:p w14:paraId="4927ACEF" w14:textId="77777777" w:rsidR="001C5A94" w:rsidRPr="00E07E55" w:rsidRDefault="001C5A94" w:rsidP="001C5A94">
      <w:pPr>
        <w:rPr>
          <w:b/>
        </w:rPr>
      </w:pPr>
    </w:p>
    <w:p w14:paraId="308EE5AB" w14:textId="77777777" w:rsidR="006E6A02" w:rsidRPr="00E07E55" w:rsidRDefault="001C5A94" w:rsidP="001C5A94">
      <w:r w:rsidRPr="00E07E55">
        <w:lastRenderedPageBreak/>
        <w:t xml:space="preserve">The APKAS was shared with two high schoolers and two “experts,” a pediatrician and a researcher. The high school students each completed the questionnaire and discussed any questions that seemed confusing, ambiguous, or irrelevant, or difficult to answer. We made minor revisions based on their feedback. </w:t>
      </w:r>
    </w:p>
    <w:p w14:paraId="2525B66B" w14:textId="77777777" w:rsidR="006E6A02" w:rsidRPr="00E07E55" w:rsidRDefault="006E6A02" w:rsidP="001C5A94"/>
    <w:p w14:paraId="32D3DBB2" w14:textId="479E2DB8" w:rsidR="006E6A02" w:rsidRPr="00E07E55" w:rsidRDefault="001C5A94" w:rsidP="001C5A94">
      <w:r w:rsidRPr="00E07E55">
        <w:t>In addition, we have received feedback from two experts who evaluated the APKAS and provid</w:t>
      </w:r>
      <w:r w:rsidR="006E6A02" w:rsidRPr="00E07E55">
        <w:t>ed suggestions for improvement:</w:t>
      </w:r>
    </w:p>
    <w:p w14:paraId="0CB923CA" w14:textId="77777777" w:rsidR="006E6A02" w:rsidRPr="00E07E55" w:rsidRDefault="006E6A02" w:rsidP="001C5A94"/>
    <w:tbl>
      <w:tblPr>
        <w:tblStyle w:val="TableGrid"/>
        <w:tblW w:w="0" w:type="auto"/>
        <w:tblLook w:val="04A0" w:firstRow="1" w:lastRow="0" w:firstColumn="1" w:lastColumn="0" w:noHBand="0" w:noVBand="1"/>
      </w:tblPr>
      <w:tblGrid>
        <w:gridCol w:w="2485"/>
        <w:gridCol w:w="2220"/>
        <w:gridCol w:w="4645"/>
      </w:tblGrid>
      <w:tr w:rsidR="006E6A02" w:rsidRPr="00E07E55" w14:paraId="231EA4ED" w14:textId="77777777" w:rsidTr="0094095C">
        <w:tc>
          <w:tcPr>
            <w:tcW w:w="2485" w:type="dxa"/>
            <w:shd w:val="clear" w:color="auto" w:fill="D9D9D9" w:themeFill="background1" w:themeFillShade="D9"/>
          </w:tcPr>
          <w:p w14:paraId="0BFB56C3" w14:textId="77777777" w:rsidR="006E6A02" w:rsidRPr="00E07E55" w:rsidRDefault="006E6A02" w:rsidP="0094095C">
            <w:pPr>
              <w:rPr>
                <w:rFonts w:eastAsiaTheme="majorEastAsia"/>
                <w:b/>
              </w:rPr>
            </w:pPr>
            <w:r w:rsidRPr="00E07E55">
              <w:rPr>
                <w:rFonts w:eastAsiaTheme="majorEastAsia"/>
                <w:b/>
              </w:rPr>
              <w:t>Name</w:t>
            </w:r>
          </w:p>
        </w:tc>
        <w:tc>
          <w:tcPr>
            <w:tcW w:w="2220" w:type="dxa"/>
            <w:shd w:val="clear" w:color="auto" w:fill="D9D9D9" w:themeFill="background1" w:themeFillShade="D9"/>
          </w:tcPr>
          <w:p w14:paraId="443C2AB1" w14:textId="77777777" w:rsidR="006E6A02" w:rsidRPr="00E07E55" w:rsidRDefault="006E6A02" w:rsidP="0094095C">
            <w:pPr>
              <w:rPr>
                <w:rFonts w:eastAsiaTheme="majorEastAsia"/>
                <w:b/>
              </w:rPr>
            </w:pPr>
            <w:r w:rsidRPr="00E07E55">
              <w:rPr>
                <w:rFonts w:eastAsiaTheme="majorEastAsia"/>
                <w:b/>
              </w:rPr>
              <w:t>Title</w:t>
            </w:r>
          </w:p>
        </w:tc>
        <w:tc>
          <w:tcPr>
            <w:tcW w:w="4645" w:type="dxa"/>
            <w:shd w:val="clear" w:color="auto" w:fill="D9D9D9" w:themeFill="background1" w:themeFillShade="D9"/>
          </w:tcPr>
          <w:p w14:paraId="533E9673" w14:textId="77777777" w:rsidR="006E6A02" w:rsidRPr="00E07E55" w:rsidRDefault="006E6A02" w:rsidP="0094095C">
            <w:pPr>
              <w:rPr>
                <w:rFonts w:eastAsiaTheme="majorEastAsia"/>
                <w:b/>
              </w:rPr>
            </w:pPr>
            <w:r w:rsidRPr="00E07E55">
              <w:rPr>
                <w:rFonts w:eastAsiaTheme="majorEastAsia"/>
                <w:b/>
              </w:rPr>
              <w:t>Rationale</w:t>
            </w:r>
          </w:p>
        </w:tc>
      </w:tr>
      <w:tr w:rsidR="006E6A02" w:rsidRPr="00E07E55" w14:paraId="2791BAEE" w14:textId="77777777" w:rsidTr="0094095C">
        <w:tc>
          <w:tcPr>
            <w:tcW w:w="2485" w:type="dxa"/>
          </w:tcPr>
          <w:p w14:paraId="69A9E832" w14:textId="77777777" w:rsidR="006E6A02" w:rsidRPr="00E07E55" w:rsidRDefault="006E6A02" w:rsidP="0094095C">
            <w:pPr>
              <w:rPr>
                <w:rFonts w:eastAsiaTheme="majorEastAsia"/>
              </w:rPr>
            </w:pPr>
            <w:r w:rsidRPr="00E07E55">
              <w:rPr>
                <w:rFonts w:eastAsiaTheme="majorEastAsia"/>
              </w:rPr>
              <w:t>Barry Zuckerman, M.D.</w:t>
            </w:r>
          </w:p>
        </w:tc>
        <w:tc>
          <w:tcPr>
            <w:tcW w:w="2220" w:type="dxa"/>
          </w:tcPr>
          <w:p w14:paraId="363DA6AC" w14:textId="77777777" w:rsidR="006E6A02" w:rsidRPr="00E07E55" w:rsidRDefault="006E6A02" w:rsidP="0094095C">
            <w:pPr>
              <w:rPr>
                <w:rFonts w:eastAsiaTheme="majorEastAsia"/>
              </w:rPr>
            </w:pPr>
            <w:r w:rsidRPr="00E07E55">
              <w:rPr>
                <w:rFonts w:eastAsiaTheme="majorEastAsia"/>
              </w:rPr>
              <w:t>Professor of Pediatrics, Boston University School of Medicine</w:t>
            </w:r>
          </w:p>
        </w:tc>
        <w:tc>
          <w:tcPr>
            <w:tcW w:w="4645" w:type="dxa"/>
          </w:tcPr>
          <w:p w14:paraId="762FEC86" w14:textId="77777777" w:rsidR="006E6A02" w:rsidRPr="00E07E55" w:rsidRDefault="006E6A02" w:rsidP="0094095C">
            <w:pPr>
              <w:rPr>
                <w:rFonts w:eastAsiaTheme="majorEastAsia"/>
              </w:rPr>
            </w:pPr>
            <w:r w:rsidRPr="00E07E55">
              <w:rPr>
                <w:rFonts w:eastAsiaTheme="majorEastAsia"/>
              </w:rPr>
              <w:t xml:space="preserve">Dr. Zuckerman’s research interests focus on promoting early learning and resilience, and maternal mental health—both of which are relevant to the APKAS. </w:t>
            </w:r>
          </w:p>
        </w:tc>
      </w:tr>
      <w:tr w:rsidR="006E6A02" w:rsidRPr="00E07E55" w14:paraId="472CE67F" w14:textId="77777777" w:rsidTr="0094095C">
        <w:tc>
          <w:tcPr>
            <w:tcW w:w="2485" w:type="dxa"/>
          </w:tcPr>
          <w:p w14:paraId="1CBD05D1" w14:textId="77777777" w:rsidR="006E6A02" w:rsidRPr="00E07E55" w:rsidRDefault="006E6A02" w:rsidP="0094095C">
            <w:pPr>
              <w:rPr>
                <w:rFonts w:eastAsiaTheme="majorEastAsia"/>
              </w:rPr>
            </w:pPr>
            <w:r w:rsidRPr="00E07E55">
              <w:rPr>
                <w:rFonts w:eastAsiaTheme="majorEastAsia"/>
              </w:rPr>
              <w:t>Joan Kelley, Ed.M.</w:t>
            </w:r>
          </w:p>
        </w:tc>
        <w:tc>
          <w:tcPr>
            <w:tcW w:w="2220" w:type="dxa"/>
          </w:tcPr>
          <w:p w14:paraId="1A94F619" w14:textId="77777777" w:rsidR="006E6A02" w:rsidRPr="00E07E55" w:rsidRDefault="006E6A02" w:rsidP="0094095C">
            <w:pPr>
              <w:rPr>
                <w:rFonts w:eastAsiaTheme="majorEastAsia"/>
                <w:bCs/>
              </w:rPr>
            </w:pPr>
            <w:r w:rsidRPr="00E07E55">
              <w:rPr>
                <w:rFonts w:eastAsiaTheme="majorEastAsia"/>
                <w:bCs/>
              </w:rPr>
              <w:t>Researcher, Language Diversity and Literacy Development Research Group, Harvard Graduate School of Education</w:t>
            </w:r>
          </w:p>
        </w:tc>
        <w:tc>
          <w:tcPr>
            <w:tcW w:w="4645" w:type="dxa"/>
          </w:tcPr>
          <w:p w14:paraId="5FB1E862" w14:textId="77777777" w:rsidR="006E6A02" w:rsidRPr="00E07E55" w:rsidRDefault="006E6A02" w:rsidP="0094095C">
            <w:pPr>
              <w:rPr>
                <w:rFonts w:eastAsiaTheme="majorEastAsia"/>
              </w:rPr>
            </w:pPr>
            <w:r w:rsidRPr="00E07E55">
              <w:rPr>
                <w:rFonts w:eastAsiaTheme="majorEastAsia"/>
              </w:rPr>
              <w:t xml:space="preserve">Joan has been a researcher with the Language Diversity and Literacy Development Research Group for more than ten years. She is currently developing an online tool for parents of children 0-9 as part of the Parent Uptake Project. Her expertise in the parent’s’ role in early learning makes her well-suited to review the APKAS. </w:t>
            </w:r>
          </w:p>
        </w:tc>
      </w:tr>
    </w:tbl>
    <w:p w14:paraId="359EAAFD" w14:textId="77777777" w:rsidR="006E6A02" w:rsidRPr="00E07E55" w:rsidRDefault="006E6A02" w:rsidP="001C5A94"/>
    <w:p w14:paraId="12222EAF" w14:textId="04A017AE" w:rsidR="001C5A94" w:rsidRPr="00E07E55" w:rsidRDefault="001C5A94" w:rsidP="001C5A94">
      <w:r w:rsidRPr="00E07E55">
        <w:t>They were asked to respond to the following questions:</w:t>
      </w:r>
    </w:p>
    <w:p w14:paraId="4465AB98" w14:textId="77777777" w:rsidR="001C5A94" w:rsidRPr="00E07E55" w:rsidRDefault="001C5A94" w:rsidP="001C5A94"/>
    <w:p w14:paraId="0B74ACA8" w14:textId="77777777" w:rsidR="001C5A94" w:rsidRPr="00E07E55" w:rsidRDefault="001C5A94" w:rsidP="001C5A94">
      <w:pPr>
        <w:numPr>
          <w:ilvl w:val="0"/>
          <w:numId w:val="2"/>
        </w:numPr>
      </w:pPr>
      <w:r w:rsidRPr="00E07E55">
        <w:t>Is the content appropriate for a questionnaire that seeks to understand adolescents' parenting attitudes and knowledge of child development?</w:t>
      </w:r>
    </w:p>
    <w:p w14:paraId="1610529F" w14:textId="77777777" w:rsidR="001C5A94" w:rsidRPr="00E07E55" w:rsidRDefault="001C5A94" w:rsidP="001C5A94">
      <w:pPr>
        <w:numPr>
          <w:ilvl w:val="0"/>
          <w:numId w:val="2"/>
        </w:numPr>
      </w:pPr>
      <w:r w:rsidRPr="00E07E55">
        <w:t>Is there anything missing?</w:t>
      </w:r>
    </w:p>
    <w:p w14:paraId="0B3E49F9" w14:textId="77777777" w:rsidR="001C5A94" w:rsidRPr="00E07E55" w:rsidRDefault="001C5A94" w:rsidP="001C5A94">
      <w:pPr>
        <w:numPr>
          <w:ilvl w:val="0"/>
          <w:numId w:val="2"/>
        </w:numPr>
      </w:pPr>
      <w:r w:rsidRPr="00E07E55">
        <w:t>Do you think that the results of the questionnaire will uncover differences in adolescents' parenting attitudes and knowledge of child development?</w:t>
      </w:r>
    </w:p>
    <w:p w14:paraId="6FA88F60" w14:textId="77777777" w:rsidR="001C5A94" w:rsidRPr="00E07E55" w:rsidRDefault="001C5A94" w:rsidP="001C5A94">
      <w:pPr>
        <w:numPr>
          <w:ilvl w:val="0"/>
          <w:numId w:val="2"/>
        </w:numPr>
      </w:pPr>
      <w:r w:rsidRPr="00E07E55">
        <w:t>Do you have any additional thoughts or comments?</w:t>
      </w:r>
    </w:p>
    <w:p w14:paraId="30913F60" w14:textId="77777777" w:rsidR="001C5A94" w:rsidRPr="00E07E55" w:rsidRDefault="001C5A94" w:rsidP="001C5A94">
      <w:pPr>
        <w:rPr>
          <w:b/>
        </w:rPr>
      </w:pPr>
    </w:p>
    <w:p w14:paraId="4F39161F" w14:textId="77777777" w:rsidR="001C5A94" w:rsidRPr="00E07E55" w:rsidRDefault="001C5A94" w:rsidP="001C5A94">
      <w:r w:rsidRPr="00E07E55">
        <w:t xml:space="preserve">The feedback from two of the experts led to the following changes: </w:t>
      </w:r>
    </w:p>
    <w:p w14:paraId="5C1291B4" w14:textId="77777777" w:rsidR="001C5A94" w:rsidRPr="00E07E55" w:rsidRDefault="001C5A94" w:rsidP="001C5A94"/>
    <w:p w14:paraId="4F6C9C8D" w14:textId="77777777" w:rsidR="001C5A94" w:rsidRPr="00E07E55" w:rsidRDefault="001C5A94" w:rsidP="001C5A94">
      <w:pPr>
        <w:pStyle w:val="ListParagraph"/>
        <w:numPr>
          <w:ilvl w:val="0"/>
          <w:numId w:val="1"/>
        </w:numPr>
      </w:pPr>
      <w:r w:rsidRPr="00E07E55">
        <w:t xml:space="preserve">Adding a question about parents’ primary language as a proxy for culture, since we know </w:t>
      </w:r>
      <w:proofErr w:type="gramStart"/>
      <w:r w:rsidRPr="00E07E55">
        <w:t>this matters</w:t>
      </w:r>
      <w:proofErr w:type="gramEnd"/>
      <w:r w:rsidRPr="00E07E55">
        <w:t xml:space="preserve"> for parenting and childrearing attitudes. (BZ)</w:t>
      </w:r>
    </w:p>
    <w:p w14:paraId="14BEB839" w14:textId="77777777" w:rsidR="001C5A94" w:rsidRPr="00E07E55" w:rsidRDefault="001C5A94" w:rsidP="001C5A94">
      <w:pPr>
        <w:pStyle w:val="ListParagraph"/>
        <w:numPr>
          <w:ilvl w:val="0"/>
          <w:numId w:val="1"/>
        </w:numPr>
      </w:pPr>
      <w:r w:rsidRPr="00E07E55">
        <w:t>Adding a question about the number of younger siblings the respondent has. More younger siblings may mean more experience caring for children. (BZ)</w:t>
      </w:r>
    </w:p>
    <w:p w14:paraId="73AE24DE" w14:textId="77777777" w:rsidR="001C5A94" w:rsidRPr="00E07E55" w:rsidRDefault="001C5A94" w:rsidP="001C5A94">
      <w:pPr>
        <w:pStyle w:val="ListParagraph"/>
        <w:numPr>
          <w:ilvl w:val="0"/>
          <w:numId w:val="1"/>
        </w:numPr>
      </w:pPr>
      <w:r w:rsidRPr="00E07E55">
        <w:t>Changing the word “development” to “learning” in Q6.5. (BZ)</w:t>
      </w:r>
    </w:p>
    <w:p w14:paraId="7AC94165" w14:textId="77777777" w:rsidR="001C5A94" w:rsidRPr="00E07E55" w:rsidRDefault="001C5A94" w:rsidP="001C5A94">
      <w:pPr>
        <w:pStyle w:val="ListParagraph"/>
        <w:numPr>
          <w:ilvl w:val="0"/>
          <w:numId w:val="1"/>
        </w:numPr>
      </w:pPr>
      <w:r w:rsidRPr="00E07E55">
        <w:t>Moving the question about ethnic background so that it doesn’t follow the question asking if the respondent is a parent. (JK)</w:t>
      </w:r>
    </w:p>
    <w:p w14:paraId="15DEBD80" w14:textId="77777777" w:rsidR="001C5A94" w:rsidRPr="00E07E55" w:rsidRDefault="001C5A94" w:rsidP="001C5A94">
      <w:pPr>
        <w:pStyle w:val="ListParagraph"/>
        <w:numPr>
          <w:ilvl w:val="0"/>
          <w:numId w:val="1"/>
        </w:numPr>
      </w:pPr>
      <w:r w:rsidRPr="00E07E55">
        <w:t>Asking for more detailed information about parents’ education. (JK)</w:t>
      </w:r>
    </w:p>
    <w:p w14:paraId="1D188A14" w14:textId="77777777" w:rsidR="001C5A94" w:rsidRPr="00E07E55" w:rsidRDefault="001C5A94" w:rsidP="001C5A94">
      <w:pPr>
        <w:pStyle w:val="ListParagraph"/>
        <w:numPr>
          <w:ilvl w:val="0"/>
          <w:numId w:val="1"/>
        </w:numPr>
      </w:pPr>
      <w:r w:rsidRPr="00E07E55">
        <w:t>A few minor wording edits. (JK)</w:t>
      </w:r>
    </w:p>
    <w:p w14:paraId="5175EC0B" w14:textId="77777777" w:rsidR="001C5A94" w:rsidRPr="00E07E55" w:rsidRDefault="001C5A94" w:rsidP="001C5A94">
      <w:pPr>
        <w:rPr>
          <w:b/>
        </w:rPr>
      </w:pPr>
    </w:p>
    <w:p w14:paraId="33ED467A" w14:textId="77777777" w:rsidR="001C5A94" w:rsidRPr="00E07E55" w:rsidRDefault="001C5A94" w:rsidP="00774335">
      <w:pPr>
        <w:pStyle w:val="NoSpacing"/>
        <w:rPr>
          <w:i/>
        </w:rPr>
      </w:pPr>
      <w:r w:rsidRPr="00E07E55">
        <w:rPr>
          <w:i/>
        </w:rPr>
        <w:t>Step 7: Preliminary Testing</w:t>
      </w:r>
    </w:p>
    <w:p w14:paraId="30B5800D" w14:textId="77777777" w:rsidR="001C5A94" w:rsidRPr="00E07E55" w:rsidRDefault="001C5A94" w:rsidP="001C5A94">
      <w:pPr>
        <w:rPr>
          <w:b/>
        </w:rPr>
      </w:pPr>
    </w:p>
    <w:p w14:paraId="3DFE425F" w14:textId="77777777" w:rsidR="001C5A94" w:rsidRPr="00E07E55" w:rsidRDefault="001C5A94" w:rsidP="001C5A94">
      <w:pPr>
        <w:rPr>
          <w:b/>
        </w:rPr>
      </w:pPr>
      <w:r w:rsidRPr="00E07E55">
        <w:lastRenderedPageBreak/>
        <w:t xml:space="preserve">The draft </w:t>
      </w:r>
      <w:r w:rsidRPr="00E07E55">
        <w:rPr>
          <w:i/>
        </w:rPr>
        <w:t>Adolescent Parenting Knowledge and Attitudes Survey</w:t>
      </w:r>
      <w:r w:rsidRPr="00E07E55">
        <w:t xml:space="preserve"> was administered to 50 individuals via </w:t>
      </w:r>
      <w:proofErr w:type="spellStart"/>
      <w:r w:rsidRPr="00E07E55">
        <w:t>Qualtrics</w:t>
      </w:r>
      <w:proofErr w:type="spellEnd"/>
      <w:r w:rsidRPr="00E07E55">
        <w:t xml:space="preserve"> and recruited via Amazon’s Mechanical Turk service. This pilot of the instrument was useful since it revealed several flaws in the administration and recruitment process. First, we had not specified that respondents must be US citizens and/or residing in the US. Second, although we had included several questions and recruitment specifications in order to ensure that the respondents were high school students (and not their parents or other adults), it became clear within the first ten responses that some respondents were ignoring that information or misunderstood the recruitment criteria. We have adjusted the language, added questions that—if answered “incorrectly”—will end the survey immediately, and set more specific respondent recruitment criteria (so that many ineligible candidates are not even shown the survey opportunity, such as non-US candidates). </w:t>
      </w:r>
    </w:p>
    <w:p w14:paraId="5E451392" w14:textId="77777777" w:rsidR="001C5A94" w:rsidRPr="00E07E55" w:rsidRDefault="001C5A94" w:rsidP="001C5A94"/>
    <w:p w14:paraId="1B0CB8CF" w14:textId="77777777" w:rsidR="001C5A94" w:rsidRPr="00E07E55" w:rsidRDefault="001C5A94" w:rsidP="001C5A94">
      <w:r w:rsidRPr="00E07E55">
        <w:t xml:space="preserve">As a result of the preliminary testing, we have also been able to improve the survey flow by providing clearer transitions between the parent permission portions of the survey and the sections that must be completed by the high school respondent. In addition, we were able to test the randomization of the question blocks as well as randomization within the blocks, as well as troubleshoot other logistic and flow issues. </w:t>
      </w:r>
    </w:p>
    <w:p w14:paraId="521A9ED6" w14:textId="77777777" w:rsidR="001C5A94" w:rsidRPr="00E07E55" w:rsidRDefault="001C5A94" w:rsidP="001C5A94"/>
    <w:p w14:paraId="624C5613" w14:textId="0FA5F6F0" w:rsidR="001C5A94" w:rsidRPr="00E07E55" w:rsidRDefault="001C5A94" w:rsidP="001C5A94">
      <w:r w:rsidRPr="00E07E55">
        <w:t xml:space="preserve">Beyond revealing flaws in the recruitment, the preliminary testing, as well as the expert review, was been useful for refining the measures. We also conducted confirmatory factor analysis with each of the </w:t>
      </w:r>
      <w:r w:rsidR="00227BBC" w:rsidRPr="00E07E55">
        <w:t>categories</w:t>
      </w:r>
      <w:r w:rsidRPr="00E07E55">
        <w:t xml:space="preserve"> measured by the APKAS to determine fit. This led to significant reorganization to the instrument (but not substantive changes to the items). </w:t>
      </w:r>
    </w:p>
    <w:p w14:paraId="258F0B0B" w14:textId="77777777" w:rsidR="001C5A94" w:rsidRPr="00E07E55" w:rsidRDefault="001C5A94" w:rsidP="001C5A94"/>
    <w:p w14:paraId="7BA76D4C" w14:textId="77777777" w:rsidR="001C5A94" w:rsidRPr="00E07E55" w:rsidRDefault="001C5A94" w:rsidP="00774335">
      <w:pPr>
        <w:pStyle w:val="NoSpacing"/>
        <w:rPr>
          <w:i/>
        </w:rPr>
      </w:pPr>
      <w:r w:rsidRPr="00E07E55">
        <w:rPr>
          <w:i/>
        </w:rPr>
        <w:t>Step 8: Pilot Testing</w:t>
      </w:r>
    </w:p>
    <w:p w14:paraId="611907AD" w14:textId="77777777" w:rsidR="001C5A94" w:rsidRPr="00E07E55" w:rsidRDefault="001C5A94" w:rsidP="001C5A94">
      <w:pPr>
        <w:rPr>
          <w:b/>
        </w:rPr>
      </w:pPr>
    </w:p>
    <w:p w14:paraId="1848567C" w14:textId="123AEE0F" w:rsidR="001C5A94" w:rsidRPr="00E07E55" w:rsidRDefault="001C5A94" w:rsidP="001C5A94">
      <w:r w:rsidRPr="00E07E55">
        <w:t xml:space="preserve">Following the preliminary testing, we conducted a pilot with 100 respondents to further refine the measures. We conducted exploratory factor analysis and confirmatory factor analysis with each </w:t>
      </w:r>
      <w:r w:rsidR="00227BBC" w:rsidRPr="00E07E55">
        <w:t>category</w:t>
      </w:r>
      <w:r w:rsidRPr="00E07E55">
        <w:t xml:space="preserve"> to make revisions to individual items. </w:t>
      </w:r>
    </w:p>
    <w:p w14:paraId="3242C38C" w14:textId="77777777" w:rsidR="001C5A94" w:rsidRPr="00E07E55" w:rsidRDefault="001C5A94" w:rsidP="00F56709">
      <w:pPr>
        <w:jc w:val="center"/>
        <w:rPr>
          <w:b/>
        </w:rPr>
      </w:pPr>
    </w:p>
    <w:p w14:paraId="39D5BD7E" w14:textId="77777777" w:rsidR="001C5A94" w:rsidRPr="00E07E55" w:rsidRDefault="001C5A94" w:rsidP="00F56709">
      <w:pPr>
        <w:jc w:val="center"/>
        <w:rPr>
          <w:b/>
        </w:rPr>
      </w:pPr>
    </w:p>
    <w:p w14:paraId="368C6104" w14:textId="77777777" w:rsidR="001C5A94" w:rsidRPr="00E07E55" w:rsidRDefault="001C5A94">
      <w:pPr>
        <w:rPr>
          <w:b/>
        </w:rPr>
      </w:pPr>
      <w:r w:rsidRPr="00E07E55">
        <w:rPr>
          <w:b/>
        </w:rPr>
        <w:br w:type="page"/>
      </w:r>
    </w:p>
    <w:p w14:paraId="2847A01F" w14:textId="3ED61910" w:rsidR="00230D70" w:rsidRPr="00E07E55" w:rsidRDefault="00230D70" w:rsidP="007273E3">
      <w:pPr>
        <w:pStyle w:val="Heading1"/>
      </w:pPr>
      <w:bookmarkStart w:id="66" w:name="_Toc523302151"/>
      <w:r w:rsidRPr="00E07E55">
        <w:lastRenderedPageBreak/>
        <w:t>Appendix B: Review of existing questionnaires</w:t>
      </w:r>
      <w:bookmarkEnd w:id="66"/>
    </w:p>
    <w:p w14:paraId="5ED68732" w14:textId="77777777" w:rsidR="00230D70" w:rsidRPr="00E07E55" w:rsidRDefault="00230D70" w:rsidP="00F56709">
      <w:pPr>
        <w:rPr>
          <w:b/>
        </w:rPr>
      </w:pPr>
    </w:p>
    <w:tbl>
      <w:tblPr>
        <w:tblW w:w="5000" w:type="pct"/>
        <w:tblLook w:val="04A0" w:firstRow="1" w:lastRow="0" w:firstColumn="1" w:lastColumn="0" w:noHBand="0" w:noVBand="1"/>
      </w:tblPr>
      <w:tblGrid>
        <w:gridCol w:w="1683"/>
        <w:gridCol w:w="1830"/>
        <w:gridCol w:w="2596"/>
        <w:gridCol w:w="3467"/>
      </w:tblGrid>
      <w:tr w:rsidR="00230D70" w:rsidRPr="00E07E55" w14:paraId="4D22F8EB" w14:textId="77777777" w:rsidTr="00E411E7">
        <w:trPr>
          <w:trHeight w:val="300"/>
        </w:trPr>
        <w:tc>
          <w:tcPr>
            <w:tcW w:w="1043" w:type="pct"/>
            <w:tcBorders>
              <w:top w:val="single" w:sz="4" w:space="0" w:color="auto"/>
              <w:left w:val="single" w:sz="4" w:space="0" w:color="auto"/>
              <w:bottom w:val="single" w:sz="4" w:space="0" w:color="auto"/>
              <w:right w:val="single" w:sz="4" w:space="0" w:color="auto"/>
            </w:tcBorders>
            <w:shd w:val="clear" w:color="000000" w:fill="D9D9D9"/>
            <w:vAlign w:val="bottom"/>
            <w:hideMark/>
          </w:tcPr>
          <w:p w14:paraId="670D835F" w14:textId="77777777" w:rsidR="00230D70" w:rsidRPr="00E07E55" w:rsidRDefault="00230D70" w:rsidP="00F56709">
            <w:pPr>
              <w:jc w:val="center"/>
              <w:rPr>
                <w:b/>
                <w:bCs/>
                <w:color w:val="000000"/>
              </w:rPr>
            </w:pPr>
            <w:bookmarkStart w:id="67" w:name="RANGE!A1:E29"/>
            <w:r w:rsidRPr="00E07E55">
              <w:rPr>
                <w:b/>
                <w:bCs/>
                <w:color w:val="000000"/>
              </w:rPr>
              <w:t>NAME</w:t>
            </w:r>
            <w:bookmarkEnd w:id="67"/>
          </w:p>
        </w:tc>
        <w:tc>
          <w:tcPr>
            <w:tcW w:w="817" w:type="pct"/>
            <w:tcBorders>
              <w:top w:val="single" w:sz="4" w:space="0" w:color="auto"/>
              <w:left w:val="nil"/>
              <w:bottom w:val="single" w:sz="4" w:space="0" w:color="auto"/>
              <w:right w:val="single" w:sz="4" w:space="0" w:color="auto"/>
            </w:tcBorders>
            <w:shd w:val="clear" w:color="000000" w:fill="D9D9D9"/>
            <w:noWrap/>
            <w:vAlign w:val="bottom"/>
            <w:hideMark/>
          </w:tcPr>
          <w:p w14:paraId="0C75B72B" w14:textId="77777777" w:rsidR="00230D70" w:rsidRPr="00E07E55" w:rsidRDefault="00230D70" w:rsidP="00F56709">
            <w:pPr>
              <w:jc w:val="center"/>
              <w:rPr>
                <w:b/>
                <w:bCs/>
                <w:color w:val="000000"/>
              </w:rPr>
            </w:pPr>
            <w:r w:rsidRPr="00E07E55">
              <w:rPr>
                <w:b/>
                <w:bCs/>
                <w:color w:val="000000"/>
              </w:rPr>
              <w:t>ACRONYM</w:t>
            </w:r>
          </w:p>
        </w:tc>
        <w:tc>
          <w:tcPr>
            <w:tcW w:w="1100" w:type="pct"/>
            <w:tcBorders>
              <w:top w:val="single" w:sz="4" w:space="0" w:color="auto"/>
              <w:left w:val="nil"/>
              <w:bottom w:val="single" w:sz="4" w:space="0" w:color="auto"/>
              <w:right w:val="single" w:sz="4" w:space="0" w:color="auto"/>
            </w:tcBorders>
            <w:shd w:val="clear" w:color="000000" w:fill="D9D9D9"/>
            <w:noWrap/>
            <w:vAlign w:val="bottom"/>
            <w:hideMark/>
          </w:tcPr>
          <w:p w14:paraId="1B00B66E" w14:textId="77777777" w:rsidR="00230D70" w:rsidRPr="00E07E55" w:rsidRDefault="00230D70" w:rsidP="00F56709">
            <w:pPr>
              <w:jc w:val="center"/>
              <w:rPr>
                <w:b/>
                <w:bCs/>
                <w:color w:val="000000"/>
              </w:rPr>
            </w:pPr>
            <w:r w:rsidRPr="00E07E55">
              <w:rPr>
                <w:b/>
                <w:bCs/>
                <w:color w:val="000000"/>
              </w:rPr>
              <w:t>For</w:t>
            </w:r>
          </w:p>
        </w:tc>
        <w:tc>
          <w:tcPr>
            <w:tcW w:w="2041" w:type="pct"/>
            <w:tcBorders>
              <w:top w:val="single" w:sz="4" w:space="0" w:color="auto"/>
              <w:left w:val="nil"/>
              <w:bottom w:val="single" w:sz="4" w:space="0" w:color="auto"/>
              <w:right w:val="single" w:sz="4" w:space="0" w:color="auto"/>
            </w:tcBorders>
            <w:shd w:val="clear" w:color="000000" w:fill="D9D9D9"/>
            <w:vAlign w:val="bottom"/>
            <w:hideMark/>
          </w:tcPr>
          <w:p w14:paraId="05634A38" w14:textId="77777777" w:rsidR="00230D70" w:rsidRPr="00E07E55" w:rsidRDefault="00230D70" w:rsidP="00F56709">
            <w:pPr>
              <w:jc w:val="center"/>
              <w:rPr>
                <w:b/>
                <w:bCs/>
                <w:color w:val="000000"/>
              </w:rPr>
            </w:pPr>
            <w:r w:rsidRPr="00E07E55">
              <w:rPr>
                <w:b/>
                <w:bCs/>
                <w:color w:val="000000"/>
              </w:rPr>
              <w:t>NOTES</w:t>
            </w:r>
          </w:p>
        </w:tc>
      </w:tr>
      <w:tr w:rsidR="00230D70" w:rsidRPr="00E07E55" w14:paraId="3024518B" w14:textId="77777777" w:rsidTr="00E411E7">
        <w:trPr>
          <w:trHeight w:val="494"/>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51B44083" w14:textId="77777777" w:rsidR="00230D70" w:rsidRPr="00E07E55" w:rsidRDefault="00230D70" w:rsidP="00F56709">
            <w:pPr>
              <w:rPr>
                <w:color w:val="000000"/>
              </w:rPr>
            </w:pPr>
            <w:r w:rsidRPr="00E07E55">
              <w:rPr>
                <w:color w:val="000000"/>
              </w:rPr>
              <w:t>Active Parenting: First Five Years Survey</w:t>
            </w:r>
          </w:p>
        </w:tc>
        <w:tc>
          <w:tcPr>
            <w:tcW w:w="817" w:type="pct"/>
            <w:tcBorders>
              <w:top w:val="nil"/>
              <w:left w:val="nil"/>
              <w:bottom w:val="single" w:sz="4" w:space="0" w:color="auto"/>
              <w:right w:val="single" w:sz="4" w:space="0" w:color="auto"/>
            </w:tcBorders>
            <w:shd w:val="clear" w:color="auto" w:fill="auto"/>
            <w:noWrap/>
            <w:vAlign w:val="bottom"/>
            <w:hideMark/>
          </w:tcPr>
          <w:p w14:paraId="0B1BC612" w14:textId="77777777" w:rsidR="00230D70" w:rsidRPr="00E07E55" w:rsidRDefault="00230D70" w:rsidP="00F56709">
            <w:pPr>
              <w:rPr>
                <w:color w:val="000000"/>
              </w:rPr>
            </w:pPr>
            <w:r w:rsidRPr="00E07E55">
              <w:rPr>
                <w:color w:val="000000"/>
              </w:rPr>
              <w:t>FFY</w:t>
            </w:r>
          </w:p>
        </w:tc>
        <w:tc>
          <w:tcPr>
            <w:tcW w:w="1100" w:type="pct"/>
            <w:tcBorders>
              <w:top w:val="nil"/>
              <w:left w:val="nil"/>
              <w:bottom w:val="single" w:sz="4" w:space="0" w:color="auto"/>
              <w:right w:val="single" w:sz="4" w:space="0" w:color="auto"/>
            </w:tcBorders>
            <w:shd w:val="clear" w:color="auto" w:fill="auto"/>
            <w:vAlign w:val="bottom"/>
            <w:hideMark/>
          </w:tcPr>
          <w:p w14:paraId="438A6A45" w14:textId="77777777" w:rsidR="00230D70" w:rsidRPr="00E07E55" w:rsidRDefault="00230D70" w:rsidP="00F56709">
            <w:pPr>
              <w:rPr>
                <w:color w:val="000000"/>
              </w:rPr>
            </w:pPr>
            <w:r w:rsidRPr="00E07E55">
              <w:rPr>
                <w:color w:val="000000"/>
              </w:rPr>
              <w:t>Ages 15-50+ (parents)</w:t>
            </w:r>
          </w:p>
        </w:tc>
        <w:tc>
          <w:tcPr>
            <w:tcW w:w="2041" w:type="pct"/>
            <w:tcBorders>
              <w:top w:val="nil"/>
              <w:left w:val="nil"/>
              <w:bottom w:val="single" w:sz="4" w:space="0" w:color="auto"/>
              <w:right w:val="single" w:sz="4" w:space="0" w:color="auto"/>
            </w:tcBorders>
            <w:shd w:val="clear" w:color="auto" w:fill="auto"/>
            <w:vAlign w:val="bottom"/>
            <w:hideMark/>
          </w:tcPr>
          <w:p w14:paraId="301BA8B7" w14:textId="77777777" w:rsidR="00230D70" w:rsidRPr="00E07E55" w:rsidRDefault="00230D70" w:rsidP="00F56709">
            <w:pPr>
              <w:rPr>
                <w:color w:val="000000"/>
              </w:rPr>
            </w:pPr>
            <w:r w:rsidRPr="00E07E55">
              <w:rPr>
                <w:color w:val="000000"/>
              </w:rPr>
              <w:t>Primarily focused on emotions/emotional regulation/responsive parenting.</w:t>
            </w:r>
          </w:p>
        </w:tc>
      </w:tr>
      <w:tr w:rsidR="00230D70" w:rsidRPr="00E07E55" w14:paraId="4F68CBC4" w14:textId="77777777" w:rsidTr="00E411E7">
        <w:trPr>
          <w:trHeight w:val="701"/>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7C590BE6" w14:textId="77777777" w:rsidR="00230D70" w:rsidRPr="00E07E55" w:rsidRDefault="00230D70" w:rsidP="00F56709">
            <w:pPr>
              <w:rPr>
                <w:color w:val="000000"/>
                <w:lang w:val="fr-FR"/>
              </w:rPr>
            </w:pPr>
            <w:proofErr w:type="spellStart"/>
            <w:r w:rsidRPr="00E07E55">
              <w:rPr>
                <w:color w:val="000000"/>
                <w:lang w:val="fr-FR"/>
              </w:rPr>
              <w:t>Adult</w:t>
            </w:r>
            <w:proofErr w:type="spellEnd"/>
            <w:r w:rsidRPr="00E07E55">
              <w:rPr>
                <w:color w:val="000000"/>
                <w:lang w:val="fr-FR"/>
              </w:rPr>
              <w:t xml:space="preserve"> Adolescent </w:t>
            </w:r>
            <w:proofErr w:type="spellStart"/>
            <w:r w:rsidRPr="00E07E55">
              <w:rPr>
                <w:color w:val="000000"/>
                <w:lang w:val="fr-FR"/>
              </w:rPr>
              <w:t>Parenting</w:t>
            </w:r>
            <w:proofErr w:type="spellEnd"/>
            <w:r w:rsidRPr="00E07E55">
              <w:rPr>
                <w:color w:val="000000"/>
                <w:lang w:val="fr-FR"/>
              </w:rPr>
              <w:t xml:space="preserve"> Inventory - Versions 1 &amp; 2</w:t>
            </w:r>
          </w:p>
        </w:tc>
        <w:tc>
          <w:tcPr>
            <w:tcW w:w="817" w:type="pct"/>
            <w:tcBorders>
              <w:top w:val="nil"/>
              <w:left w:val="nil"/>
              <w:bottom w:val="single" w:sz="4" w:space="0" w:color="auto"/>
              <w:right w:val="single" w:sz="4" w:space="0" w:color="auto"/>
            </w:tcBorders>
            <w:shd w:val="clear" w:color="auto" w:fill="auto"/>
            <w:noWrap/>
            <w:vAlign w:val="bottom"/>
            <w:hideMark/>
          </w:tcPr>
          <w:p w14:paraId="7F2A5E8D" w14:textId="77777777" w:rsidR="00230D70" w:rsidRPr="00E07E55" w:rsidRDefault="00230D70" w:rsidP="00F56709">
            <w:pPr>
              <w:rPr>
                <w:color w:val="000000"/>
              </w:rPr>
            </w:pPr>
            <w:r w:rsidRPr="00E07E55">
              <w:rPr>
                <w:color w:val="000000"/>
              </w:rPr>
              <w:t>AAPI &amp; AAPI/2</w:t>
            </w:r>
          </w:p>
        </w:tc>
        <w:tc>
          <w:tcPr>
            <w:tcW w:w="1100" w:type="pct"/>
            <w:tcBorders>
              <w:top w:val="nil"/>
              <w:left w:val="nil"/>
              <w:bottom w:val="single" w:sz="4" w:space="0" w:color="auto"/>
              <w:right w:val="single" w:sz="4" w:space="0" w:color="auto"/>
            </w:tcBorders>
            <w:shd w:val="clear" w:color="auto" w:fill="auto"/>
            <w:vAlign w:val="bottom"/>
            <w:hideMark/>
          </w:tcPr>
          <w:p w14:paraId="177A4BEC" w14:textId="77777777" w:rsidR="00230D70" w:rsidRPr="00E07E55" w:rsidRDefault="00230D70" w:rsidP="00F56709">
            <w:pPr>
              <w:rPr>
                <w:color w:val="000000"/>
              </w:rPr>
            </w:pPr>
            <w:r w:rsidRPr="00E07E55">
              <w:rPr>
                <w:color w:val="000000"/>
              </w:rPr>
              <w:t>Adolescents &amp; Adults</w:t>
            </w:r>
          </w:p>
        </w:tc>
        <w:tc>
          <w:tcPr>
            <w:tcW w:w="2041" w:type="pct"/>
            <w:tcBorders>
              <w:top w:val="nil"/>
              <w:left w:val="nil"/>
              <w:bottom w:val="single" w:sz="4" w:space="0" w:color="auto"/>
              <w:right w:val="single" w:sz="4" w:space="0" w:color="auto"/>
            </w:tcBorders>
            <w:shd w:val="clear" w:color="auto" w:fill="auto"/>
            <w:vAlign w:val="bottom"/>
            <w:hideMark/>
          </w:tcPr>
          <w:p w14:paraId="49BF6A96" w14:textId="77777777" w:rsidR="00230D70" w:rsidRPr="00E07E55" w:rsidRDefault="00230D70" w:rsidP="00F56709">
            <w:pPr>
              <w:rPr>
                <w:color w:val="000000"/>
              </w:rPr>
            </w:pPr>
            <w:r w:rsidRPr="00E07E55">
              <w:rPr>
                <w:color w:val="000000"/>
              </w:rPr>
              <w:t xml:space="preserve">pp. 9-12.  Relevant, but mostly focused on measures related to child abuse prevention. See </w:t>
            </w:r>
            <w:proofErr w:type="spellStart"/>
            <w:r w:rsidRPr="00E07E55">
              <w:rPr>
                <w:color w:val="000000"/>
              </w:rPr>
              <w:t>Sasso</w:t>
            </w:r>
            <w:proofErr w:type="spellEnd"/>
            <w:r w:rsidRPr="00E07E55">
              <w:rPr>
                <w:color w:val="000000"/>
              </w:rPr>
              <w:t xml:space="preserve"> et al. article.</w:t>
            </w:r>
          </w:p>
        </w:tc>
      </w:tr>
      <w:tr w:rsidR="00230D70" w:rsidRPr="00E07E55" w14:paraId="44B66C2F" w14:textId="77777777" w:rsidTr="00E411E7">
        <w:trPr>
          <w:trHeight w:val="9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25DFECA" w14:textId="77777777" w:rsidR="00230D70" w:rsidRPr="00E07E55" w:rsidRDefault="00230D70" w:rsidP="00F56709">
            <w:pPr>
              <w:rPr>
                <w:color w:val="000000"/>
              </w:rPr>
            </w:pPr>
            <w:r w:rsidRPr="00E07E55">
              <w:rPr>
                <w:color w:val="000000"/>
              </w:rPr>
              <w:t xml:space="preserve">Alabama Parenting Questionnaire </w:t>
            </w:r>
          </w:p>
        </w:tc>
        <w:tc>
          <w:tcPr>
            <w:tcW w:w="817" w:type="pct"/>
            <w:tcBorders>
              <w:top w:val="nil"/>
              <w:left w:val="nil"/>
              <w:bottom w:val="single" w:sz="4" w:space="0" w:color="auto"/>
              <w:right w:val="single" w:sz="4" w:space="0" w:color="auto"/>
            </w:tcBorders>
            <w:shd w:val="clear" w:color="auto" w:fill="auto"/>
            <w:noWrap/>
            <w:vAlign w:val="bottom"/>
            <w:hideMark/>
          </w:tcPr>
          <w:p w14:paraId="6B044407"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1DB2A6AD"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69B0F511" w14:textId="77777777" w:rsidR="00230D70" w:rsidRPr="00E07E55" w:rsidRDefault="00230D70" w:rsidP="00F56709">
            <w:pPr>
              <w:rPr>
                <w:color w:val="000000"/>
              </w:rPr>
            </w:pPr>
            <w:r w:rsidRPr="00E07E55">
              <w:rPr>
                <w:color w:val="000000"/>
              </w:rPr>
              <w:t>For parents of children aged 6-18. Constructs: involvement, positive parenting, poor monitoring/supervision, inconsistent discipline, corporal punishment.</w:t>
            </w:r>
          </w:p>
        </w:tc>
      </w:tr>
      <w:tr w:rsidR="00230D70" w:rsidRPr="00E07E55" w14:paraId="7A284C40" w14:textId="77777777" w:rsidTr="00E411E7">
        <w:trPr>
          <w:trHeight w:val="12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25612D34" w14:textId="77777777" w:rsidR="00230D70" w:rsidRPr="00E07E55" w:rsidRDefault="00230D70" w:rsidP="00F56709">
            <w:pPr>
              <w:rPr>
                <w:color w:val="000000"/>
              </w:rPr>
            </w:pPr>
            <w:r w:rsidRPr="00E07E55">
              <w:rPr>
                <w:color w:val="000000"/>
              </w:rPr>
              <w:t>Carolina Parent Support Scale</w:t>
            </w:r>
          </w:p>
        </w:tc>
        <w:tc>
          <w:tcPr>
            <w:tcW w:w="817" w:type="pct"/>
            <w:tcBorders>
              <w:top w:val="nil"/>
              <w:left w:val="nil"/>
              <w:bottom w:val="single" w:sz="4" w:space="0" w:color="auto"/>
              <w:right w:val="single" w:sz="4" w:space="0" w:color="auto"/>
            </w:tcBorders>
            <w:shd w:val="clear" w:color="auto" w:fill="auto"/>
            <w:noWrap/>
            <w:vAlign w:val="bottom"/>
            <w:hideMark/>
          </w:tcPr>
          <w:p w14:paraId="1C0FED79"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2A15FCAC"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288B116D" w14:textId="77777777" w:rsidR="00230D70" w:rsidRPr="00E07E55" w:rsidRDefault="00230D70" w:rsidP="00F56709">
            <w:pPr>
              <w:rPr>
                <w:color w:val="000000"/>
              </w:rPr>
            </w:pPr>
            <w:r w:rsidRPr="00E07E55">
              <w:rPr>
                <w:color w:val="000000"/>
              </w:rPr>
              <w:t>Probably not relevant. Don't have the measure. "Measure the number of perceived helpful sources of social support at the individual, family and neighborhood and community level." See Katz article.</w:t>
            </w:r>
          </w:p>
        </w:tc>
      </w:tr>
      <w:tr w:rsidR="00230D70" w:rsidRPr="00E07E55" w14:paraId="3B525F33"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7702224A" w14:textId="77777777" w:rsidR="00230D70" w:rsidRPr="00E07E55" w:rsidRDefault="00230D70" w:rsidP="00F56709">
            <w:pPr>
              <w:rPr>
                <w:color w:val="000000"/>
              </w:rPr>
            </w:pPr>
            <w:r w:rsidRPr="00E07E55">
              <w:rPr>
                <w:color w:val="000000"/>
              </w:rPr>
              <w:t>Child-rearing Practices Report</w:t>
            </w:r>
          </w:p>
        </w:tc>
        <w:tc>
          <w:tcPr>
            <w:tcW w:w="817" w:type="pct"/>
            <w:tcBorders>
              <w:top w:val="nil"/>
              <w:left w:val="nil"/>
              <w:bottom w:val="single" w:sz="4" w:space="0" w:color="auto"/>
              <w:right w:val="single" w:sz="4" w:space="0" w:color="auto"/>
            </w:tcBorders>
            <w:shd w:val="clear" w:color="auto" w:fill="auto"/>
            <w:noWrap/>
            <w:vAlign w:val="bottom"/>
            <w:hideMark/>
          </w:tcPr>
          <w:p w14:paraId="27EA7894" w14:textId="77777777" w:rsidR="00230D70" w:rsidRPr="00E07E55" w:rsidRDefault="00230D70" w:rsidP="00F56709">
            <w:pPr>
              <w:rPr>
                <w:color w:val="000000"/>
              </w:rPr>
            </w:pPr>
            <w:r w:rsidRPr="00E07E55">
              <w:rPr>
                <w:color w:val="000000"/>
              </w:rPr>
              <w:t>CRPR</w:t>
            </w:r>
          </w:p>
        </w:tc>
        <w:tc>
          <w:tcPr>
            <w:tcW w:w="1100" w:type="pct"/>
            <w:tcBorders>
              <w:top w:val="nil"/>
              <w:left w:val="nil"/>
              <w:bottom w:val="single" w:sz="4" w:space="0" w:color="auto"/>
              <w:right w:val="single" w:sz="4" w:space="0" w:color="auto"/>
            </w:tcBorders>
            <w:shd w:val="clear" w:color="auto" w:fill="auto"/>
            <w:noWrap/>
            <w:vAlign w:val="bottom"/>
            <w:hideMark/>
          </w:tcPr>
          <w:p w14:paraId="69209DCE" w14:textId="77777777" w:rsidR="00230D70" w:rsidRPr="00E07E55" w:rsidRDefault="00230D70" w:rsidP="00F56709">
            <w:pPr>
              <w:rPr>
                <w:color w:val="000000"/>
              </w:rPr>
            </w:pPr>
            <w:r w:rsidRPr="00E07E55">
              <w:rPr>
                <w:color w:val="000000"/>
              </w:rPr>
              <w:t>Mothers</w:t>
            </w:r>
          </w:p>
        </w:tc>
        <w:tc>
          <w:tcPr>
            <w:tcW w:w="2041" w:type="pct"/>
            <w:tcBorders>
              <w:top w:val="nil"/>
              <w:left w:val="nil"/>
              <w:bottom w:val="single" w:sz="4" w:space="0" w:color="auto"/>
              <w:right w:val="single" w:sz="4" w:space="0" w:color="auto"/>
            </w:tcBorders>
            <w:shd w:val="clear" w:color="auto" w:fill="auto"/>
            <w:vAlign w:val="bottom"/>
            <w:hideMark/>
          </w:tcPr>
          <w:p w14:paraId="2352D216" w14:textId="77777777" w:rsidR="00230D70" w:rsidRPr="00E07E55" w:rsidRDefault="00230D70" w:rsidP="00F56709">
            <w:pPr>
              <w:rPr>
                <w:color w:val="000000"/>
              </w:rPr>
            </w:pPr>
            <w:r w:rsidRPr="00E07E55">
              <w:rPr>
                <w:color w:val="000000"/>
              </w:rPr>
              <w:t>pp.26-37; some items relevant. For mothers' self-report.</w:t>
            </w:r>
          </w:p>
        </w:tc>
      </w:tr>
      <w:tr w:rsidR="00230D70" w:rsidRPr="00E07E55" w14:paraId="21E5E3F8" w14:textId="77777777" w:rsidTr="00E411E7">
        <w:trPr>
          <w:trHeight w:val="12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621AECC2" w14:textId="77777777" w:rsidR="00230D70" w:rsidRPr="00E07E55" w:rsidRDefault="00230D70" w:rsidP="00F56709">
            <w:pPr>
              <w:rPr>
                <w:color w:val="000000"/>
              </w:rPr>
            </w:pPr>
            <w:r w:rsidRPr="00E07E55">
              <w:rPr>
                <w:color w:val="000000"/>
              </w:rPr>
              <w:t>Concepts of Development Questionnaire</w:t>
            </w:r>
          </w:p>
        </w:tc>
        <w:tc>
          <w:tcPr>
            <w:tcW w:w="817" w:type="pct"/>
            <w:tcBorders>
              <w:top w:val="nil"/>
              <w:left w:val="nil"/>
              <w:bottom w:val="single" w:sz="4" w:space="0" w:color="auto"/>
              <w:right w:val="single" w:sz="4" w:space="0" w:color="auto"/>
            </w:tcBorders>
            <w:shd w:val="clear" w:color="auto" w:fill="auto"/>
            <w:noWrap/>
            <w:vAlign w:val="bottom"/>
            <w:hideMark/>
          </w:tcPr>
          <w:p w14:paraId="3DF9C863" w14:textId="77777777" w:rsidR="00230D70" w:rsidRPr="00E07E55" w:rsidRDefault="00230D70" w:rsidP="00F56709">
            <w:pPr>
              <w:rPr>
                <w:color w:val="000000"/>
              </w:rPr>
            </w:pPr>
            <w:r w:rsidRPr="00E07E55">
              <w:rPr>
                <w:color w:val="000000"/>
              </w:rPr>
              <w:t>CODQ</w:t>
            </w:r>
          </w:p>
        </w:tc>
        <w:tc>
          <w:tcPr>
            <w:tcW w:w="1100" w:type="pct"/>
            <w:tcBorders>
              <w:top w:val="nil"/>
              <w:left w:val="nil"/>
              <w:bottom w:val="single" w:sz="4" w:space="0" w:color="auto"/>
              <w:right w:val="single" w:sz="4" w:space="0" w:color="auto"/>
            </w:tcBorders>
            <w:shd w:val="clear" w:color="auto" w:fill="auto"/>
            <w:noWrap/>
            <w:vAlign w:val="bottom"/>
            <w:hideMark/>
          </w:tcPr>
          <w:p w14:paraId="328945BF"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57458AAD" w14:textId="77777777" w:rsidR="00230D70" w:rsidRPr="00E07E55" w:rsidRDefault="00230D70" w:rsidP="00F56709">
            <w:pPr>
              <w:rPr>
                <w:color w:val="000000"/>
              </w:rPr>
            </w:pPr>
            <w:r w:rsidRPr="00E07E55">
              <w:rPr>
                <w:color w:val="000000"/>
              </w:rPr>
              <w:t xml:space="preserve">Used in the </w:t>
            </w:r>
            <w:proofErr w:type="spellStart"/>
            <w:r w:rsidRPr="00E07E55">
              <w:rPr>
                <w:color w:val="000000"/>
              </w:rPr>
              <w:t>Benasich</w:t>
            </w:r>
            <w:proofErr w:type="spellEnd"/>
            <w:r w:rsidRPr="00E07E55">
              <w:rPr>
                <w:color w:val="000000"/>
              </w:rPr>
              <w:t xml:space="preserve"> article. Tests the "level of complexity at which the parent interprets the developmental behavior of his or her child" (</w:t>
            </w:r>
            <w:proofErr w:type="spellStart"/>
            <w:r w:rsidRPr="00E07E55">
              <w:rPr>
                <w:color w:val="000000"/>
              </w:rPr>
              <w:t>Benasich</w:t>
            </w:r>
            <w:proofErr w:type="spellEnd"/>
            <w:r w:rsidRPr="00E07E55">
              <w:rPr>
                <w:color w:val="000000"/>
              </w:rPr>
              <w:t xml:space="preserve"> &amp; Brooks-Gunn, 1996, p. 1190). Parent thinking can be: symbiotic, categorical, compensating, or </w:t>
            </w:r>
            <w:proofErr w:type="spellStart"/>
            <w:r w:rsidRPr="00E07E55">
              <w:rPr>
                <w:color w:val="000000"/>
              </w:rPr>
              <w:t>perspectivistic</w:t>
            </w:r>
            <w:proofErr w:type="spellEnd"/>
            <w:r w:rsidRPr="00E07E55">
              <w:rPr>
                <w:color w:val="000000"/>
              </w:rPr>
              <w:t>.</w:t>
            </w:r>
          </w:p>
        </w:tc>
      </w:tr>
      <w:tr w:rsidR="00230D70" w:rsidRPr="00E07E55" w14:paraId="1C8B28D7"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B6761C3" w14:textId="77777777" w:rsidR="00230D70" w:rsidRPr="00E07E55" w:rsidRDefault="00230D70" w:rsidP="00F56709">
            <w:pPr>
              <w:rPr>
                <w:color w:val="000000"/>
              </w:rPr>
            </w:pPr>
            <w:r w:rsidRPr="00E07E55">
              <w:rPr>
                <w:color w:val="000000"/>
              </w:rPr>
              <w:t>Early Development Questionnaire</w:t>
            </w:r>
          </w:p>
        </w:tc>
        <w:tc>
          <w:tcPr>
            <w:tcW w:w="817" w:type="pct"/>
            <w:tcBorders>
              <w:top w:val="nil"/>
              <w:left w:val="nil"/>
              <w:bottom w:val="single" w:sz="4" w:space="0" w:color="auto"/>
              <w:right w:val="single" w:sz="4" w:space="0" w:color="auto"/>
            </w:tcBorders>
            <w:shd w:val="clear" w:color="auto" w:fill="auto"/>
            <w:noWrap/>
            <w:vAlign w:val="bottom"/>
            <w:hideMark/>
          </w:tcPr>
          <w:p w14:paraId="181E1FF4"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56BC8A43" w14:textId="77777777" w:rsidR="00230D70" w:rsidRPr="00E07E55" w:rsidRDefault="00230D70" w:rsidP="00F56709">
            <w:pPr>
              <w:rPr>
                <w:color w:val="000000"/>
              </w:rPr>
            </w:pPr>
            <w:r w:rsidRPr="00E07E55">
              <w:rPr>
                <w:color w:val="000000"/>
              </w:rPr>
              <w:t>Other</w:t>
            </w:r>
          </w:p>
        </w:tc>
        <w:tc>
          <w:tcPr>
            <w:tcW w:w="2041" w:type="pct"/>
            <w:tcBorders>
              <w:top w:val="nil"/>
              <w:left w:val="nil"/>
              <w:bottom w:val="single" w:sz="4" w:space="0" w:color="auto"/>
              <w:right w:val="single" w:sz="4" w:space="0" w:color="auto"/>
            </w:tcBorders>
            <w:shd w:val="clear" w:color="auto" w:fill="auto"/>
            <w:vAlign w:val="bottom"/>
            <w:hideMark/>
          </w:tcPr>
          <w:p w14:paraId="1A111624" w14:textId="77777777" w:rsidR="00230D70" w:rsidRPr="00E07E55" w:rsidRDefault="00230D70" w:rsidP="00F56709">
            <w:pPr>
              <w:rPr>
                <w:color w:val="000000"/>
              </w:rPr>
            </w:pPr>
            <w:r w:rsidRPr="00E07E55">
              <w:rPr>
                <w:color w:val="000000"/>
              </w:rPr>
              <w:t>For caregivers about child's abilities. Not sure if it will be helpful.</w:t>
            </w:r>
          </w:p>
        </w:tc>
      </w:tr>
      <w:tr w:rsidR="00230D70" w:rsidRPr="00E07E55" w14:paraId="52ABE3B6" w14:textId="77777777" w:rsidTr="00E411E7">
        <w:trPr>
          <w:trHeight w:val="9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21AA77B4" w14:textId="77777777" w:rsidR="00230D70" w:rsidRPr="00E07E55" w:rsidRDefault="00230D70" w:rsidP="00F56709">
            <w:pPr>
              <w:rPr>
                <w:color w:val="000000"/>
              </w:rPr>
            </w:pPr>
            <w:r w:rsidRPr="00E07E55">
              <w:rPr>
                <w:color w:val="000000"/>
              </w:rPr>
              <w:t>Ecological Momentary Assessment Parenting Scale</w:t>
            </w:r>
          </w:p>
        </w:tc>
        <w:tc>
          <w:tcPr>
            <w:tcW w:w="817" w:type="pct"/>
            <w:tcBorders>
              <w:top w:val="nil"/>
              <w:left w:val="nil"/>
              <w:bottom w:val="single" w:sz="4" w:space="0" w:color="auto"/>
              <w:right w:val="single" w:sz="4" w:space="0" w:color="auto"/>
            </w:tcBorders>
            <w:shd w:val="clear" w:color="auto" w:fill="auto"/>
            <w:noWrap/>
            <w:vAlign w:val="bottom"/>
            <w:hideMark/>
          </w:tcPr>
          <w:p w14:paraId="23BF05B1"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724A0DD9"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1E0220AA" w14:textId="77777777" w:rsidR="00230D70" w:rsidRPr="00E07E55" w:rsidRDefault="00230D70" w:rsidP="00F56709">
            <w:pPr>
              <w:rPr>
                <w:color w:val="000000"/>
              </w:rPr>
            </w:pPr>
            <w:r w:rsidRPr="00E07E55">
              <w:rPr>
                <w:color w:val="000000"/>
              </w:rPr>
              <w:t>Interesting format. ("bipolar")</w:t>
            </w:r>
          </w:p>
        </w:tc>
      </w:tr>
      <w:tr w:rsidR="00230D70" w:rsidRPr="00E07E55" w14:paraId="23BF6D7D"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274BA1AC" w14:textId="77777777" w:rsidR="00230D70" w:rsidRPr="00E07E55" w:rsidRDefault="00230D70" w:rsidP="00F56709">
            <w:pPr>
              <w:rPr>
                <w:color w:val="000000"/>
              </w:rPr>
            </w:pPr>
            <w:r w:rsidRPr="00E07E55">
              <w:rPr>
                <w:color w:val="000000"/>
              </w:rPr>
              <w:lastRenderedPageBreak/>
              <w:t>Field's Developmental Milestones Scale</w:t>
            </w:r>
          </w:p>
        </w:tc>
        <w:tc>
          <w:tcPr>
            <w:tcW w:w="817" w:type="pct"/>
            <w:tcBorders>
              <w:top w:val="nil"/>
              <w:left w:val="nil"/>
              <w:bottom w:val="single" w:sz="4" w:space="0" w:color="auto"/>
              <w:right w:val="single" w:sz="4" w:space="0" w:color="auto"/>
            </w:tcBorders>
            <w:shd w:val="clear" w:color="auto" w:fill="auto"/>
            <w:noWrap/>
            <w:vAlign w:val="bottom"/>
            <w:hideMark/>
          </w:tcPr>
          <w:p w14:paraId="1B86142F"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01C11A9B"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68266361" w14:textId="77777777" w:rsidR="00230D70" w:rsidRPr="00E07E55" w:rsidRDefault="00230D70" w:rsidP="00F56709">
            <w:pPr>
              <w:rPr>
                <w:color w:val="000000"/>
              </w:rPr>
            </w:pPr>
            <w:r w:rsidRPr="00E07E55">
              <w:rPr>
                <w:color w:val="000000"/>
              </w:rPr>
              <w:t xml:space="preserve">Used in </w:t>
            </w:r>
            <w:proofErr w:type="spellStart"/>
            <w:r w:rsidRPr="00E07E55">
              <w:rPr>
                <w:color w:val="000000"/>
              </w:rPr>
              <w:t>Benasich</w:t>
            </w:r>
            <w:proofErr w:type="spellEnd"/>
            <w:r w:rsidRPr="00E07E55">
              <w:rPr>
                <w:color w:val="000000"/>
              </w:rPr>
              <w:t xml:space="preserve"> article. Asks specific ages at which a child reaches particular developmental milestones.</w:t>
            </w:r>
          </w:p>
        </w:tc>
      </w:tr>
      <w:tr w:rsidR="00230D70" w:rsidRPr="00E07E55" w14:paraId="7F0B78DD" w14:textId="77777777" w:rsidTr="00E411E7">
        <w:trPr>
          <w:trHeight w:val="12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1D81873" w14:textId="77777777" w:rsidR="00230D70" w:rsidRPr="00E07E55" w:rsidRDefault="00230D70" w:rsidP="00F56709">
            <w:pPr>
              <w:rPr>
                <w:color w:val="000000"/>
              </w:rPr>
            </w:pPr>
            <w:r w:rsidRPr="00E07E55">
              <w:rPr>
                <w:color w:val="000000"/>
              </w:rPr>
              <w:t>Field's Maternal Expectations and Childrearing Attitudes Scale</w:t>
            </w:r>
          </w:p>
        </w:tc>
        <w:tc>
          <w:tcPr>
            <w:tcW w:w="817" w:type="pct"/>
            <w:tcBorders>
              <w:top w:val="nil"/>
              <w:left w:val="nil"/>
              <w:bottom w:val="single" w:sz="4" w:space="0" w:color="auto"/>
              <w:right w:val="single" w:sz="4" w:space="0" w:color="auto"/>
            </w:tcBorders>
            <w:shd w:val="clear" w:color="auto" w:fill="auto"/>
            <w:noWrap/>
            <w:vAlign w:val="bottom"/>
            <w:hideMark/>
          </w:tcPr>
          <w:p w14:paraId="5A2EA48E"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4A6BBEF1" w14:textId="77777777" w:rsidR="00230D70" w:rsidRPr="00E07E55" w:rsidRDefault="00230D70" w:rsidP="00F56709">
            <w:pPr>
              <w:rPr>
                <w:color w:val="000000"/>
              </w:rPr>
            </w:pPr>
            <w:r w:rsidRPr="00E07E55">
              <w:rPr>
                <w:color w:val="000000"/>
              </w:rPr>
              <w:t>Mothers</w:t>
            </w:r>
          </w:p>
        </w:tc>
        <w:tc>
          <w:tcPr>
            <w:tcW w:w="2041" w:type="pct"/>
            <w:tcBorders>
              <w:top w:val="nil"/>
              <w:left w:val="nil"/>
              <w:bottom w:val="single" w:sz="4" w:space="0" w:color="auto"/>
              <w:right w:val="single" w:sz="4" w:space="0" w:color="auto"/>
            </w:tcBorders>
            <w:shd w:val="clear" w:color="auto" w:fill="auto"/>
            <w:vAlign w:val="bottom"/>
            <w:hideMark/>
          </w:tcPr>
          <w:p w14:paraId="22890EDA" w14:textId="77777777" w:rsidR="00230D70" w:rsidRPr="00E07E55" w:rsidRDefault="00230D70" w:rsidP="00F56709">
            <w:pPr>
              <w:rPr>
                <w:color w:val="000000"/>
              </w:rPr>
            </w:pPr>
            <w:r w:rsidRPr="00E07E55">
              <w:rPr>
                <w:color w:val="000000"/>
              </w:rPr>
              <w:t>Includes: parental support, satisfaction with parenting, involvement, communication, limit setting, autonomy, and role orientation.</w:t>
            </w:r>
          </w:p>
        </w:tc>
      </w:tr>
      <w:tr w:rsidR="00230D70" w:rsidRPr="00E07E55" w14:paraId="28CAF54C" w14:textId="77777777" w:rsidTr="00E411E7">
        <w:trPr>
          <w:trHeight w:val="9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7628B4E9" w14:textId="77777777" w:rsidR="00230D70" w:rsidRPr="00E07E55" w:rsidRDefault="00230D70" w:rsidP="00F56709">
            <w:pPr>
              <w:rPr>
                <w:color w:val="000000"/>
              </w:rPr>
            </w:pPr>
            <w:r w:rsidRPr="00E07E55">
              <w:rPr>
                <w:color w:val="000000"/>
              </w:rPr>
              <w:t>Iowa Child Development Test</w:t>
            </w:r>
          </w:p>
        </w:tc>
        <w:tc>
          <w:tcPr>
            <w:tcW w:w="817" w:type="pct"/>
            <w:tcBorders>
              <w:top w:val="nil"/>
              <w:left w:val="nil"/>
              <w:bottom w:val="single" w:sz="4" w:space="0" w:color="auto"/>
              <w:right w:val="single" w:sz="4" w:space="0" w:color="auto"/>
            </w:tcBorders>
            <w:shd w:val="clear" w:color="auto" w:fill="auto"/>
            <w:noWrap/>
            <w:vAlign w:val="bottom"/>
            <w:hideMark/>
          </w:tcPr>
          <w:p w14:paraId="12B14DF3"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37082E22" w14:textId="77777777" w:rsidR="00230D70" w:rsidRPr="00E07E55" w:rsidRDefault="00230D70" w:rsidP="00F56709">
            <w:pPr>
              <w:rPr>
                <w:color w:val="000000"/>
              </w:rPr>
            </w:pPr>
            <w:r w:rsidRPr="00E07E55">
              <w:rPr>
                <w:color w:val="000000"/>
              </w:rPr>
              <w:t>Adolescents</w:t>
            </w:r>
          </w:p>
        </w:tc>
        <w:tc>
          <w:tcPr>
            <w:tcW w:w="2041" w:type="pct"/>
            <w:tcBorders>
              <w:top w:val="nil"/>
              <w:left w:val="nil"/>
              <w:bottom w:val="single" w:sz="4" w:space="0" w:color="auto"/>
              <w:right w:val="single" w:sz="4" w:space="0" w:color="auto"/>
            </w:tcBorders>
            <w:shd w:val="clear" w:color="auto" w:fill="auto"/>
            <w:vAlign w:val="bottom"/>
            <w:hideMark/>
          </w:tcPr>
          <w:p w14:paraId="4FDE936F" w14:textId="77777777" w:rsidR="00230D70" w:rsidRPr="00E07E55" w:rsidRDefault="00230D70" w:rsidP="00F56709">
            <w:pPr>
              <w:rPr>
                <w:color w:val="000000"/>
              </w:rPr>
            </w:pPr>
            <w:r w:rsidRPr="00E07E55">
              <w:rPr>
                <w:color w:val="000000"/>
              </w:rPr>
              <w:t>normal child development, child health maintenance factors (e.g. Includes information about immunization, nutrition, etc.), child discipline approaches, and demographic variables.</w:t>
            </w:r>
          </w:p>
        </w:tc>
      </w:tr>
      <w:tr w:rsidR="00230D70" w:rsidRPr="00E07E55" w14:paraId="213A5A53" w14:textId="77777777" w:rsidTr="00E411E7">
        <w:trPr>
          <w:trHeight w:val="9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D3134A3" w14:textId="77777777" w:rsidR="00230D70" w:rsidRPr="00E07E55" w:rsidRDefault="00230D70" w:rsidP="00F56709">
            <w:pPr>
              <w:rPr>
                <w:color w:val="000000"/>
              </w:rPr>
            </w:pPr>
            <w:r w:rsidRPr="00E07E55">
              <w:rPr>
                <w:color w:val="000000"/>
              </w:rPr>
              <w:t>KIDI - Knowledge of Infant Development Inventory (KIDI)</w:t>
            </w:r>
          </w:p>
        </w:tc>
        <w:tc>
          <w:tcPr>
            <w:tcW w:w="817" w:type="pct"/>
            <w:tcBorders>
              <w:top w:val="nil"/>
              <w:left w:val="nil"/>
              <w:bottom w:val="single" w:sz="4" w:space="0" w:color="auto"/>
              <w:right w:val="single" w:sz="4" w:space="0" w:color="auto"/>
            </w:tcBorders>
            <w:shd w:val="clear" w:color="auto" w:fill="auto"/>
            <w:noWrap/>
            <w:vAlign w:val="bottom"/>
            <w:hideMark/>
          </w:tcPr>
          <w:p w14:paraId="33BD0464" w14:textId="77777777" w:rsidR="00230D70" w:rsidRPr="00E07E55" w:rsidRDefault="00230D70" w:rsidP="00F56709">
            <w:pPr>
              <w:rPr>
                <w:color w:val="000000"/>
              </w:rPr>
            </w:pPr>
            <w:r w:rsidRPr="00E07E55">
              <w:rPr>
                <w:color w:val="000000"/>
              </w:rPr>
              <w:t>KIDI</w:t>
            </w:r>
          </w:p>
        </w:tc>
        <w:tc>
          <w:tcPr>
            <w:tcW w:w="1100" w:type="pct"/>
            <w:tcBorders>
              <w:top w:val="nil"/>
              <w:left w:val="nil"/>
              <w:bottom w:val="single" w:sz="4" w:space="0" w:color="auto"/>
              <w:right w:val="single" w:sz="4" w:space="0" w:color="auto"/>
            </w:tcBorders>
            <w:shd w:val="clear" w:color="auto" w:fill="auto"/>
            <w:noWrap/>
            <w:vAlign w:val="bottom"/>
            <w:hideMark/>
          </w:tcPr>
          <w:p w14:paraId="755E4C7D" w14:textId="77777777" w:rsidR="00230D70" w:rsidRPr="00E07E55" w:rsidRDefault="00230D70" w:rsidP="00F56709">
            <w:pPr>
              <w:rPr>
                <w:color w:val="000000"/>
              </w:rPr>
            </w:pPr>
            <w:r w:rsidRPr="00E07E55">
              <w:rPr>
                <w:color w:val="000000"/>
              </w:rPr>
              <w:t>Various</w:t>
            </w:r>
          </w:p>
        </w:tc>
        <w:tc>
          <w:tcPr>
            <w:tcW w:w="2041" w:type="pct"/>
            <w:tcBorders>
              <w:top w:val="nil"/>
              <w:left w:val="nil"/>
              <w:bottom w:val="single" w:sz="4" w:space="0" w:color="auto"/>
              <w:right w:val="single" w:sz="4" w:space="0" w:color="auto"/>
            </w:tcBorders>
            <w:shd w:val="clear" w:color="auto" w:fill="auto"/>
            <w:vAlign w:val="bottom"/>
            <w:hideMark/>
          </w:tcPr>
          <w:p w14:paraId="3DA94149" w14:textId="77777777" w:rsidR="00230D70" w:rsidRPr="00E07E55" w:rsidRDefault="00230D70" w:rsidP="00F56709">
            <w:pPr>
              <w:rPr>
                <w:color w:val="000000"/>
              </w:rPr>
            </w:pPr>
            <w:r w:rsidRPr="00E07E55">
              <w:rPr>
                <w:color w:val="000000"/>
              </w:rPr>
              <w:t>Agree-disagree. Has correct and incorrect answers. Constructs not clear.</w:t>
            </w:r>
          </w:p>
        </w:tc>
      </w:tr>
      <w:tr w:rsidR="00230D70" w:rsidRPr="00E07E55" w14:paraId="6B5BC6EB" w14:textId="77777777" w:rsidTr="00E411E7">
        <w:trPr>
          <w:trHeight w:val="9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56A7DC98" w14:textId="77777777" w:rsidR="00230D70" w:rsidRPr="00E07E55" w:rsidRDefault="00230D70" w:rsidP="00F56709">
            <w:pPr>
              <w:rPr>
                <w:color w:val="000000"/>
              </w:rPr>
            </w:pPr>
            <w:r w:rsidRPr="00E07E55">
              <w:rPr>
                <w:color w:val="000000"/>
              </w:rPr>
              <w:t>Knowledge of Child Development (</w:t>
            </w:r>
            <w:proofErr w:type="spellStart"/>
            <w:r w:rsidRPr="00E07E55">
              <w:rPr>
                <w:color w:val="000000"/>
              </w:rPr>
              <w:t>Roopnarine</w:t>
            </w:r>
            <w:proofErr w:type="spellEnd"/>
            <w:r w:rsidRPr="00E07E55">
              <w:rPr>
                <w:color w:val="000000"/>
              </w:rPr>
              <w:t>)</w:t>
            </w:r>
          </w:p>
        </w:tc>
        <w:tc>
          <w:tcPr>
            <w:tcW w:w="817" w:type="pct"/>
            <w:tcBorders>
              <w:top w:val="nil"/>
              <w:left w:val="nil"/>
              <w:bottom w:val="single" w:sz="4" w:space="0" w:color="auto"/>
              <w:right w:val="single" w:sz="4" w:space="0" w:color="auto"/>
            </w:tcBorders>
            <w:shd w:val="clear" w:color="auto" w:fill="auto"/>
            <w:noWrap/>
            <w:vAlign w:val="bottom"/>
            <w:hideMark/>
          </w:tcPr>
          <w:p w14:paraId="00C6A723"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60069D1D"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78C6529A" w14:textId="77777777" w:rsidR="00230D70" w:rsidRPr="00E07E55" w:rsidRDefault="00230D70" w:rsidP="00F56709">
            <w:pPr>
              <w:rPr>
                <w:color w:val="000000"/>
              </w:rPr>
            </w:pPr>
            <w:r w:rsidRPr="00E07E55">
              <w:rPr>
                <w:color w:val="000000"/>
              </w:rPr>
              <w:t>p. 8</w:t>
            </w:r>
          </w:p>
        </w:tc>
      </w:tr>
      <w:tr w:rsidR="00230D70" w:rsidRPr="00E07E55" w14:paraId="3A78A8C3"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3AEB11A5" w14:textId="77777777" w:rsidR="00230D70" w:rsidRPr="00E07E55" w:rsidRDefault="00230D70" w:rsidP="00F56709">
            <w:pPr>
              <w:rPr>
                <w:color w:val="000000"/>
              </w:rPr>
            </w:pPr>
            <w:r w:rsidRPr="00E07E55">
              <w:rPr>
                <w:color w:val="000000"/>
              </w:rPr>
              <w:t>Knowledge of Child Development Inventory</w:t>
            </w:r>
          </w:p>
        </w:tc>
        <w:tc>
          <w:tcPr>
            <w:tcW w:w="817" w:type="pct"/>
            <w:tcBorders>
              <w:top w:val="nil"/>
              <w:left w:val="nil"/>
              <w:bottom w:val="single" w:sz="4" w:space="0" w:color="auto"/>
              <w:right w:val="single" w:sz="4" w:space="0" w:color="auto"/>
            </w:tcBorders>
            <w:shd w:val="clear" w:color="auto" w:fill="auto"/>
            <w:noWrap/>
            <w:vAlign w:val="bottom"/>
            <w:hideMark/>
          </w:tcPr>
          <w:p w14:paraId="6710AC8C" w14:textId="77777777" w:rsidR="00230D70" w:rsidRPr="00E07E55" w:rsidRDefault="00230D70" w:rsidP="00F56709">
            <w:pPr>
              <w:rPr>
                <w:color w:val="000000"/>
              </w:rPr>
            </w:pPr>
            <w:r w:rsidRPr="00E07E55">
              <w:rPr>
                <w:color w:val="000000"/>
              </w:rPr>
              <w:t>KCDI</w:t>
            </w:r>
          </w:p>
        </w:tc>
        <w:tc>
          <w:tcPr>
            <w:tcW w:w="1100" w:type="pct"/>
            <w:tcBorders>
              <w:top w:val="nil"/>
              <w:left w:val="nil"/>
              <w:bottom w:val="single" w:sz="4" w:space="0" w:color="auto"/>
              <w:right w:val="single" w:sz="4" w:space="0" w:color="auto"/>
            </w:tcBorders>
            <w:shd w:val="clear" w:color="auto" w:fill="auto"/>
            <w:noWrap/>
            <w:vAlign w:val="bottom"/>
            <w:hideMark/>
          </w:tcPr>
          <w:p w14:paraId="05B86D40" w14:textId="77777777" w:rsidR="00230D70" w:rsidRPr="00E07E55" w:rsidRDefault="00230D70" w:rsidP="00F56709">
            <w:pPr>
              <w:rPr>
                <w:color w:val="000000"/>
              </w:rPr>
            </w:pPr>
            <w:r w:rsidRPr="00E07E55">
              <w:rPr>
                <w:color w:val="000000"/>
              </w:rPr>
              <w:t>University &amp; junior high</w:t>
            </w:r>
          </w:p>
        </w:tc>
        <w:tc>
          <w:tcPr>
            <w:tcW w:w="2041" w:type="pct"/>
            <w:tcBorders>
              <w:top w:val="nil"/>
              <w:left w:val="nil"/>
              <w:bottom w:val="single" w:sz="4" w:space="0" w:color="auto"/>
              <w:right w:val="single" w:sz="4" w:space="0" w:color="auto"/>
            </w:tcBorders>
            <w:shd w:val="clear" w:color="auto" w:fill="auto"/>
            <w:vAlign w:val="bottom"/>
            <w:hideMark/>
          </w:tcPr>
          <w:p w14:paraId="0F43E36E" w14:textId="77777777" w:rsidR="00230D70" w:rsidRPr="00E07E55" w:rsidRDefault="00230D70" w:rsidP="00F56709">
            <w:pPr>
              <w:rPr>
                <w:color w:val="000000"/>
              </w:rPr>
            </w:pPr>
            <w:r w:rsidRPr="00E07E55">
              <w:rPr>
                <w:color w:val="000000"/>
              </w:rPr>
              <w:t>A multiple-choice test of 56-items consisting of four sections dealing with emotional, cognitive, physical, and social development.</w:t>
            </w:r>
          </w:p>
        </w:tc>
      </w:tr>
      <w:tr w:rsidR="00230D70" w:rsidRPr="00E07E55" w14:paraId="6DCA64CA"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41EF045A" w14:textId="77777777" w:rsidR="00230D70" w:rsidRPr="00E07E55" w:rsidRDefault="00230D70" w:rsidP="00F56709">
            <w:pPr>
              <w:rPr>
                <w:color w:val="000000"/>
              </w:rPr>
            </w:pPr>
            <w:r w:rsidRPr="00E07E55">
              <w:rPr>
                <w:color w:val="000000"/>
              </w:rPr>
              <w:t>Knowledge of Child Development Test</w:t>
            </w:r>
          </w:p>
        </w:tc>
        <w:tc>
          <w:tcPr>
            <w:tcW w:w="817" w:type="pct"/>
            <w:tcBorders>
              <w:top w:val="nil"/>
              <w:left w:val="nil"/>
              <w:bottom w:val="single" w:sz="4" w:space="0" w:color="auto"/>
              <w:right w:val="single" w:sz="4" w:space="0" w:color="auto"/>
            </w:tcBorders>
            <w:shd w:val="clear" w:color="auto" w:fill="auto"/>
            <w:noWrap/>
            <w:vAlign w:val="bottom"/>
            <w:hideMark/>
          </w:tcPr>
          <w:p w14:paraId="0986BD6D"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111DB214"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3B455493" w14:textId="77777777" w:rsidR="00230D70" w:rsidRPr="00E07E55" w:rsidRDefault="00230D70" w:rsidP="00F56709">
            <w:pPr>
              <w:rPr>
                <w:color w:val="000000"/>
              </w:rPr>
            </w:pPr>
            <w:r w:rsidRPr="00E07E55">
              <w:rPr>
                <w:color w:val="000000"/>
              </w:rPr>
              <w:t>pp. 87-91</w:t>
            </w:r>
          </w:p>
        </w:tc>
      </w:tr>
      <w:tr w:rsidR="00230D70" w:rsidRPr="00E07E55" w14:paraId="7FD3A5F6"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8898DFA" w14:textId="77777777" w:rsidR="00230D70" w:rsidRPr="00E07E55" w:rsidRDefault="00230D70" w:rsidP="00F56709">
            <w:pPr>
              <w:rPr>
                <w:color w:val="000000"/>
              </w:rPr>
            </w:pPr>
            <w:r w:rsidRPr="00E07E55">
              <w:rPr>
                <w:color w:val="000000"/>
              </w:rPr>
              <w:t>Knowledge of Effective Parenting Scale</w:t>
            </w:r>
          </w:p>
        </w:tc>
        <w:tc>
          <w:tcPr>
            <w:tcW w:w="817" w:type="pct"/>
            <w:tcBorders>
              <w:top w:val="nil"/>
              <w:left w:val="nil"/>
              <w:bottom w:val="single" w:sz="4" w:space="0" w:color="auto"/>
              <w:right w:val="single" w:sz="4" w:space="0" w:color="auto"/>
            </w:tcBorders>
            <w:shd w:val="clear" w:color="auto" w:fill="auto"/>
            <w:noWrap/>
            <w:vAlign w:val="bottom"/>
            <w:hideMark/>
          </w:tcPr>
          <w:p w14:paraId="20185536" w14:textId="77777777" w:rsidR="00230D70" w:rsidRPr="00E07E55" w:rsidRDefault="00230D70" w:rsidP="00F56709">
            <w:pPr>
              <w:rPr>
                <w:color w:val="000000"/>
              </w:rPr>
            </w:pPr>
            <w:r w:rsidRPr="00E07E55">
              <w:rPr>
                <w:color w:val="000000"/>
              </w:rPr>
              <w:t>KEPS</w:t>
            </w:r>
          </w:p>
        </w:tc>
        <w:tc>
          <w:tcPr>
            <w:tcW w:w="1100" w:type="pct"/>
            <w:tcBorders>
              <w:top w:val="nil"/>
              <w:left w:val="nil"/>
              <w:bottom w:val="single" w:sz="4" w:space="0" w:color="auto"/>
              <w:right w:val="single" w:sz="4" w:space="0" w:color="auto"/>
            </w:tcBorders>
            <w:shd w:val="clear" w:color="auto" w:fill="auto"/>
            <w:noWrap/>
            <w:vAlign w:val="bottom"/>
            <w:hideMark/>
          </w:tcPr>
          <w:p w14:paraId="6089C498"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2047DC1A" w14:textId="77777777" w:rsidR="00230D70" w:rsidRPr="00E07E55" w:rsidRDefault="00230D70" w:rsidP="00F56709">
            <w:pPr>
              <w:rPr>
                <w:color w:val="000000"/>
              </w:rPr>
            </w:pPr>
            <w:r w:rsidRPr="00E07E55">
              <w:rPr>
                <w:color w:val="000000"/>
              </w:rPr>
              <w:t>The AUs consider it an improvement on the KIDI.</w:t>
            </w:r>
          </w:p>
        </w:tc>
      </w:tr>
      <w:tr w:rsidR="00230D70" w:rsidRPr="00E07E55" w14:paraId="77EF4F52" w14:textId="77777777" w:rsidTr="00E411E7">
        <w:trPr>
          <w:trHeight w:val="12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7592CA5F" w14:textId="77777777" w:rsidR="00230D70" w:rsidRPr="00E07E55" w:rsidRDefault="00230D70" w:rsidP="00F56709">
            <w:pPr>
              <w:rPr>
                <w:color w:val="000000"/>
              </w:rPr>
            </w:pPr>
            <w:r w:rsidRPr="00E07E55">
              <w:rPr>
                <w:color w:val="000000"/>
              </w:rPr>
              <w:t>Law Enforcement Officers' Child Development Knowledge Questionnaire</w:t>
            </w:r>
          </w:p>
        </w:tc>
        <w:tc>
          <w:tcPr>
            <w:tcW w:w="817" w:type="pct"/>
            <w:tcBorders>
              <w:top w:val="nil"/>
              <w:left w:val="nil"/>
              <w:bottom w:val="single" w:sz="4" w:space="0" w:color="auto"/>
              <w:right w:val="single" w:sz="4" w:space="0" w:color="auto"/>
            </w:tcBorders>
            <w:shd w:val="clear" w:color="auto" w:fill="auto"/>
            <w:noWrap/>
            <w:vAlign w:val="bottom"/>
            <w:hideMark/>
          </w:tcPr>
          <w:p w14:paraId="1B6A9008"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vAlign w:val="bottom"/>
            <w:hideMark/>
          </w:tcPr>
          <w:p w14:paraId="62243D93" w14:textId="77777777" w:rsidR="00230D70" w:rsidRPr="00E07E55" w:rsidRDefault="00230D70" w:rsidP="00F56709">
            <w:pPr>
              <w:rPr>
                <w:color w:val="000000"/>
              </w:rPr>
            </w:pPr>
            <w:r w:rsidRPr="00E07E55">
              <w:rPr>
                <w:color w:val="000000"/>
              </w:rPr>
              <w:t>Law enforcement officials</w:t>
            </w:r>
          </w:p>
        </w:tc>
        <w:tc>
          <w:tcPr>
            <w:tcW w:w="2041" w:type="pct"/>
            <w:tcBorders>
              <w:top w:val="nil"/>
              <w:left w:val="nil"/>
              <w:bottom w:val="single" w:sz="4" w:space="0" w:color="auto"/>
              <w:right w:val="single" w:sz="4" w:space="0" w:color="auto"/>
            </w:tcBorders>
            <w:shd w:val="clear" w:color="auto" w:fill="auto"/>
            <w:vAlign w:val="bottom"/>
            <w:hideMark/>
          </w:tcPr>
          <w:p w14:paraId="235B12DC" w14:textId="77777777" w:rsidR="00230D70" w:rsidRPr="00E07E55" w:rsidRDefault="00230D70" w:rsidP="00F56709">
            <w:pPr>
              <w:rPr>
                <w:color w:val="000000"/>
              </w:rPr>
            </w:pPr>
            <w:r w:rsidRPr="00E07E55">
              <w:rPr>
                <w:color w:val="000000"/>
              </w:rPr>
              <w:t>Kind of interesting.</w:t>
            </w:r>
          </w:p>
        </w:tc>
      </w:tr>
      <w:tr w:rsidR="00230D70" w:rsidRPr="00E07E55" w14:paraId="1C9779CF"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32C2EEFB" w14:textId="77777777" w:rsidR="00230D70" w:rsidRPr="00E07E55" w:rsidRDefault="00230D70" w:rsidP="00F56709">
            <w:pPr>
              <w:rPr>
                <w:color w:val="000000"/>
              </w:rPr>
            </w:pPr>
            <w:r w:rsidRPr="00E07E55">
              <w:rPr>
                <w:color w:val="000000"/>
              </w:rPr>
              <w:lastRenderedPageBreak/>
              <w:t>Parent-Child Relationship Inventory</w:t>
            </w:r>
          </w:p>
        </w:tc>
        <w:tc>
          <w:tcPr>
            <w:tcW w:w="817" w:type="pct"/>
            <w:tcBorders>
              <w:top w:val="nil"/>
              <w:left w:val="nil"/>
              <w:bottom w:val="single" w:sz="4" w:space="0" w:color="auto"/>
              <w:right w:val="single" w:sz="4" w:space="0" w:color="auto"/>
            </w:tcBorders>
            <w:shd w:val="clear" w:color="auto" w:fill="auto"/>
            <w:noWrap/>
            <w:vAlign w:val="bottom"/>
            <w:hideMark/>
          </w:tcPr>
          <w:p w14:paraId="7B56E620" w14:textId="77777777" w:rsidR="00230D70" w:rsidRPr="00E07E55" w:rsidRDefault="00230D70" w:rsidP="00F56709">
            <w:pPr>
              <w:rPr>
                <w:color w:val="000000"/>
              </w:rPr>
            </w:pPr>
            <w:r w:rsidRPr="00E07E55">
              <w:rPr>
                <w:color w:val="000000"/>
              </w:rPr>
              <w:t>PCRI</w:t>
            </w:r>
          </w:p>
        </w:tc>
        <w:tc>
          <w:tcPr>
            <w:tcW w:w="1100" w:type="pct"/>
            <w:tcBorders>
              <w:top w:val="nil"/>
              <w:left w:val="nil"/>
              <w:bottom w:val="single" w:sz="4" w:space="0" w:color="auto"/>
              <w:right w:val="single" w:sz="4" w:space="0" w:color="auto"/>
            </w:tcBorders>
            <w:shd w:val="clear" w:color="auto" w:fill="auto"/>
            <w:noWrap/>
            <w:vAlign w:val="bottom"/>
            <w:hideMark/>
          </w:tcPr>
          <w:p w14:paraId="4FC75CC0"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2E3E06CC" w14:textId="77777777" w:rsidR="00230D70" w:rsidRPr="00E07E55" w:rsidRDefault="00230D70" w:rsidP="00F56709">
            <w:pPr>
              <w:rPr>
                <w:color w:val="000000"/>
              </w:rPr>
            </w:pPr>
            <w:r w:rsidRPr="00E07E55">
              <w:rPr>
                <w:color w:val="000000"/>
              </w:rPr>
              <w:t>Parenting skills and styles.</w:t>
            </w:r>
          </w:p>
        </w:tc>
      </w:tr>
      <w:tr w:rsidR="00230D70" w:rsidRPr="00E07E55" w14:paraId="2D8FD01C"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7A28A86D" w14:textId="77777777" w:rsidR="00230D70" w:rsidRPr="00E07E55" w:rsidRDefault="00230D70" w:rsidP="00F56709">
            <w:pPr>
              <w:rPr>
                <w:color w:val="000000"/>
              </w:rPr>
            </w:pPr>
            <w:r w:rsidRPr="00E07E55">
              <w:rPr>
                <w:color w:val="000000"/>
              </w:rPr>
              <w:t>Parental Authority Questionnaire</w:t>
            </w:r>
          </w:p>
        </w:tc>
        <w:tc>
          <w:tcPr>
            <w:tcW w:w="817" w:type="pct"/>
            <w:tcBorders>
              <w:top w:val="nil"/>
              <w:left w:val="nil"/>
              <w:bottom w:val="single" w:sz="4" w:space="0" w:color="auto"/>
              <w:right w:val="single" w:sz="4" w:space="0" w:color="auto"/>
            </w:tcBorders>
            <w:shd w:val="clear" w:color="auto" w:fill="auto"/>
            <w:noWrap/>
            <w:vAlign w:val="bottom"/>
            <w:hideMark/>
          </w:tcPr>
          <w:p w14:paraId="04D26094" w14:textId="77777777" w:rsidR="00230D70" w:rsidRPr="00E07E55" w:rsidRDefault="00230D70" w:rsidP="00F56709">
            <w:pPr>
              <w:rPr>
                <w:color w:val="000000"/>
              </w:rPr>
            </w:pPr>
            <w:r w:rsidRPr="00E07E55">
              <w:rPr>
                <w:color w:val="000000"/>
              </w:rPr>
              <w:t>PAQ</w:t>
            </w:r>
          </w:p>
        </w:tc>
        <w:tc>
          <w:tcPr>
            <w:tcW w:w="1100" w:type="pct"/>
            <w:tcBorders>
              <w:top w:val="nil"/>
              <w:left w:val="nil"/>
              <w:bottom w:val="single" w:sz="4" w:space="0" w:color="auto"/>
              <w:right w:val="single" w:sz="4" w:space="0" w:color="auto"/>
            </w:tcBorders>
            <w:shd w:val="clear" w:color="auto" w:fill="auto"/>
            <w:vAlign w:val="bottom"/>
            <w:hideMark/>
          </w:tcPr>
          <w:p w14:paraId="15CFAE5D" w14:textId="77777777" w:rsidR="00230D70" w:rsidRPr="00E07E55" w:rsidRDefault="00230D70" w:rsidP="00F56709">
            <w:pPr>
              <w:rPr>
                <w:color w:val="000000"/>
              </w:rPr>
            </w:pPr>
            <w:r w:rsidRPr="00E07E55">
              <w:rPr>
                <w:color w:val="000000"/>
              </w:rPr>
              <w:t>Adolescents / Adults</w:t>
            </w:r>
          </w:p>
        </w:tc>
        <w:tc>
          <w:tcPr>
            <w:tcW w:w="2041" w:type="pct"/>
            <w:tcBorders>
              <w:top w:val="nil"/>
              <w:left w:val="nil"/>
              <w:bottom w:val="single" w:sz="4" w:space="0" w:color="auto"/>
              <w:right w:val="single" w:sz="4" w:space="0" w:color="auto"/>
            </w:tcBorders>
            <w:shd w:val="clear" w:color="auto" w:fill="auto"/>
            <w:vAlign w:val="bottom"/>
            <w:hideMark/>
          </w:tcPr>
          <w:p w14:paraId="5B60D9C9" w14:textId="77777777" w:rsidR="00230D70" w:rsidRPr="00E07E55" w:rsidRDefault="00230D70" w:rsidP="00F56709">
            <w:pPr>
              <w:rPr>
                <w:color w:val="000000"/>
              </w:rPr>
            </w:pPr>
            <w:r w:rsidRPr="00E07E55">
              <w:rPr>
                <w:color w:val="000000"/>
              </w:rPr>
              <w:t xml:space="preserve">About how adolescents feel about THEIR parents. Places parents into </w:t>
            </w:r>
            <w:proofErr w:type="spellStart"/>
            <w:r w:rsidRPr="00E07E55">
              <w:rPr>
                <w:color w:val="000000"/>
              </w:rPr>
              <w:t>Baumrind's</w:t>
            </w:r>
            <w:proofErr w:type="spellEnd"/>
            <w:r w:rsidRPr="00E07E55">
              <w:rPr>
                <w:color w:val="000000"/>
              </w:rPr>
              <w:t xml:space="preserve"> typology of parenting styles.</w:t>
            </w:r>
          </w:p>
        </w:tc>
      </w:tr>
      <w:tr w:rsidR="00230D70" w:rsidRPr="00E07E55" w14:paraId="6BE82D21"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12F7EB8" w14:textId="77777777" w:rsidR="00230D70" w:rsidRPr="00E07E55" w:rsidRDefault="00230D70" w:rsidP="00F56709">
            <w:pPr>
              <w:rPr>
                <w:color w:val="000000"/>
              </w:rPr>
            </w:pPr>
            <w:r w:rsidRPr="00E07E55">
              <w:rPr>
                <w:color w:val="000000"/>
              </w:rPr>
              <w:t>Parental Authority Questionnaire - Modified</w:t>
            </w:r>
          </w:p>
        </w:tc>
        <w:tc>
          <w:tcPr>
            <w:tcW w:w="817" w:type="pct"/>
            <w:tcBorders>
              <w:top w:val="nil"/>
              <w:left w:val="nil"/>
              <w:bottom w:val="single" w:sz="4" w:space="0" w:color="auto"/>
              <w:right w:val="single" w:sz="4" w:space="0" w:color="auto"/>
            </w:tcBorders>
            <w:shd w:val="clear" w:color="auto" w:fill="auto"/>
            <w:noWrap/>
            <w:vAlign w:val="bottom"/>
            <w:hideMark/>
          </w:tcPr>
          <w:p w14:paraId="161D0355" w14:textId="77777777" w:rsidR="00230D70" w:rsidRPr="00E07E55" w:rsidRDefault="00230D70" w:rsidP="00F56709">
            <w:pPr>
              <w:rPr>
                <w:color w:val="000000"/>
              </w:rPr>
            </w:pPr>
            <w:r w:rsidRPr="00E07E55">
              <w:rPr>
                <w:color w:val="000000"/>
              </w:rPr>
              <w:t>PAQ-M</w:t>
            </w:r>
          </w:p>
        </w:tc>
        <w:tc>
          <w:tcPr>
            <w:tcW w:w="1100" w:type="pct"/>
            <w:tcBorders>
              <w:top w:val="nil"/>
              <w:left w:val="nil"/>
              <w:bottom w:val="single" w:sz="4" w:space="0" w:color="auto"/>
              <w:right w:val="single" w:sz="4" w:space="0" w:color="auto"/>
            </w:tcBorders>
            <w:shd w:val="clear" w:color="auto" w:fill="auto"/>
            <w:vAlign w:val="bottom"/>
            <w:hideMark/>
          </w:tcPr>
          <w:p w14:paraId="721586FA" w14:textId="77777777" w:rsidR="00230D70" w:rsidRPr="00E07E55" w:rsidRDefault="00230D70" w:rsidP="00F56709">
            <w:pPr>
              <w:rPr>
                <w:color w:val="000000"/>
              </w:rPr>
            </w:pPr>
            <w:r w:rsidRPr="00E07E55">
              <w:rPr>
                <w:color w:val="000000"/>
              </w:rPr>
              <w:t>Adolescents / Adults</w:t>
            </w:r>
          </w:p>
        </w:tc>
        <w:tc>
          <w:tcPr>
            <w:tcW w:w="2041" w:type="pct"/>
            <w:tcBorders>
              <w:top w:val="nil"/>
              <w:left w:val="nil"/>
              <w:bottom w:val="single" w:sz="4" w:space="0" w:color="auto"/>
              <w:right w:val="single" w:sz="4" w:space="0" w:color="auto"/>
            </w:tcBorders>
            <w:shd w:val="clear" w:color="auto" w:fill="auto"/>
            <w:vAlign w:val="bottom"/>
            <w:hideMark/>
          </w:tcPr>
          <w:p w14:paraId="3EE82BE1" w14:textId="77777777" w:rsidR="00230D70" w:rsidRPr="00E07E55" w:rsidRDefault="00230D70" w:rsidP="00F56709">
            <w:pPr>
              <w:rPr>
                <w:color w:val="000000"/>
              </w:rPr>
            </w:pPr>
            <w:r w:rsidRPr="00E07E55">
              <w:rPr>
                <w:color w:val="000000"/>
              </w:rPr>
              <w:t>About how adolescents feel about THEIR parents.</w:t>
            </w:r>
          </w:p>
        </w:tc>
      </w:tr>
      <w:tr w:rsidR="00230D70" w:rsidRPr="00E07E55" w14:paraId="5D359853"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45183563" w14:textId="77777777" w:rsidR="00230D70" w:rsidRPr="00E07E55" w:rsidRDefault="00230D70" w:rsidP="00F56709">
            <w:pPr>
              <w:rPr>
                <w:color w:val="000000"/>
              </w:rPr>
            </w:pPr>
            <w:r w:rsidRPr="00E07E55">
              <w:rPr>
                <w:color w:val="000000"/>
              </w:rPr>
              <w:t>Parental Authority Questionnaire -Revised</w:t>
            </w:r>
          </w:p>
        </w:tc>
        <w:tc>
          <w:tcPr>
            <w:tcW w:w="817" w:type="pct"/>
            <w:tcBorders>
              <w:top w:val="nil"/>
              <w:left w:val="nil"/>
              <w:bottom w:val="single" w:sz="4" w:space="0" w:color="auto"/>
              <w:right w:val="single" w:sz="4" w:space="0" w:color="auto"/>
            </w:tcBorders>
            <w:shd w:val="clear" w:color="auto" w:fill="auto"/>
            <w:noWrap/>
            <w:vAlign w:val="bottom"/>
            <w:hideMark/>
          </w:tcPr>
          <w:p w14:paraId="4CC4EE1B" w14:textId="77777777" w:rsidR="00230D70" w:rsidRPr="00E07E55" w:rsidRDefault="00230D70" w:rsidP="00F56709">
            <w:pPr>
              <w:rPr>
                <w:color w:val="000000"/>
              </w:rPr>
            </w:pPr>
            <w:r w:rsidRPr="00E07E55">
              <w:rPr>
                <w:color w:val="000000"/>
              </w:rPr>
              <w:t>PAQ-R</w:t>
            </w:r>
          </w:p>
        </w:tc>
        <w:tc>
          <w:tcPr>
            <w:tcW w:w="1100" w:type="pct"/>
            <w:tcBorders>
              <w:top w:val="nil"/>
              <w:left w:val="nil"/>
              <w:bottom w:val="single" w:sz="4" w:space="0" w:color="auto"/>
              <w:right w:val="single" w:sz="4" w:space="0" w:color="auto"/>
            </w:tcBorders>
            <w:shd w:val="clear" w:color="auto" w:fill="auto"/>
            <w:vAlign w:val="bottom"/>
            <w:hideMark/>
          </w:tcPr>
          <w:p w14:paraId="39EF652A" w14:textId="77777777" w:rsidR="00230D70" w:rsidRPr="00E07E55" w:rsidRDefault="00230D70" w:rsidP="00F56709">
            <w:pPr>
              <w:rPr>
                <w:color w:val="000000"/>
              </w:rPr>
            </w:pPr>
            <w:r w:rsidRPr="00E07E55">
              <w:rPr>
                <w:color w:val="000000"/>
              </w:rPr>
              <w:t>Adults</w:t>
            </w:r>
          </w:p>
        </w:tc>
        <w:tc>
          <w:tcPr>
            <w:tcW w:w="2041" w:type="pct"/>
            <w:tcBorders>
              <w:top w:val="nil"/>
              <w:left w:val="nil"/>
              <w:bottom w:val="single" w:sz="4" w:space="0" w:color="auto"/>
              <w:right w:val="single" w:sz="4" w:space="0" w:color="auto"/>
            </w:tcBorders>
            <w:shd w:val="clear" w:color="auto" w:fill="auto"/>
            <w:vAlign w:val="bottom"/>
            <w:hideMark/>
          </w:tcPr>
          <w:p w14:paraId="3008D08E" w14:textId="77777777" w:rsidR="00230D70" w:rsidRPr="00E07E55" w:rsidRDefault="00230D70" w:rsidP="00F56709">
            <w:pPr>
              <w:rPr>
                <w:color w:val="000000"/>
              </w:rPr>
            </w:pPr>
            <w:r w:rsidRPr="00E07E55">
              <w:rPr>
                <w:color w:val="000000"/>
              </w:rPr>
              <w:t xml:space="preserve">This one is about adults and their parenting styles (using </w:t>
            </w:r>
            <w:proofErr w:type="spellStart"/>
            <w:r w:rsidRPr="00E07E55">
              <w:rPr>
                <w:color w:val="000000"/>
              </w:rPr>
              <w:t>Baumrind's</w:t>
            </w:r>
            <w:proofErr w:type="spellEnd"/>
            <w:r w:rsidRPr="00E07E55">
              <w:rPr>
                <w:color w:val="000000"/>
              </w:rPr>
              <w:t xml:space="preserve"> typology.</w:t>
            </w:r>
          </w:p>
        </w:tc>
      </w:tr>
      <w:tr w:rsidR="00230D70" w:rsidRPr="00E07E55" w14:paraId="7A2E8909" w14:textId="77777777" w:rsidTr="00E411E7">
        <w:trPr>
          <w:trHeight w:val="9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6C217F97" w14:textId="77777777" w:rsidR="00230D70" w:rsidRPr="00E07E55" w:rsidRDefault="00230D70" w:rsidP="00F56709">
            <w:pPr>
              <w:rPr>
                <w:color w:val="000000"/>
              </w:rPr>
            </w:pPr>
            <w:r w:rsidRPr="00E07E55">
              <w:rPr>
                <w:color w:val="000000"/>
              </w:rPr>
              <w:t>Parenting Questionnaire</w:t>
            </w:r>
          </w:p>
        </w:tc>
        <w:tc>
          <w:tcPr>
            <w:tcW w:w="817" w:type="pct"/>
            <w:tcBorders>
              <w:top w:val="nil"/>
              <w:left w:val="nil"/>
              <w:bottom w:val="single" w:sz="4" w:space="0" w:color="auto"/>
              <w:right w:val="single" w:sz="4" w:space="0" w:color="auto"/>
            </w:tcBorders>
            <w:shd w:val="clear" w:color="auto" w:fill="auto"/>
            <w:noWrap/>
            <w:vAlign w:val="bottom"/>
            <w:hideMark/>
          </w:tcPr>
          <w:p w14:paraId="5C28C315" w14:textId="77777777" w:rsidR="00230D70" w:rsidRPr="00E07E55" w:rsidRDefault="00230D70" w:rsidP="00F56709">
            <w:pPr>
              <w:rPr>
                <w:color w:val="000000"/>
              </w:rPr>
            </w:pPr>
            <w:r w:rsidRPr="00E07E55">
              <w:rPr>
                <w:color w:val="000000"/>
              </w:rPr>
              <w:t>PQ</w:t>
            </w:r>
          </w:p>
        </w:tc>
        <w:tc>
          <w:tcPr>
            <w:tcW w:w="1100" w:type="pct"/>
            <w:tcBorders>
              <w:top w:val="nil"/>
              <w:left w:val="nil"/>
              <w:bottom w:val="single" w:sz="4" w:space="0" w:color="auto"/>
              <w:right w:val="single" w:sz="4" w:space="0" w:color="auto"/>
            </w:tcBorders>
            <w:shd w:val="clear" w:color="auto" w:fill="auto"/>
            <w:vAlign w:val="bottom"/>
            <w:hideMark/>
          </w:tcPr>
          <w:p w14:paraId="22D0E6F4" w14:textId="77777777" w:rsidR="00230D70" w:rsidRPr="00E07E55" w:rsidRDefault="00230D70" w:rsidP="00F56709">
            <w:pPr>
              <w:rPr>
                <w:color w:val="000000"/>
              </w:rPr>
            </w:pPr>
            <w:r w:rsidRPr="00E07E55">
              <w:rPr>
                <w:color w:val="000000"/>
              </w:rPr>
              <w:t>College students &amp; parents</w:t>
            </w:r>
          </w:p>
        </w:tc>
        <w:tc>
          <w:tcPr>
            <w:tcW w:w="2041" w:type="pct"/>
            <w:tcBorders>
              <w:top w:val="nil"/>
              <w:left w:val="nil"/>
              <w:bottom w:val="single" w:sz="4" w:space="0" w:color="auto"/>
              <w:right w:val="single" w:sz="4" w:space="0" w:color="auto"/>
            </w:tcBorders>
            <w:shd w:val="clear" w:color="auto" w:fill="auto"/>
            <w:vAlign w:val="bottom"/>
            <w:hideMark/>
          </w:tcPr>
          <w:p w14:paraId="4338EED0" w14:textId="77777777" w:rsidR="00230D70" w:rsidRPr="00E07E55" w:rsidRDefault="00230D70" w:rsidP="00F56709">
            <w:pPr>
              <w:rPr>
                <w:color w:val="000000"/>
              </w:rPr>
            </w:pPr>
            <w:r w:rsidRPr="00E07E55">
              <w:rPr>
                <w:color w:val="000000"/>
              </w:rPr>
              <w:t>pp. 9-10; Primarily about child abuse prevention</w:t>
            </w:r>
          </w:p>
        </w:tc>
      </w:tr>
      <w:tr w:rsidR="00230D70" w:rsidRPr="00E07E55" w14:paraId="1CB96869"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664C188D" w14:textId="77777777" w:rsidR="00230D70" w:rsidRPr="00E07E55" w:rsidRDefault="00230D70" w:rsidP="00F56709">
            <w:pPr>
              <w:rPr>
                <w:color w:val="000000"/>
              </w:rPr>
            </w:pPr>
            <w:r w:rsidRPr="00E07E55">
              <w:rPr>
                <w:color w:val="000000"/>
              </w:rPr>
              <w:t>Parenting Readiness Checklist</w:t>
            </w:r>
          </w:p>
        </w:tc>
        <w:tc>
          <w:tcPr>
            <w:tcW w:w="817" w:type="pct"/>
            <w:tcBorders>
              <w:top w:val="nil"/>
              <w:left w:val="nil"/>
              <w:bottom w:val="single" w:sz="4" w:space="0" w:color="auto"/>
              <w:right w:val="single" w:sz="4" w:space="0" w:color="auto"/>
            </w:tcBorders>
            <w:shd w:val="clear" w:color="auto" w:fill="auto"/>
            <w:noWrap/>
            <w:vAlign w:val="bottom"/>
            <w:hideMark/>
          </w:tcPr>
          <w:p w14:paraId="1056C3D9"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6BA42183" w14:textId="77777777" w:rsidR="00230D70" w:rsidRPr="00E07E55" w:rsidRDefault="00230D70" w:rsidP="00F56709">
            <w:pPr>
              <w:rPr>
                <w:color w:val="000000"/>
              </w:rPr>
            </w:pPr>
            <w:r w:rsidRPr="00E07E55">
              <w:rPr>
                <w:color w:val="000000"/>
              </w:rPr>
              <w:t>Other</w:t>
            </w:r>
          </w:p>
        </w:tc>
        <w:tc>
          <w:tcPr>
            <w:tcW w:w="2041" w:type="pct"/>
            <w:tcBorders>
              <w:top w:val="nil"/>
              <w:left w:val="nil"/>
              <w:bottom w:val="single" w:sz="4" w:space="0" w:color="auto"/>
              <w:right w:val="single" w:sz="4" w:space="0" w:color="auto"/>
            </w:tcBorders>
            <w:shd w:val="clear" w:color="auto" w:fill="auto"/>
            <w:vAlign w:val="bottom"/>
            <w:hideMark/>
          </w:tcPr>
          <w:p w14:paraId="12A69BF3" w14:textId="77777777" w:rsidR="00230D70" w:rsidRPr="00E07E55" w:rsidRDefault="00230D70" w:rsidP="00F56709">
            <w:pPr>
              <w:rPr>
                <w:color w:val="000000"/>
              </w:rPr>
            </w:pPr>
            <w:r w:rsidRPr="00E07E55">
              <w:rPr>
                <w:color w:val="000000"/>
              </w:rPr>
              <w:t>This one is used by professionals to assess parents' readiness for caring for their child.</w:t>
            </w:r>
          </w:p>
        </w:tc>
      </w:tr>
      <w:tr w:rsidR="00230D70" w:rsidRPr="00E07E55" w14:paraId="25E6371C" w14:textId="77777777" w:rsidTr="00E411E7">
        <w:trPr>
          <w:trHeight w:val="3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FE7414A" w14:textId="77777777" w:rsidR="00230D70" w:rsidRPr="00E07E55" w:rsidRDefault="00230D70" w:rsidP="00F56709">
            <w:pPr>
              <w:rPr>
                <w:color w:val="000000"/>
              </w:rPr>
            </w:pPr>
            <w:r w:rsidRPr="00E07E55">
              <w:rPr>
                <w:color w:val="000000"/>
              </w:rPr>
              <w:t>Parenting Style Scale</w:t>
            </w:r>
          </w:p>
        </w:tc>
        <w:tc>
          <w:tcPr>
            <w:tcW w:w="817" w:type="pct"/>
            <w:tcBorders>
              <w:top w:val="nil"/>
              <w:left w:val="nil"/>
              <w:bottom w:val="single" w:sz="4" w:space="0" w:color="auto"/>
              <w:right w:val="single" w:sz="4" w:space="0" w:color="auto"/>
            </w:tcBorders>
            <w:shd w:val="clear" w:color="auto" w:fill="auto"/>
            <w:noWrap/>
            <w:vAlign w:val="bottom"/>
            <w:hideMark/>
          </w:tcPr>
          <w:p w14:paraId="35C06FC0"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328BF79C"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3EA6F3DD" w14:textId="77777777" w:rsidR="00230D70" w:rsidRPr="00E07E55" w:rsidRDefault="00230D70" w:rsidP="00F56709">
            <w:pPr>
              <w:rPr>
                <w:color w:val="000000"/>
              </w:rPr>
            </w:pPr>
            <w:r w:rsidRPr="00E07E55">
              <w:rPr>
                <w:color w:val="000000"/>
              </w:rPr>
              <w:t> </w:t>
            </w:r>
          </w:p>
        </w:tc>
      </w:tr>
      <w:tr w:rsidR="00230D70" w:rsidRPr="00E07E55" w14:paraId="4EE1EEA4" w14:textId="77777777" w:rsidTr="00E411E7">
        <w:trPr>
          <w:trHeight w:val="3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BDCEE23" w14:textId="77777777" w:rsidR="00230D70" w:rsidRPr="00E07E55" w:rsidRDefault="00230D70" w:rsidP="00F56709">
            <w:pPr>
              <w:rPr>
                <w:color w:val="000000"/>
              </w:rPr>
            </w:pPr>
            <w:r w:rsidRPr="00E07E55">
              <w:rPr>
                <w:color w:val="000000"/>
              </w:rPr>
              <w:t>PARYC</w:t>
            </w:r>
          </w:p>
        </w:tc>
        <w:tc>
          <w:tcPr>
            <w:tcW w:w="817" w:type="pct"/>
            <w:tcBorders>
              <w:top w:val="nil"/>
              <w:left w:val="nil"/>
              <w:bottom w:val="single" w:sz="4" w:space="0" w:color="auto"/>
              <w:right w:val="single" w:sz="4" w:space="0" w:color="auto"/>
            </w:tcBorders>
            <w:shd w:val="clear" w:color="auto" w:fill="auto"/>
            <w:noWrap/>
            <w:vAlign w:val="bottom"/>
            <w:hideMark/>
          </w:tcPr>
          <w:p w14:paraId="35A87AB3" w14:textId="77777777" w:rsidR="00230D70" w:rsidRPr="00E07E55" w:rsidRDefault="00230D70" w:rsidP="00F56709">
            <w:pPr>
              <w:rPr>
                <w:color w:val="000000"/>
              </w:rPr>
            </w:pPr>
            <w:r w:rsidRPr="00E07E55">
              <w:rPr>
                <w:color w:val="000000"/>
              </w:rPr>
              <w:t>PARYC</w:t>
            </w:r>
          </w:p>
        </w:tc>
        <w:tc>
          <w:tcPr>
            <w:tcW w:w="1100" w:type="pct"/>
            <w:tcBorders>
              <w:top w:val="nil"/>
              <w:left w:val="nil"/>
              <w:bottom w:val="single" w:sz="4" w:space="0" w:color="auto"/>
              <w:right w:val="single" w:sz="4" w:space="0" w:color="auto"/>
            </w:tcBorders>
            <w:shd w:val="clear" w:color="auto" w:fill="auto"/>
            <w:noWrap/>
            <w:vAlign w:val="bottom"/>
            <w:hideMark/>
          </w:tcPr>
          <w:p w14:paraId="1B77F188"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6379B357" w14:textId="77777777" w:rsidR="00230D70" w:rsidRPr="00E07E55" w:rsidRDefault="00230D70" w:rsidP="00F56709">
            <w:pPr>
              <w:rPr>
                <w:color w:val="000000"/>
              </w:rPr>
            </w:pPr>
            <w:r w:rsidRPr="00E07E55">
              <w:rPr>
                <w:color w:val="000000"/>
              </w:rPr>
              <w:t>Self-report on parenting.</w:t>
            </w:r>
          </w:p>
        </w:tc>
      </w:tr>
      <w:tr w:rsidR="00230D70" w:rsidRPr="00E07E55" w14:paraId="6E885B4D"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4C8CE1D8" w14:textId="77777777" w:rsidR="00230D70" w:rsidRPr="00E07E55" w:rsidRDefault="00230D70" w:rsidP="00F56709">
            <w:pPr>
              <w:rPr>
                <w:color w:val="000000"/>
              </w:rPr>
            </w:pPr>
            <w:r w:rsidRPr="00E07E55">
              <w:rPr>
                <w:color w:val="000000"/>
              </w:rPr>
              <w:t>Parenting Styles and Dimensions</w:t>
            </w:r>
          </w:p>
        </w:tc>
        <w:tc>
          <w:tcPr>
            <w:tcW w:w="817" w:type="pct"/>
            <w:tcBorders>
              <w:top w:val="nil"/>
              <w:left w:val="nil"/>
              <w:bottom w:val="single" w:sz="4" w:space="0" w:color="auto"/>
              <w:right w:val="single" w:sz="4" w:space="0" w:color="auto"/>
            </w:tcBorders>
            <w:shd w:val="clear" w:color="auto" w:fill="auto"/>
            <w:noWrap/>
            <w:vAlign w:val="bottom"/>
            <w:hideMark/>
          </w:tcPr>
          <w:p w14:paraId="53C0F442" w14:textId="77777777" w:rsidR="00230D70" w:rsidRPr="00E07E55" w:rsidRDefault="00230D70" w:rsidP="00F56709">
            <w:pPr>
              <w:rPr>
                <w:color w:val="000000"/>
              </w:rPr>
            </w:pPr>
            <w:r w:rsidRPr="00E07E55">
              <w:rPr>
                <w:color w:val="000000"/>
              </w:rPr>
              <w:t>PSDQ</w:t>
            </w:r>
          </w:p>
        </w:tc>
        <w:tc>
          <w:tcPr>
            <w:tcW w:w="1100" w:type="pct"/>
            <w:tcBorders>
              <w:top w:val="nil"/>
              <w:left w:val="nil"/>
              <w:bottom w:val="single" w:sz="4" w:space="0" w:color="auto"/>
              <w:right w:val="single" w:sz="4" w:space="0" w:color="auto"/>
            </w:tcBorders>
            <w:shd w:val="clear" w:color="auto" w:fill="auto"/>
            <w:noWrap/>
            <w:vAlign w:val="bottom"/>
            <w:hideMark/>
          </w:tcPr>
          <w:p w14:paraId="2C676B2F"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1687B06F" w14:textId="77777777" w:rsidR="00230D70" w:rsidRPr="00E07E55" w:rsidRDefault="00230D70" w:rsidP="00F56709">
            <w:pPr>
              <w:rPr>
                <w:color w:val="000000"/>
              </w:rPr>
            </w:pPr>
            <w:r w:rsidRPr="00E07E55">
              <w:rPr>
                <w:color w:val="000000"/>
              </w:rPr>
              <w:t> Typology of parenting styles.</w:t>
            </w:r>
          </w:p>
        </w:tc>
      </w:tr>
      <w:tr w:rsidR="00230D70" w:rsidRPr="00E07E55" w14:paraId="7336594F" w14:textId="77777777" w:rsidTr="00E411E7">
        <w:trPr>
          <w:trHeight w:val="9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0239608" w14:textId="77777777" w:rsidR="00230D70" w:rsidRPr="00E07E55" w:rsidRDefault="00230D70" w:rsidP="00F56709">
            <w:pPr>
              <w:rPr>
                <w:color w:val="000000"/>
              </w:rPr>
            </w:pPr>
            <w:r w:rsidRPr="00E07E55">
              <w:rPr>
                <w:color w:val="000000"/>
              </w:rPr>
              <w:t>Pennsylvania Child Development Knowledge Test</w:t>
            </w:r>
          </w:p>
        </w:tc>
        <w:tc>
          <w:tcPr>
            <w:tcW w:w="817" w:type="pct"/>
            <w:tcBorders>
              <w:top w:val="nil"/>
              <w:left w:val="nil"/>
              <w:bottom w:val="single" w:sz="4" w:space="0" w:color="auto"/>
              <w:right w:val="single" w:sz="4" w:space="0" w:color="auto"/>
            </w:tcBorders>
            <w:shd w:val="clear" w:color="auto" w:fill="auto"/>
            <w:noWrap/>
            <w:vAlign w:val="bottom"/>
            <w:hideMark/>
          </w:tcPr>
          <w:p w14:paraId="703F6A86" w14:textId="77777777" w:rsidR="00230D70" w:rsidRPr="00E07E55" w:rsidRDefault="00230D70" w:rsidP="00F56709">
            <w:pPr>
              <w:rPr>
                <w:color w:val="000000"/>
              </w:rPr>
            </w:pPr>
            <w:r w:rsidRPr="00E07E55">
              <w:rPr>
                <w:color w:val="000000"/>
              </w:rPr>
              <w:t>PCDKT</w:t>
            </w:r>
          </w:p>
        </w:tc>
        <w:tc>
          <w:tcPr>
            <w:tcW w:w="1100" w:type="pct"/>
            <w:tcBorders>
              <w:top w:val="nil"/>
              <w:left w:val="nil"/>
              <w:bottom w:val="single" w:sz="4" w:space="0" w:color="auto"/>
              <w:right w:val="single" w:sz="4" w:space="0" w:color="auto"/>
            </w:tcBorders>
            <w:shd w:val="clear" w:color="auto" w:fill="auto"/>
            <w:noWrap/>
            <w:vAlign w:val="bottom"/>
            <w:hideMark/>
          </w:tcPr>
          <w:p w14:paraId="4BE68AAB" w14:textId="77777777" w:rsidR="00230D70" w:rsidRPr="00E07E55" w:rsidRDefault="00230D70" w:rsidP="00F56709">
            <w:pPr>
              <w:rPr>
                <w:color w:val="000000"/>
              </w:rPr>
            </w:pPr>
            <w:r w:rsidRPr="00E07E55">
              <w:rPr>
                <w:color w:val="000000"/>
              </w:rPr>
              <w:t>Adolescents</w:t>
            </w:r>
          </w:p>
        </w:tc>
        <w:tc>
          <w:tcPr>
            <w:tcW w:w="2041" w:type="pct"/>
            <w:tcBorders>
              <w:top w:val="nil"/>
              <w:left w:val="nil"/>
              <w:bottom w:val="single" w:sz="4" w:space="0" w:color="auto"/>
              <w:right w:val="single" w:sz="4" w:space="0" w:color="auto"/>
            </w:tcBorders>
            <w:shd w:val="clear" w:color="auto" w:fill="auto"/>
            <w:vAlign w:val="bottom"/>
            <w:hideMark/>
          </w:tcPr>
          <w:p w14:paraId="6662B13D" w14:textId="77777777" w:rsidR="00230D70" w:rsidRPr="00E07E55" w:rsidRDefault="00230D70" w:rsidP="00F56709">
            <w:pPr>
              <w:rPr>
                <w:color w:val="000000"/>
              </w:rPr>
            </w:pPr>
            <w:r w:rsidRPr="00E07E55">
              <w:rPr>
                <w:color w:val="000000"/>
              </w:rPr>
              <w:t>pp. 83-93</w:t>
            </w:r>
          </w:p>
        </w:tc>
      </w:tr>
      <w:tr w:rsidR="00230D70" w:rsidRPr="00E07E55" w14:paraId="674B9F56" w14:textId="77777777" w:rsidTr="00E411E7">
        <w:trPr>
          <w:trHeight w:val="600"/>
        </w:trPr>
        <w:tc>
          <w:tcPr>
            <w:tcW w:w="1043" w:type="pct"/>
            <w:tcBorders>
              <w:top w:val="nil"/>
              <w:left w:val="single" w:sz="4" w:space="0" w:color="auto"/>
              <w:bottom w:val="single" w:sz="4" w:space="0" w:color="auto"/>
              <w:right w:val="single" w:sz="4" w:space="0" w:color="auto"/>
            </w:tcBorders>
            <w:shd w:val="clear" w:color="auto" w:fill="auto"/>
            <w:vAlign w:val="bottom"/>
            <w:hideMark/>
          </w:tcPr>
          <w:p w14:paraId="070D17F9" w14:textId="77777777" w:rsidR="00230D70" w:rsidRPr="00E07E55" w:rsidRDefault="00230D70" w:rsidP="00F56709">
            <w:pPr>
              <w:rPr>
                <w:color w:val="000000"/>
              </w:rPr>
            </w:pPr>
            <w:r w:rsidRPr="00E07E55">
              <w:rPr>
                <w:color w:val="000000"/>
              </w:rPr>
              <w:t>Positive Parenting Attitude Measure</w:t>
            </w:r>
          </w:p>
        </w:tc>
        <w:tc>
          <w:tcPr>
            <w:tcW w:w="817" w:type="pct"/>
            <w:tcBorders>
              <w:top w:val="nil"/>
              <w:left w:val="nil"/>
              <w:bottom w:val="single" w:sz="4" w:space="0" w:color="auto"/>
              <w:right w:val="single" w:sz="4" w:space="0" w:color="auto"/>
            </w:tcBorders>
            <w:shd w:val="clear" w:color="auto" w:fill="auto"/>
            <w:noWrap/>
            <w:vAlign w:val="bottom"/>
            <w:hideMark/>
          </w:tcPr>
          <w:p w14:paraId="1C5D7111" w14:textId="77777777" w:rsidR="00230D70" w:rsidRPr="00E07E55" w:rsidRDefault="00230D70" w:rsidP="00F56709">
            <w:pPr>
              <w:rPr>
                <w:color w:val="000000"/>
              </w:rPr>
            </w:pPr>
            <w:r w:rsidRPr="00E07E55">
              <w:rPr>
                <w:color w:val="000000"/>
              </w:rPr>
              <w:t> </w:t>
            </w:r>
          </w:p>
        </w:tc>
        <w:tc>
          <w:tcPr>
            <w:tcW w:w="1100" w:type="pct"/>
            <w:tcBorders>
              <w:top w:val="nil"/>
              <w:left w:val="nil"/>
              <w:bottom w:val="single" w:sz="4" w:space="0" w:color="auto"/>
              <w:right w:val="single" w:sz="4" w:space="0" w:color="auto"/>
            </w:tcBorders>
            <w:shd w:val="clear" w:color="auto" w:fill="auto"/>
            <w:noWrap/>
            <w:vAlign w:val="bottom"/>
            <w:hideMark/>
          </w:tcPr>
          <w:p w14:paraId="47C76933" w14:textId="77777777" w:rsidR="00230D70" w:rsidRPr="00E07E55" w:rsidRDefault="00230D70" w:rsidP="00F56709">
            <w:pPr>
              <w:rPr>
                <w:color w:val="000000"/>
              </w:rPr>
            </w:pPr>
            <w:r w:rsidRPr="00E07E55">
              <w:rPr>
                <w:color w:val="000000"/>
              </w:rPr>
              <w:t>Parents</w:t>
            </w:r>
          </w:p>
        </w:tc>
        <w:tc>
          <w:tcPr>
            <w:tcW w:w="2041" w:type="pct"/>
            <w:tcBorders>
              <w:top w:val="nil"/>
              <w:left w:val="nil"/>
              <w:bottom w:val="single" w:sz="4" w:space="0" w:color="auto"/>
              <w:right w:val="single" w:sz="4" w:space="0" w:color="auto"/>
            </w:tcBorders>
            <w:shd w:val="clear" w:color="auto" w:fill="auto"/>
            <w:vAlign w:val="bottom"/>
            <w:hideMark/>
          </w:tcPr>
          <w:p w14:paraId="481BA311" w14:textId="77777777" w:rsidR="00230D70" w:rsidRPr="00E07E55" w:rsidRDefault="00230D70" w:rsidP="00F56709">
            <w:pPr>
              <w:rPr>
                <w:color w:val="000000"/>
              </w:rPr>
            </w:pPr>
            <w:r w:rsidRPr="00E07E55">
              <w:rPr>
                <w:color w:val="000000"/>
              </w:rPr>
              <w:t>pp. 85-86</w:t>
            </w:r>
          </w:p>
        </w:tc>
      </w:tr>
    </w:tbl>
    <w:p w14:paraId="5B2C901D" w14:textId="68078C00" w:rsidR="00230D70" w:rsidRPr="00E07E55" w:rsidRDefault="00230D70" w:rsidP="00F56709">
      <w:pPr>
        <w:rPr>
          <w:b/>
        </w:rPr>
      </w:pPr>
    </w:p>
    <w:p w14:paraId="57A19BA0" w14:textId="77777777" w:rsidR="00230D70" w:rsidRPr="00E07E55" w:rsidRDefault="00230D70" w:rsidP="00D13E92">
      <w:pPr>
        <w:sectPr w:rsidR="00230D70" w:rsidRPr="00E07E55" w:rsidSect="00E411E7">
          <w:headerReference w:type="default" r:id="rId21"/>
          <w:pgSz w:w="12240" w:h="15840"/>
          <w:pgMar w:top="1440" w:right="1440" w:bottom="1440" w:left="1440" w:header="720" w:footer="720" w:gutter="0"/>
          <w:cols w:space="720"/>
          <w:docGrid w:linePitch="360"/>
        </w:sectPr>
      </w:pPr>
    </w:p>
    <w:p w14:paraId="6DDC22F6" w14:textId="335E1A56" w:rsidR="00230D70" w:rsidRPr="00E07E55" w:rsidRDefault="006E6A02" w:rsidP="007273E3">
      <w:pPr>
        <w:pStyle w:val="Heading1"/>
      </w:pPr>
      <w:bookmarkStart w:id="68" w:name="_Toc523302152"/>
      <w:r w:rsidRPr="00E07E55">
        <w:lastRenderedPageBreak/>
        <w:t xml:space="preserve">Appendix </w:t>
      </w:r>
      <w:r w:rsidR="00C210CA" w:rsidRPr="00E07E55">
        <w:t>C</w:t>
      </w:r>
      <w:r w:rsidR="00230D70" w:rsidRPr="00E07E55">
        <w:t>: Review of state standards</w:t>
      </w:r>
      <w:bookmarkEnd w:id="68"/>
    </w:p>
    <w:p w14:paraId="31362F67" w14:textId="77777777" w:rsidR="00230D70" w:rsidRPr="00E07E55" w:rsidDel="00CC3100" w:rsidRDefault="00230D70" w:rsidP="00F56709">
      <w:pPr>
        <w:jc w:val="center"/>
      </w:pPr>
      <w:r w:rsidRPr="00E07E55" w:rsidDel="00CC3100">
        <w:t xml:space="preserve"> </w:t>
      </w:r>
    </w:p>
    <w:tbl>
      <w:tblPr>
        <w:tblW w:w="5000" w:type="pct"/>
        <w:tblLayout w:type="fixed"/>
        <w:tblCellMar>
          <w:left w:w="0" w:type="dxa"/>
          <w:right w:w="0" w:type="dxa"/>
        </w:tblCellMar>
        <w:tblLook w:val="04A0" w:firstRow="1" w:lastRow="0" w:firstColumn="1" w:lastColumn="0" w:noHBand="0" w:noVBand="1"/>
      </w:tblPr>
      <w:tblGrid>
        <w:gridCol w:w="1192"/>
        <w:gridCol w:w="1055"/>
        <w:gridCol w:w="1055"/>
        <w:gridCol w:w="1055"/>
        <w:gridCol w:w="1055"/>
        <w:gridCol w:w="7578"/>
      </w:tblGrid>
      <w:tr w:rsidR="00230D70" w:rsidRPr="00E07E55" w14:paraId="4A05AA13" w14:textId="77777777" w:rsidTr="00E411E7">
        <w:trPr>
          <w:trHeight w:val="1200"/>
        </w:trPr>
        <w:tc>
          <w:tcPr>
            <w:tcW w:w="459" w:type="pct"/>
            <w:tcBorders>
              <w:top w:val="single" w:sz="4" w:space="0" w:color="auto"/>
              <w:left w:val="single" w:sz="4" w:space="0" w:color="auto"/>
              <w:bottom w:val="single" w:sz="4" w:space="0" w:color="auto"/>
              <w:right w:val="single" w:sz="4" w:space="0" w:color="auto"/>
            </w:tcBorders>
            <w:shd w:val="clear" w:color="000000" w:fill="808080"/>
            <w:noWrap/>
            <w:tcMar>
              <w:top w:w="15" w:type="dxa"/>
              <w:left w:w="15" w:type="dxa"/>
              <w:bottom w:w="0" w:type="dxa"/>
              <w:right w:w="15" w:type="dxa"/>
            </w:tcMar>
            <w:vAlign w:val="center"/>
            <w:hideMark/>
          </w:tcPr>
          <w:p w14:paraId="06C55BF6" w14:textId="77777777" w:rsidR="00230D70" w:rsidRPr="00E07E55" w:rsidRDefault="00230D70" w:rsidP="00F56709">
            <w:pPr>
              <w:jc w:val="center"/>
              <w:rPr>
                <w:b/>
                <w:bCs/>
                <w:color w:val="000000"/>
              </w:rPr>
            </w:pPr>
            <w:r w:rsidRPr="00E07E55">
              <w:rPr>
                <w:b/>
                <w:bCs/>
                <w:color w:val="000000"/>
              </w:rPr>
              <w:t>State</w:t>
            </w:r>
          </w:p>
        </w:tc>
        <w:tc>
          <w:tcPr>
            <w:tcW w:w="406" w:type="pct"/>
            <w:tcBorders>
              <w:top w:val="single" w:sz="4" w:space="0" w:color="auto"/>
              <w:left w:val="nil"/>
              <w:bottom w:val="single" w:sz="4" w:space="0" w:color="auto"/>
              <w:right w:val="single" w:sz="4" w:space="0" w:color="auto"/>
            </w:tcBorders>
            <w:shd w:val="clear" w:color="000000" w:fill="808080"/>
            <w:tcMar>
              <w:top w:w="15" w:type="dxa"/>
              <w:left w:w="15" w:type="dxa"/>
              <w:bottom w:w="0" w:type="dxa"/>
              <w:right w:w="15" w:type="dxa"/>
            </w:tcMar>
            <w:vAlign w:val="center"/>
            <w:hideMark/>
          </w:tcPr>
          <w:p w14:paraId="5C65A22A" w14:textId="77777777" w:rsidR="00230D70" w:rsidRPr="00E07E55" w:rsidRDefault="00230D70" w:rsidP="00F56709">
            <w:pPr>
              <w:jc w:val="center"/>
              <w:rPr>
                <w:b/>
                <w:bCs/>
                <w:color w:val="000000"/>
              </w:rPr>
            </w:pPr>
            <w:r w:rsidRPr="00E07E55">
              <w:rPr>
                <w:b/>
                <w:bCs/>
                <w:color w:val="000000"/>
              </w:rPr>
              <w:t xml:space="preserve">In HS standards </w:t>
            </w:r>
          </w:p>
        </w:tc>
        <w:tc>
          <w:tcPr>
            <w:tcW w:w="406" w:type="pct"/>
            <w:tcBorders>
              <w:top w:val="single" w:sz="4" w:space="0" w:color="auto"/>
              <w:left w:val="nil"/>
              <w:bottom w:val="single" w:sz="4" w:space="0" w:color="auto"/>
              <w:right w:val="single" w:sz="4" w:space="0" w:color="auto"/>
            </w:tcBorders>
            <w:shd w:val="clear" w:color="000000" w:fill="808080"/>
            <w:tcMar>
              <w:top w:w="15" w:type="dxa"/>
              <w:left w:w="15" w:type="dxa"/>
              <w:bottom w:w="0" w:type="dxa"/>
              <w:right w:w="15" w:type="dxa"/>
            </w:tcMar>
            <w:vAlign w:val="center"/>
            <w:hideMark/>
          </w:tcPr>
          <w:p w14:paraId="420B0F22" w14:textId="77777777" w:rsidR="00230D70" w:rsidRPr="00E07E55" w:rsidRDefault="00230D70" w:rsidP="00F56709">
            <w:pPr>
              <w:jc w:val="center"/>
              <w:rPr>
                <w:b/>
                <w:bCs/>
                <w:color w:val="000000"/>
              </w:rPr>
            </w:pPr>
            <w:r w:rsidRPr="00E07E55">
              <w:rPr>
                <w:b/>
                <w:bCs/>
                <w:color w:val="000000"/>
              </w:rPr>
              <w:t xml:space="preserve">In career training standards </w:t>
            </w:r>
          </w:p>
        </w:tc>
        <w:tc>
          <w:tcPr>
            <w:tcW w:w="406" w:type="pct"/>
            <w:tcBorders>
              <w:top w:val="single" w:sz="4" w:space="0" w:color="auto"/>
              <w:left w:val="nil"/>
              <w:bottom w:val="single" w:sz="4" w:space="0" w:color="auto"/>
              <w:right w:val="single" w:sz="4" w:space="0" w:color="auto"/>
            </w:tcBorders>
            <w:shd w:val="clear" w:color="000000" w:fill="808080"/>
            <w:tcMar>
              <w:top w:w="15" w:type="dxa"/>
              <w:left w:w="15" w:type="dxa"/>
              <w:bottom w:w="0" w:type="dxa"/>
              <w:right w:w="15" w:type="dxa"/>
            </w:tcMar>
            <w:vAlign w:val="center"/>
            <w:hideMark/>
          </w:tcPr>
          <w:p w14:paraId="3D505814" w14:textId="77777777" w:rsidR="00230D70" w:rsidRPr="00E07E55" w:rsidRDefault="00230D70" w:rsidP="00F56709">
            <w:pPr>
              <w:jc w:val="center"/>
              <w:rPr>
                <w:b/>
                <w:bCs/>
                <w:color w:val="000000"/>
              </w:rPr>
            </w:pPr>
            <w:r w:rsidRPr="00E07E55">
              <w:rPr>
                <w:b/>
                <w:bCs/>
                <w:color w:val="000000"/>
              </w:rPr>
              <w:t>In both standards</w:t>
            </w:r>
          </w:p>
        </w:tc>
        <w:tc>
          <w:tcPr>
            <w:tcW w:w="406" w:type="pct"/>
            <w:tcBorders>
              <w:top w:val="single" w:sz="4" w:space="0" w:color="auto"/>
              <w:left w:val="nil"/>
              <w:bottom w:val="single" w:sz="4" w:space="0" w:color="auto"/>
              <w:right w:val="single" w:sz="4" w:space="0" w:color="auto"/>
            </w:tcBorders>
            <w:shd w:val="clear" w:color="000000" w:fill="808080"/>
            <w:noWrap/>
            <w:tcMar>
              <w:top w:w="15" w:type="dxa"/>
              <w:left w:w="15" w:type="dxa"/>
              <w:bottom w:w="0" w:type="dxa"/>
              <w:right w:w="15" w:type="dxa"/>
            </w:tcMar>
            <w:vAlign w:val="center"/>
            <w:hideMark/>
          </w:tcPr>
          <w:p w14:paraId="4E4FD11B" w14:textId="77777777" w:rsidR="00230D70" w:rsidRPr="00E07E55" w:rsidRDefault="00230D70" w:rsidP="00F56709">
            <w:pPr>
              <w:jc w:val="center"/>
              <w:rPr>
                <w:b/>
                <w:bCs/>
                <w:color w:val="000000"/>
              </w:rPr>
            </w:pPr>
            <w:r w:rsidRPr="00E07E55">
              <w:rPr>
                <w:b/>
                <w:bCs/>
                <w:color w:val="000000"/>
              </w:rPr>
              <w:t>In neither</w:t>
            </w:r>
          </w:p>
        </w:tc>
        <w:tc>
          <w:tcPr>
            <w:tcW w:w="2916" w:type="pct"/>
            <w:tcBorders>
              <w:top w:val="single" w:sz="4" w:space="0" w:color="auto"/>
              <w:left w:val="nil"/>
              <w:bottom w:val="single" w:sz="4" w:space="0" w:color="auto"/>
              <w:right w:val="single" w:sz="4" w:space="0" w:color="auto"/>
            </w:tcBorders>
            <w:shd w:val="clear" w:color="000000" w:fill="808080"/>
            <w:noWrap/>
            <w:tcMar>
              <w:top w:w="15" w:type="dxa"/>
              <w:left w:w="15" w:type="dxa"/>
              <w:bottom w:w="0" w:type="dxa"/>
              <w:right w:w="15" w:type="dxa"/>
            </w:tcMar>
            <w:vAlign w:val="center"/>
            <w:hideMark/>
          </w:tcPr>
          <w:p w14:paraId="6715CA7A" w14:textId="77777777" w:rsidR="00230D70" w:rsidRPr="00E07E55" w:rsidRDefault="00230D70" w:rsidP="00F56709">
            <w:pPr>
              <w:jc w:val="center"/>
              <w:rPr>
                <w:b/>
                <w:bCs/>
                <w:color w:val="000000"/>
              </w:rPr>
            </w:pPr>
            <w:r w:rsidRPr="00E07E55">
              <w:rPr>
                <w:b/>
                <w:bCs/>
                <w:color w:val="000000"/>
              </w:rPr>
              <w:t>Standards</w:t>
            </w:r>
          </w:p>
        </w:tc>
      </w:tr>
      <w:tr w:rsidR="00230D70" w:rsidRPr="00E07E55" w14:paraId="10EEE0C1"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565A6920" w14:textId="77777777" w:rsidR="00230D70" w:rsidRPr="00E07E55" w:rsidRDefault="00230D70" w:rsidP="00F56709">
            <w:pPr>
              <w:rPr>
                <w:color w:val="000000"/>
              </w:rPr>
            </w:pPr>
            <w:r w:rsidRPr="00E07E55">
              <w:rPr>
                <w:color w:val="000000"/>
              </w:rPr>
              <w:t>Alabama</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657FE2BD"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2A5EFF"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528B63E2"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83A9B2"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11EE46" w14:textId="77777777" w:rsidR="00230D70" w:rsidRPr="00E07E55" w:rsidRDefault="00230D70" w:rsidP="00F56709">
            <w:pPr>
              <w:rPr>
                <w:color w:val="000000"/>
              </w:rPr>
            </w:pPr>
            <w:r w:rsidRPr="00E07E55">
              <w:rPr>
                <w:color w:val="000000"/>
              </w:rPr>
              <w:t>Health Education 4: 4</w:t>
            </w:r>
          </w:p>
        </w:tc>
      </w:tr>
      <w:tr w:rsidR="00230D70" w:rsidRPr="00E07E55" w14:paraId="46F26952"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37310030"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E1147D"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6EDC048E"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09A7B340"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9454E0"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8D8D0" w14:textId="77777777" w:rsidR="00230D70" w:rsidRPr="00E07E55" w:rsidRDefault="00230D70" w:rsidP="00F56709">
            <w:pPr>
              <w:rPr>
                <w:color w:val="000000"/>
              </w:rPr>
            </w:pPr>
            <w:r w:rsidRPr="00E07E55">
              <w:rPr>
                <w:color w:val="000000"/>
              </w:rPr>
              <w:t>Career Training - Child Development / Early Childhood Development 1-2 / Infant and Toddler Development</w:t>
            </w:r>
          </w:p>
        </w:tc>
      </w:tr>
      <w:tr w:rsidR="00230D70" w:rsidRPr="00E07E55" w14:paraId="475C4EB8"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5CBF5840" w14:textId="77777777" w:rsidR="00230D70" w:rsidRPr="00E07E55" w:rsidRDefault="00230D70" w:rsidP="00F56709">
            <w:pPr>
              <w:rPr>
                <w:color w:val="000000"/>
              </w:rPr>
            </w:pPr>
            <w:r w:rsidRPr="00E07E55">
              <w:rPr>
                <w:color w:val="000000"/>
              </w:rPr>
              <w:t>Alaska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A96F29"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1A3E8E"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DE8C14"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6FB0A179"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2F805D" w14:textId="77777777" w:rsidR="00230D70" w:rsidRPr="00E07E55" w:rsidRDefault="00230D70" w:rsidP="00F56709">
            <w:pPr>
              <w:rPr>
                <w:color w:val="000000"/>
              </w:rPr>
            </w:pPr>
            <w:r w:rsidRPr="00E07E55">
              <w:rPr>
                <w:color w:val="000000"/>
              </w:rPr>
              <w:t xml:space="preserve">"Skills for a Healthy Life" </w:t>
            </w:r>
          </w:p>
        </w:tc>
      </w:tr>
      <w:tr w:rsidR="00230D70" w:rsidRPr="00E07E55" w14:paraId="0F64864E"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3B44C801" w14:textId="77777777" w:rsidR="00230D70" w:rsidRPr="00E07E55" w:rsidRDefault="00230D70" w:rsidP="00F56709">
            <w:pPr>
              <w:rPr>
                <w:color w:val="000000"/>
              </w:rPr>
            </w:pPr>
            <w:r w:rsidRPr="00E07E55">
              <w:rPr>
                <w:color w:val="000000"/>
              </w:rPr>
              <w:t>Arizona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B99C1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A4F98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04FF6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19C763C5"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4B4360" w14:textId="77777777" w:rsidR="00230D70" w:rsidRPr="00E07E55" w:rsidRDefault="00230D70" w:rsidP="00F56709">
            <w:pPr>
              <w:rPr>
                <w:color w:val="000000"/>
              </w:rPr>
            </w:pPr>
            <w:r w:rsidRPr="00E07E55">
              <w:rPr>
                <w:color w:val="000000"/>
              </w:rPr>
              <w:t> </w:t>
            </w:r>
          </w:p>
        </w:tc>
      </w:tr>
      <w:tr w:rsidR="00230D70" w:rsidRPr="00E07E55" w14:paraId="554FE6A5"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1E811C4E" w14:textId="77777777" w:rsidR="00230D70" w:rsidRPr="00E07E55" w:rsidRDefault="00230D70" w:rsidP="00F56709">
            <w:pPr>
              <w:rPr>
                <w:color w:val="000000"/>
              </w:rPr>
            </w:pPr>
            <w:r w:rsidRPr="00E07E55">
              <w:rPr>
                <w:color w:val="000000"/>
              </w:rPr>
              <w:t>Arkansas</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5A279821"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0401E1"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00C8F10E"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D4512C"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3AC978" w14:textId="77777777" w:rsidR="00230D70" w:rsidRPr="00E07E55" w:rsidRDefault="00230D70" w:rsidP="00F56709">
            <w:pPr>
              <w:rPr>
                <w:color w:val="000000"/>
              </w:rPr>
            </w:pPr>
            <w:r w:rsidRPr="00E07E55">
              <w:rPr>
                <w:color w:val="000000"/>
              </w:rPr>
              <w:t>Health and Wellness: Human Growth &amp; Development strand - HGD.1.HW.1</w:t>
            </w:r>
          </w:p>
        </w:tc>
      </w:tr>
      <w:tr w:rsidR="00230D70" w:rsidRPr="00E07E55" w14:paraId="476073FA"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755030EA"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716D35"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3A7748D2"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0D316D78"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414B8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FAE643" w14:textId="77777777" w:rsidR="00230D70" w:rsidRPr="00E07E55" w:rsidRDefault="00230D70" w:rsidP="00F56709">
            <w:pPr>
              <w:rPr>
                <w:color w:val="000000"/>
              </w:rPr>
            </w:pPr>
            <w:r w:rsidRPr="00E07E55">
              <w:rPr>
                <w:color w:val="000000"/>
              </w:rPr>
              <w:t>Occupational Training - Family &amp; Consumer Sciences - Child Development</w:t>
            </w:r>
          </w:p>
        </w:tc>
      </w:tr>
      <w:tr w:rsidR="00230D70" w:rsidRPr="00E07E55" w14:paraId="3501CFA4"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5A4E1D47" w14:textId="77777777" w:rsidR="00230D70" w:rsidRPr="00E07E55" w:rsidRDefault="00230D70" w:rsidP="00F56709">
            <w:pPr>
              <w:rPr>
                <w:color w:val="000000"/>
              </w:rPr>
            </w:pPr>
            <w:r w:rsidRPr="00E07E55">
              <w:rPr>
                <w:color w:val="000000"/>
              </w:rPr>
              <w:t>California</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01C6165F"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54EB5E"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7FD6391B"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59CE59"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E0AD2" w14:textId="77777777" w:rsidR="00230D70" w:rsidRPr="00E07E55" w:rsidRDefault="00230D70" w:rsidP="00F56709">
            <w:pPr>
              <w:rPr>
                <w:color w:val="000000"/>
              </w:rPr>
            </w:pPr>
            <w:r w:rsidRPr="00E07E55">
              <w:rPr>
                <w:color w:val="000000"/>
              </w:rPr>
              <w:t>Health Education - Standards 1.2.G/1.6.G/1.10.G/1.11.G</w:t>
            </w:r>
          </w:p>
        </w:tc>
      </w:tr>
      <w:tr w:rsidR="00230D70" w:rsidRPr="00E07E55" w14:paraId="5C1D6DB6"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218786A5"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452707"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62F7357F"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40CC2FF0"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57EC1E"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0A243F" w14:textId="77777777" w:rsidR="00230D70" w:rsidRPr="00E07E55" w:rsidRDefault="00230D70" w:rsidP="00F56709">
            <w:pPr>
              <w:rPr>
                <w:color w:val="000000"/>
              </w:rPr>
            </w:pPr>
            <w:r w:rsidRPr="00E07E55">
              <w:rPr>
                <w:color w:val="000000"/>
              </w:rPr>
              <w:t xml:space="preserve">Career Technical Education - Education, Child Development, and Family Services - Child Development Pathway </w:t>
            </w:r>
          </w:p>
        </w:tc>
      </w:tr>
      <w:tr w:rsidR="00230D70" w:rsidRPr="00E07E55" w14:paraId="4C2CC00C"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7006BD73" w14:textId="77777777" w:rsidR="00230D70" w:rsidRPr="00E07E55" w:rsidRDefault="00230D70" w:rsidP="00F56709">
            <w:pPr>
              <w:rPr>
                <w:color w:val="000000"/>
              </w:rPr>
            </w:pPr>
            <w:r w:rsidRPr="00E07E55">
              <w:rPr>
                <w:color w:val="000000"/>
              </w:rPr>
              <w:t>Colorado</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4D9ED8EA"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F477D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A5CC4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9B2FA3"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7F6AAF" w14:textId="77777777" w:rsidR="00230D70" w:rsidRPr="00E07E55" w:rsidRDefault="00230D70" w:rsidP="00F56709">
            <w:pPr>
              <w:rPr>
                <w:color w:val="000000"/>
              </w:rPr>
            </w:pPr>
            <w:r w:rsidRPr="00E07E55">
              <w:rPr>
                <w:color w:val="000000"/>
              </w:rPr>
              <w:t>Comprehensive Health: Standard 2: Physical and Personal Wellness in Health (DOK 1-4)</w:t>
            </w:r>
          </w:p>
        </w:tc>
      </w:tr>
      <w:tr w:rsidR="00230D70" w:rsidRPr="00E07E55" w14:paraId="6DCD2D15"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6BD06B97" w14:textId="77777777" w:rsidR="00230D70" w:rsidRPr="00E07E55" w:rsidRDefault="00230D70" w:rsidP="00F56709">
            <w:pPr>
              <w:rPr>
                <w:color w:val="000000"/>
              </w:rPr>
            </w:pPr>
            <w:r w:rsidRPr="00E07E55">
              <w:rPr>
                <w:color w:val="000000"/>
              </w:rPr>
              <w:t>Connecticut</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BC7AE4"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C33A32"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C60F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3FA9AF"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5D77E5" w14:textId="77777777" w:rsidR="00230D70" w:rsidRPr="00E07E55" w:rsidRDefault="00230D70" w:rsidP="00F56709">
            <w:pPr>
              <w:rPr>
                <w:color w:val="000000"/>
              </w:rPr>
            </w:pPr>
            <w:r w:rsidRPr="00E07E55">
              <w:rPr>
                <w:color w:val="000000"/>
              </w:rPr>
              <w:t>Comprehensive Health?</w:t>
            </w:r>
          </w:p>
        </w:tc>
      </w:tr>
      <w:tr w:rsidR="00230D70" w:rsidRPr="00E07E55" w14:paraId="4B2A03AF"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734774DD"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5B3467"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20F61F79"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222672"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9B3D0"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E40894" w14:textId="77777777" w:rsidR="00230D70" w:rsidRPr="00E07E55" w:rsidRDefault="00230D70" w:rsidP="00F56709">
            <w:pPr>
              <w:rPr>
                <w:color w:val="000000"/>
              </w:rPr>
            </w:pPr>
            <w:r w:rsidRPr="00E07E55">
              <w:rPr>
                <w:color w:val="000000"/>
              </w:rPr>
              <w:t>CTE: Family and Consumer Sciences</w:t>
            </w:r>
          </w:p>
        </w:tc>
      </w:tr>
      <w:tr w:rsidR="00230D70" w:rsidRPr="00E07E55" w14:paraId="2A3AB184"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5DC3C53" w14:textId="77777777" w:rsidR="00230D70" w:rsidRPr="00E07E55" w:rsidRDefault="00230D70" w:rsidP="00F56709">
            <w:pPr>
              <w:rPr>
                <w:color w:val="000000"/>
              </w:rPr>
            </w:pPr>
            <w:r w:rsidRPr="00E07E55">
              <w:rPr>
                <w:color w:val="000000"/>
              </w:rPr>
              <w:t>Delaware</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02F746"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D4F7F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9C022"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408CA66D"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D987C6" w14:textId="77777777" w:rsidR="00230D70" w:rsidRPr="00E07E55" w:rsidRDefault="00230D70" w:rsidP="00F56709">
            <w:pPr>
              <w:rPr>
                <w:color w:val="000000"/>
              </w:rPr>
            </w:pPr>
            <w:r w:rsidRPr="00E07E55">
              <w:rPr>
                <w:color w:val="000000"/>
              </w:rPr>
              <w:t> </w:t>
            </w:r>
          </w:p>
        </w:tc>
      </w:tr>
      <w:tr w:rsidR="00230D70" w:rsidRPr="00E07E55" w14:paraId="74AFE7E8"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8B8CEB9" w14:textId="77777777" w:rsidR="00230D70" w:rsidRPr="00E07E55" w:rsidRDefault="00230D70" w:rsidP="00F56709">
            <w:pPr>
              <w:rPr>
                <w:color w:val="000000"/>
              </w:rPr>
            </w:pPr>
            <w:r w:rsidRPr="00E07E55">
              <w:rPr>
                <w:color w:val="000000"/>
              </w:rPr>
              <w:t>Florida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DF6AC5"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0FE00F"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1366C7"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795ADD7F"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03F0F" w14:textId="77777777" w:rsidR="00230D70" w:rsidRPr="00E07E55" w:rsidRDefault="00230D70" w:rsidP="00F56709">
            <w:pPr>
              <w:rPr>
                <w:color w:val="000000"/>
              </w:rPr>
            </w:pPr>
            <w:r w:rsidRPr="00E07E55">
              <w:rPr>
                <w:color w:val="000000"/>
              </w:rPr>
              <w:t> </w:t>
            </w:r>
          </w:p>
        </w:tc>
      </w:tr>
      <w:tr w:rsidR="00230D70" w:rsidRPr="00E07E55" w14:paraId="0DD1F8A8"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1B6097BC" w14:textId="77777777" w:rsidR="00230D70" w:rsidRPr="00E07E55" w:rsidRDefault="00230D70" w:rsidP="00F56709">
            <w:pPr>
              <w:rPr>
                <w:color w:val="000000"/>
              </w:rPr>
            </w:pPr>
            <w:r w:rsidRPr="00E07E55">
              <w:rPr>
                <w:color w:val="000000"/>
              </w:rPr>
              <w:t>Georgia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A9C2DD"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A581A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6B0C87"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7FCC675D"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A66733" w14:textId="77777777" w:rsidR="00230D70" w:rsidRPr="00E07E55" w:rsidRDefault="00230D70" w:rsidP="00F56709">
            <w:pPr>
              <w:rPr>
                <w:color w:val="000000"/>
              </w:rPr>
            </w:pPr>
            <w:r w:rsidRPr="00E07E55">
              <w:rPr>
                <w:color w:val="000000"/>
              </w:rPr>
              <w:t> </w:t>
            </w:r>
          </w:p>
        </w:tc>
      </w:tr>
      <w:tr w:rsidR="00230D70" w:rsidRPr="00E07E55" w14:paraId="3EF08A79"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B3CF270" w14:textId="77777777" w:rsidR="00230D70" w:rsidRPr="00E07E55" w:rsidRDefault="00230D70" w:rsidP="00F56709">
            <w:pPr>
              <w:rPr>
                <w:color w:val="000000"/>
              </w:rPr>
            </w:pPr>
            <w:r w:rsidRPr="00E07E55">
              <w:rPr>
                <w:color w:val="000000"/>
              </w:rPr>
              <w:t>Hawaii</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2D8F5F"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E223CC"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8445B7"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7D735A03"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5131CE" w14:textId="77777777" w:rsidR="00230D70" w:rsidRPr="00E07E55" w:rsidRDefault="00230D70" w:rsidP="00F56709">
            <w:pPr>
              <w:rPr>
                <w:color w:val="000000"/>
              </w:rPr>
            </w:pPr>
            <w:r w:rsidRPr="00E07E55">
              <w:rPr>
                <w:color w:val="000000"/>
              </w:rPr>
              <w:t> </w:t>
            </w:r>
          </w:p>
        </w:tc>
      </w:tr>
      <w:tr w:rsidR="00230D70" w:rsidRPr="00E07E55" w14:paraId="4AC7BF1C"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CFD073E" w14:textId="77777777" w:rsidR="00230D70" w:rsidRPr="00E07E55" w:rsidRDefault="00230D70" w:rsidP="00F56709">
            <w:pPr>
              <w:rPr>
                <w:color w:val="000000"/>
              </w:rPr>
            </w:pPr>
            <w:r w:rsidRPr="00E07E55">
              <w:rPr>
                <w:color w:val="000000"/>
              </w:rPr>
              <w:t>Idaho</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020BB3B6"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FA0CF6"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CFE38E"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59932F"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702852" w14:textId="77777777" w:rsidR="00230D70" w:rsidRPr="00E07E55" w:rsidRDefault="00230D70" w:rsidP="00F56709">
            <w:pPr>
              <w:rPr>
                <w:color w:val="000000"/>
              </w:rPr>
            </w:pPr>
            <w:r w:rsidRPr="00E07E55">
              <w:rPr>
                <w:color w:val="000000"/>
              </w:rPr>
              <w:t>Health: Growth, Development, &amp; Family Life</w:t>
            </w:r>
          </w:p>
        </w:tc>
      </w:tr>
      <w:tr w:rsidR="00230D70" w:rsidRPr="00E07E55" w14:paraId="765467FC"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6BFB6F88" w14:textId="77777777" w:rsidR="00230D70" w:rsidRPr="00E07E55" w:rsidRDefault="00230D70" w:rsidP="00F56709">
            <w:pPr>
              <w:rPr>
                <w:color w:val="000000"/>
              </w:rPr>
            </w:pPr>
            <w:r w:rsidRPr="00E07E55">
              <w:rPr>
                <w:color w:val="000000"/>
              </w:rPr>
              <w:t>Illinois</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F2B6DC"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5DD28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62CFF4"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38D0729F"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CA1355" w14:textId="77777777" w:rsidR="00230D70" w:rsidRPr="00E07E55" w:rsidRDefault="00230D70" w:rsidP="00F56709">
            <w:pPr>
              <w:rPr>
                <w:color w:val="000000"/>
              </w:rPr>
            </w:pPr>
            <w:r w:rsidRPr="00E07E55">
              <w:rPr>
                <w:color w:val="000000"/>
              </w:rPr>
              <w:t> </w:t>
            </w:r>
          </w:p>
        </w:tc>
      </w:tr>
      <w:tr w:rsidR="00230D70" w:rsidRPr="00E07E55" w14:paraId="6DE861CC"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1F263306" w14:textId="77777777" w:rsidR="00230D70" w:rsidRPr="00E07E55" w:rsidRDefault="00230D70" w:rsidP="00F56709">
            <w:pPr>
              <w:rPr>
                <w:color w:val="000000"/>
              </w:rPr>
            </w:pPr>
            <w:r w:rsidRPr="00E07E55">
              <w:rPr>
                <w:color w:val="000000"/>
              </w:rPr>
              <w:t>Indiana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80260E" w14:textId="77777777" w:rsidR="00230D70" w:rsidRPr="00E07E55" w:rsidRDefault="00230D70" w:rsidP="00F56709">
            <w:pPr>
              <w:jc w:val="center"/>
              <w:rPr>
                <w:b/>
                <w:bCs/>
                <w:color w:val="000000"/>
              </w:rPr>
            </w:pPr>
            <w:r w:rsidRPr="00E07E55">
              <w:rPr>
                <w:b/>
                <w:bCs/>
                <w:color w:val="000000"/>
              </w:rPr>
              <w:t xml:space="preserve"> </w:t>
            </w:r>
          </w:p>
        </w:tc>
        <w:tc>
          <w:tcPr>
            <w:tcW w:w="406" w:type="pct"/>
            <w:vMerge w:val="restart"/>
            <w:tcBorders>
              <w:top w:val="nil"/>
              <w:left w:val="single" w:sz="4" w:space="0" w:color="auto"/>
              <w:bottom w:val="single" w:sz="4" w:space="0" w:color="000000"/>
              <w:right w:val="single" w:sz="4" w:space="0" w:color="auto"/>
            </w:tcBorders>
            <w:shd w:val="clear" w:color="000000" w:fill="8DB4E2"/>
            <w:noWrap/>
            <w:tcMar>
              <w:top w:w="15" w:type="dxa"/>
              <w:left w:w="15" w:type="dxa"/>
              <w:bottom w:w="0" w:type="dxa"/>
              <w:right w:w="15" w:type="dxa"/>
            </w:tcMar>
            <w:vAlign w:val="center"/>
            <w:hideMark/>
          </w:tcPr>
          <w:p w14:paraId="2A409565"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B000E9"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FAD7C"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F226C" w14:textId="77777777" w:rsidR="00230D70" w:rsidRPr="00E07E55" w:rsidRDefault="00230D70" w:rsidP="00F56709">
            <w:pPr>
              <w:rPr>
                <w:color w:val="000000"/>
              </w:rPr>
            </w:pPr>
            <w:r w:rsidRPr="00E07E55">
              <w:rPr>
                <w:color w:val="000000"/>
              </w:rPr>
              <w:t xml:space="preserve">CTE: Family and Consumer Sciences: Adult Roles and Responsibilities: ARR-3.3 </w:t>
            </w:r>
          </w:p>
        </w:tc>
      </w:tr>
      <w:tr w:rsidR="00230D70" w:rsidRPr="00E07E55" w14:paraId="756EF22D"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06FCC3C7"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EF55BA" w14:textId="77777777" w:rsidR="00230D70" w:rsidRPr="00E07E55" w:rsidRDefault="00230D70" w:rsidP="00F56709">
            <w:pPr>
              <w:jc w:val="center"/>
              <w:rPr>
                <w:b/>
                <w:bCs/>
                <w:color w:val="000000"/>
              </w:rPr>
            </w:pPr>
            <w:r w:rsidRPr="00E07E55">
              <w:rPr>
                <w:b/>
                <w:bCs/>
                <w:color w:val="000000"/>
              </w:rPr>
              <w:t xml:space="preserve"> </w:t>
            </w:r>
          </w:p>
        </w:tc>
        <w:tc>
          <w:tcPr>
            <w:tcW w:w="406" w:type="pct"/>
            <w:vMerge/>
            <w:tcBorders>
              <w:top w:val="nil"/>
              <w:left w:val="single" w:sz="4" w:space="0" w:color="auto"/>
              <w:bottom w:val="single" w:sz="4" w:space="0" w:color="000000"/>
              <w:right w:val="single" w:sz="4" w:space="0" w:color="auto"/>
            </w:tcBorders>
            <w:vAlign w:val="center"/>
            <w:hideMark/>
          </w:tcPr>
          <w:p w14:paraId="5DB88F65"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61F2D5"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D806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2339D8" w14:textId="77777777" w:rsidR="00230D70" w:rsidRPr="00E07E55" w:rsidRDefault="00230D70" w:rsidP="00F56709">
            <w:pPr>
              <w:rPr>
                <w:color w:val="000000"/>
              </w:rPr>
            </w:pPr>
            <w:r w:rsidRPr="00E07E55">
              <w:rPr>
                <w:color w:val="000000"/>
              </w:rPr>
              <w:t>CTE: Family and Consumer Sciences: Advanced Child Development</w:t>
            </w:r>
          </w:p>
        </w:tc>
      </w:tr>
      <w:tr w:rsidR="00230D70" w:rsidRPr="00E07E55" w14:paraId="4B6F7A8E"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3C4D98F7"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215DF" w14:textId="77777777" w:rsidR="00230D70" w:rsidRPr="00E07E55" w:rsidRDefault="00230D70" w:rsidP="00F56709">
            <w:pPr>
              <w:jc w:val="center"/>
              <w:rPr>
                <w:b/>
                <w:bCs/>
                <w:color w:val="000000"/>
              </w:rPr>
            </w:pPr>
            <w:r w:rsidRPr="00E07E55">
              <w:rPr>
                <w:b/>
                <w:bCs/>
                <w:color w:val="000000"/>
              </w:rPr>
              <w:t xml:space="preserve"> </w:t>
            </w:r>
          </w:p>
        </w:tc>
        <w:tc>
          <w:tcPr>
            <w:tcW w:w="406" w:type="pct"/>
            <w:vMerge/>
            <w:tcBorders>
              <w:top w:val="nil"/>
              <w:left w:val="single" w:sz="4" w:space="0" w:color="auto"/>
              <w:bottom w:val="single" w:sz="4" w:space="0" w:color="000000"/>
              <w:right w:val="single" w:sz="4" w:space="0" w:color="auto"/>
            </w:tcBorders>
            <w:vAlign w:val="center"/>
            <w:hideMark/>
          </w:tcPr>
          <w:p w14:paraId="6D3DD331"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DBEE11"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48F856"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6BE651" w14:textId="77777777" w:rsidR="00230D70" w:rsidRPr="00E07E55" w:rsidRDefault="00230D70" w:rsidP="00F56709">
            <w:pPr>
              <w:rPr>
                <w:color w:val="000000"/>
              </w:rPr>
            </w:pPr>
            <w:r w:rsidRPr="00E07E55">
              <w:rPr>
                <w:color w:val="000000"/>
              </w:rPr>
              <w:t>CTE: Family and Consumer Sciences: Early Childhood Education 1</w:t>
            </w:r>
          </w:p>
        </w:tc>
      </w:tr>
      <w:tr w:rsidR="00230D70" w:rsidRPr="00E07E55" w14:paraId="1968F449"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0EBD7E38"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9FDBA6" w14:textId="77777777" w:rsidR="00230D70" w:rsidRPr="00E07E55" w:rsidRDefault="00230D70" w:rsidP="00F56709">
            <w:pPr>
              <w:jc w:val="center"/>
              <w:rPr>
                <w:b/>
                <w:bCs/>
                <w:color w:val="000000"/>
              </w:rPr>
            </w:pPr>
            <w:r w:rsidRPr="00E07E55">
              <w:rPr>
                <w:b/>
                <w:bCs/>
                <w:color w:val="000000"/>
              </w:rPr>
              <w:t xml:space="preserve"> </w:t>
            </w:r>
          </w:p>
        </w:tc>
        <w:tc>
          <w:tcPr>
            <w:tcW w:w="406" w:type="pct"/>
            <w:vMerge/>
            <w:tcBorders>
              <w:top w:val="nil"/>
              <w:left w:val="single" w:sz="4" w:space="0" w:color="auto"/>
              <w:bottom w:val="single" w:sz="4" w:space="0" w:color="000000"/>
              <w:right w:val="single" w:sz="4" w:space="0" w:color="auto"/>
            </w:tcBorders>
            <w:vAlign w:val="center"/>
            <w:hideMark/>
          </w:tcPr>
          <w:p w14:paraId="0DBA36B7"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D1C1EE"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098AD1"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1F7F70" w14:textId="77777777" w:rsidR="00230D70" w:rsidRPr="00E07E55" w:rsidRDefault="00230D70" w:rsidP="00F56709">
            <w:pPr>
              <w:rPr>
                <w:color w:val="000000"/>
              </w:rPr>
            </w:pPr>
            <w:r w:rsidRPr="00E07E55">
              <w:rPr>
                <w:color w:val="000000"/>
              </w:rPr>
              <w:t>CTE: Family and Consumer Sciences: Early Childhood Education 2</w:t>
            </w:r>
          </w:p>
        </w:tc>
      </w:tr>
      <w:tr w:rsidR="00230D70" w:rsidRPr="00E07E55" w14:paraId="1B939ADB"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6A704D17" w14:textId="77777777" w:rsidR="00230D70" w:rsidRPr="00E07E55" w:rsidRDefault="00230D70" w:rsidP="00F56709">
            <w:pPr>
              <w:rPr>
                <w:color w:val="000000"/>
              </w:rPr>
            </w:pPr>
            <w:r w:rsidRPr="00E07E55">
              <w:rPr>
                <w:color w:val="000000"/>
              </w:rPr>
              <w:t>Iowa</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714A4A83"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1977A7"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4E102971"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2C3D8"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F00F9C" w14:textId="77777777" w:rsidR="00230D70" w:rsidRPr="00E07E55" w:rsidRDefault="00230D70" w:rsidP="00F56709">
            <w:pPr>
              <w:rPr>
                <w:color w:val="000000"/>
              </w:rPr>
            </w:pPr>
            <w:r w:rsidRPr="00E07E55">
              <w:rPr>
                <w:color w:val="000000"/>
              </w:rPr>
              <w:t>Health</w:t>
            </w:r>
          </w:p>
        </w:tc>
      </w:tr>
      <w:tr w:rsidR="00230D70" w:rsidRPr="00E07E55" w14:paraId="69D9A44C"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08A88C78"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2180F4"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315CF4AC"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562330C4"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12B795"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198395" w14:textId="77777777" w:rsidR="00230D70" w:rsidRPr="00E07E55" w:rsidRDefault="00230D70" w:rsidP="00F56709">
            <w:pPr>
              <w:rPr>
                <w:color w:val="000000"/>
              </w:rPr>
            </w:pPr>
            <w:r w:rsidRPr="00E07E55">
              <w:rPr>
                <w:color w:val="000000"/>
              </w:rPr>
              <w:t>Home economics education programs</w:t>
            </w:r>
          </w:p>
        </w:tc>
      </w:tr>
      <w:tr w:rsidR="00230D70" w:rsidRPr="00E07E55" w14:paraId="19E35B47"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5D80E826" w14:textId="77777777" w:rsidR="00230D70" w:rsidRPr="00E07E55" w:rsidRDefault="00230D70" w:rsidP="00F56709">
            <w:pPr>
              <w:rPr>
                <w:color w:val="000000"/>
              </w:rPr>
            </w:pPr>
            <w:r w:rsidRPr="00E07E55">
              <w:rPr>
                <w:color w:val="000000"/>
              </w:rPr>
              <w:t>Kansas</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56F344"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BF3C09"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6F1849"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53037B64"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A1811F" w14:textId="77777777" w:rsidR="00230D70" w:rsidRPr="00E07E55" w:rsidRDefault="00230D70" w:rsidP="00F56709">
            <w:pPr>
              <w:rPr>
                <w:color w:val="000000"/>
              </w:rPr>
            </w:pPr>
            <w:r w:rsidRPr="00E07E55">
              <w:rPr>
                <w:color w:val="000000"/>
              </w:rPr>
              <w:t> </w:t>
            </w:r>
          </w:p>
        </w:tc>
      </w:tr>
      <w:tr w:rsidR="00230D70" w:rsidRPr="00E07E55" w14:paraId="76B4E66A"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231848A" w14:textId="77777777" w:rsidR="00230D70" w:rsidRPr="00E07E55" w:rsidRDefault="00230D70" w:rsidP="00F56709">
            <w:pPr>
              <w:rPr>
                <w:color w:val="000000"/>
              </w:rPr>
            </w:pPr>
            <w:r w:rsidRPr="00E07E55">
              <w:rPr>
                <w:color w:val="000000"/>
              </w:rPr>
              <w:t>Kentucky</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B6827F"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B8E5E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57B4DD"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63C27CA4"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34913F" w14:textId="77777777" w:rsidR="00230D70" w:rsidRPr="00E07E55" w:rsidRDefault="00230D70" w:rsidP="00F56709">
            <w:pPr>
              <w:rPr>
                <w:color w:val="000000"/>
              </w:rPr>
            </w:pPr>
            <w:r w:rsidRPr="00E07E55">
              <w:rPr>
                <w:color w:val="000000"/>
              </w:rPr>
              <w:t>Practical Living</w:t>
            </w:r>
          </w:p>
        </w:tc>
      </w:tr>
      <w:tr w:rsidR="00230D70" w:rsidRPr="00E07E55" w14:paraId="11C2893A"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14F86A1F" w14:textId="77777777" w:rsidR="00230D70" w:rsidRPr="00E07E55" w:rsidRDefault="00230D70" w:rsidP="00F56709">
            <w:pPr>
              <w:rPr>
                <w:color w:val="000000"/>
              </w:rPr>
            </w:pPr>
            <w:r w:rsidRPr="00E07E55">
              <w:rPr>
                <w:color w:val="000000"/>
              </w:rPr>
              <w:t>Louisiana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0BD33F" w14:textId="77777777" w:rsidR="00230D70" w:rsidRPr="00E07E55" w:rsidRDefault="00230D70" w:rsidP="00F56709">
            <w:pPr>
              <w:jc w:val="center"/>
              <w:rPr>
                <w:b/>
                <w:bCs/>
                <w:color w:val="000000"/>
              </w:rPr>
            </w:pPr>
            <w:r w:rsidRPr="00E07E55">
              <w:rPr>
                <w:b/>
                <w:bCs/>
                <w:color w:val="000000"/>
              </w:rPr>
              <w:t xml:space="preserve">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B3E34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227735"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7243D516"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2ACF9" w14:textId="77777777" w:rsidR="00230D70" w:rsidRPr="00E07E55" w:rsidRDefault="00230D70" w:rsidP="00F56709">
            <w:pPr>
              <w:rPr>
                <w:color w:val="000000"/>
              </w:rPr>
            </w:pPr>
            <w:r w:rsidRPr="00E07E55">
              <w:rPr>
                <w:color w:val="000000"/>
              </w:rPr>
              <w:t> </w:t>
            </w:r>
          </w:p>
        </w:tc>
      </w:tr>
      <w:tr w:rsidR="00230D70" w:rsidRPr="00E07E55" w14:paraId="751AE6B6"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6F173575" w14:textId="77777777" w:rsidR="00230D70" w:rsidRPr="00E07E55" w:rsidRDefault="00230D70" w:rsidP="00F56709">
            <w:pPr>
              <w:rPr>
                <w:color w:val="000000"/>
              </w:rPr>
            </w:pPr>
            <w:r w:rsidRPr="00E07E55">
              <w:rPr>
                <w:color w:val="000000"/>
              </w:rPr>
              <w:t>Maine</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686ABCF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E04C7C"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E31B71"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A0BB8E"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81A03" w14:textId="77777777" w:rsidR="00230D70" w:rsidRPr="00E07E55" w:rsidRDefault="00230D70" w:rsidP="00F56709">
            <w:pPr>
              <w:rPr>
                <w:color w:val="000000"/>
              </w:rPr>
            </w:pPr>
            <w:r w:rsidRPr="00E07E55">
              <w:rPr>
                <w:color w:val="000000"/>
              </w:rPr>
              <w:t>Health: A5: Students describe the characteristics of human growth and development throughout the various stages of life.</w:t>
            </w:r>
          </w:p>
        </w:tc>
      </w:tr>
      <w:tr w:rsidR="00230D70" w:rsidRPr="00E07E55" w14:paraId="3B20BA50"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2411DD9D"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6F8F7F"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E0F592"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39B43C"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C4459A"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AEFCB0" w14:textId="77777777" w:rsidR="00230D70" w:rsidRPr="00E07E55" w:rsidRDefault="00230D70" w:rsidP="00F56709">
            <w:pPr>
              <w:rPr>
                <w:color w:val="000000"/>
              </w:rPr>
            </w:pPr>
            <w:r w:rsidRPr="00E07E55">
              <w:rPr>
                <w:color w:val="000000"/>
              </w:rPr>
              <w:t>Health - Family Life</w:t>
            </w:r>
          </w:p>
        </w:tc>
      </w:tr>
      <w:tr w:rsidR="00230D70" w:rsidRPr="00E07E55" w14:paraId="285D3097"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719868C0" w14:textId="77777777" w:rsidR="00230D70" w:rsidRPr="00E07E55" w:rsidRDefault="00230D70" w:rsidP="00F56709">
            <w:pPr>
              <w:rPr>
                <w:color w:val="000000"/>
              </w:rPr>
            </w:pPr>
            <w:r w:rsidRPr="00E07E55">
              <w:rPr>
                <w:color w:val="000000"/>
              </w:rPr>
              <w:t>Maryland</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F777D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BDA176"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E81FC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5B18157E"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D7ACF" w14:textId="77777777" w:rsidR="00230D70" w:rsidRPr="00E07E55" w:rsidRDefault="00230D70" w:rsidP="00F56709">
            <w:pPr>
              <w:rPr>
                <w:color w:val="000000"/>
              </w:rPr>
            </w:pPr>
            <w:r w:rsidRPr="00E07E55">
              <w:rPr>
                <w:color w:val="000000"/>
              </w:rPr>
              <w:t> </w:t>
            </w:r>
          </w:p>
        </w:tc>
      </w:tr>
      <w:tr w:rsidR="00230D70" w:rsidRPr="00E07E55" w14:paraId="48594727"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1A1DDF15" w14:textId="77777777" w:rsidR="00230D70" w:rsidRPr="00E07E55" w:rsidRDefault="00230D70" w:rsidP="00F56709">
            <w:pPr>
              <w:rPr>
                <w:color w:val="000000"/>
              </w:rPr>
            </w:pPr>
            <w:r w:rsidRPr="00E07E55">
              <w:rPr>
                <w:color w:val="000000"/>
              </w:rPr>
              <w:t>Massachusetts</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0703F463"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C31F94"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019F51A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0C21D3"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7A714B" w14:textId="77777777" w:rsidR="00230D70" w:rsidRPr="00E07E55" w:rsidRDefault="00230D70" w:rsidP="00F56709">
            <w:pPr>
              <w:rPr>
                <w:color w:val="000000"/>
              </w:rPr>
            </w:pPr>
            <w:proofErr w:type="spellStart"/>
            <w:r w:rsidRPr="00E07E55">
              <w:rPr>
                <w:color w:val="000000"/>
              </w:rPr>
              <w:t>Growth&amp;Dev</w:t>
            </w:r>
            <w:proofErr w:type="spellEnd"/>
            <w:r w:rsidRPr="00E07E55">
              <w:rPr>
                <w:color w:val="000000"/>
              </w:rPr>
              <w:t xml:space="preserve"> 1.12</w:t>
            </w:r>
          </w:p>
        </w:tc>
      </w:tr>
      <w:tr w:rsidR="00230D70" w:rsidRPr="00E07E55" w14:paraId="150B0D3A"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240B7524"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6699B4FA"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C0BEED" w14:textId="77777777" w:rsidR="00230D70" w:rsidRPr="00E07E55" w:rsidRDefault="00230D70" w:rsidP="00F56709">
            <w:pPr>
              <w:jc w:val="center"/>
              <w:rPr>
                <w:b/>
                <w:bCs/>
                <w:color w:val="000000"/>
              </w:rPr>
            </w:pPr>
            <w:r w:rsidRPr="00E07E55">
              <w:rPr>
                <w:b/>
                <w:bCs/>
                <w:color w:val="000000"/>
              </w:rPr>
              <w:t> </w:t>
            </w:r>
          </w:p>
        </w:tc>
        <w:tc>
          <w:tcPr>
            <w:tcW w:w="406" w:type="pct"/>
            <w:vMerge/>
            <w:tcBorders>
              <w:top w:val="nil"/>
              <w:left w:val="single" w:sz="4" w:space="0" w:color="auto"/>
              <w:bottom w:val="single" w:sz="4" w:space="0" w:color="000000"/>
              <w:right w:val="single" w:sz="4" w:space="0" w:color="auto"/>
            </w:tcBorders>
            <w:vAlign w:val="center"/>
            <w:hideMark/>
          </w:tcPr>
          <w:p w14:paraId="4A695759"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8D596"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36B6AD" w14:textId="77777777" w:rsidR="00230D70" w:rsidRPr="00E07E55" w:rsidRDefault="00230D70" w:rsidP="00F56709">
            <w:pPr>
              <w:rPr>
                <w:color w:val="000000"/>
              </w:rPr>
            </w:pPr>
            <w:r w:rsidRPr="00E07E55">
              <w:rPr>
                <w:color w:val="000000"/>
              </w:rPr>
              <w:t>Family Life - Social and Emotional Health</w:t>
            </w:r>
          </w:p>
        </w:tc>
      </w:tr>
      <w:tr w:rsidR="00230D70" w:rsidRPr="00E07E55" w14:paraId="4D571A66"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64071FA4"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55D1E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7762B0BB"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2022F504"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1E5EB6"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4582A" w14:textId="77777777" w:rsidR="00230D70" w:rsidRPr="00E07E55" w:rsidRDefault="00230D70" w:rsidP="00F56709">
            <w:pPr>
              <w:rPr>
                <w:color w:val="000000"/>
              </w:rPr>
            </w:pPr>
            <w:r w:rsidRPr="00E07E55">
              <w:rPr>
                <w:color w:val="000000"/>
              </w:rPr>
              <w:t>VTEC - Early Education and Care (VEEC)</w:t>
            </w:r>
          </w:p>
        </w:tc>
      </w:tr>
      <w:tr w:rsidR="00230D70" w:rsidRPr="00E07E55" w14:paraId="135BF63A"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19C9E69" w14:textId="77777777" w:rsidR="00230D70" w:rsidRPr="00E07E55" w:rsidRDefault="00230D70" w:rsidP="00F56709">
            <w:pPr>
              <w:rPr>
                <w:color w:val="000000"/>
              </w:rPr>
            </w:pPr>
            <w:r w:rsidRPr="00E07E55">
              <w:rPr>
                <w:color w:val="000000"/>
              </w:rPr>
              <w:t>Michigan</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75F671"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187C0DCB"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29D5D2"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FCD88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0B2A21" w14:textId="77777777" w:rsidR="00230D70" w:rsidRPr="00E07E55" w:rsidRDefault="00230D70" w:rsidP="00F56709">
            <w:pPr>
              <w:rPr>
                <w:color w:val="000000"/>
              </w:rPr>
            </w:pPr>
            <w:r w:rsidRPr="00E07E55">
              <w:rPr>
                <w:color w:val="000000"/>
              </w:rPr>
              <w:t>Education and Training Strand of CTE</w:t>
            </w:r>
          </w:p>
        </w:tc>
      </w:tr>
      <w:tr w:rsidR="00230D70" w:rsidRPr="00E07E55" w14:paraId="5A77F505"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A01D86D" w14:textId="77777777" w:rsidR="00230D70" w:rsidRPr="00E07E55" w:rsidRDefault="00230D70" w:rsidP="00F56709">
            <w:pPr>
              <w:rPr>
                <w:color w:val="000000"/>
              </w:rPr>
            </w:pPr>
            <w:r w:rsidRPr="00E07E55">
              <w:rPr>
                <w:color w:val="000000"/>
              </w:rPr>
              <w:t>Minnesota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D8A0C5"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9C70DE"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A2E38B"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08001EBF" w14:textId="77777777" w:rsidR="00230D70" w:rsidRPr="00E07E55" w:rsidRDefault="00230D70" w:rsidP="00F56709">
            <w:pPr>
              <w:jc w:val="center"/>
              <w:rPr>
                <w:b/>
                <w:bCs/>
                <w:color w:val="000000"/>
              </w:rPr>
            </w:pPr>
            <w:r w:rsidRPr="00E07E55">
              <w:rPr>
                <w:b/>
                <w:bCs/>
                <w:color w:val="000000"/>
              </w:rPr>
              <w:t>X</w:t>
            </w:r>
          </w:p>
        </w:tc>
        <w:tc>
          <w:tcPr>
            <w:tcW w:w="291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A8314C" w14:textId="77777777" w:rsidR="00230D70" w:rsidRPr="00E07E55" w:rsidRDefault="00230D70" w:rsidP="00F56709">
            <w:pPr>
              <w:rPr>
                <w:color w:val="000000"/>
              </w:rPr>
            </w:pPr>
            <w:r w:rsidRPr="00E07E55">
              <w:rPr>
                <w:color w:val="000000"/>
              </w:rPr>
              <w:t> </w:t>
            </w:r>
          </w:p>
        </w:tc>
      </w:tr>
      <w:tr w:rsidR="00230D70" w:rsidRPr="00E07E55" w14:paraId="19FF55D6"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6FF9470" w14:textId="77777777" w:rsidR="00230D70" w:rsidRPr="00E07E55" w:rsidRDefault="00230D70" w:rsidP="00F56709">
            <w:pPr>
              <w:rPr>
                <w:color w:val="000000"/>
              </w:rPr>
            </w:pPr>
            <w:r w:rsidRPr="00E07E55">
              <w:rPr>
                <w:color w:val="000000"/>
              </w:rPr>
              <w:t>Mississippi</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55EE5B70"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6ADDB"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B8800E"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15563B"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99D14E" w14:textId="77777777" w:rsidR="00230D70" w:rsidRPr="00E07E55" w:rsidRDefault="00230D70" w:rsidP="00F56709">
            <w:pPr>
              <w:rPr>
                <w:color w:val="000000"/>
              </w:rPr>
            </w:pPr>
            <w:r w:rsidRPr="00E07E55">
              <w:rPr>
                <w:color w:val="000000"/>
              </w:rPr>
              <w:t xml:space="preserve">Unit 4: Competency 3: a. Identify physical, mental, and emotional changes that occur from childhood through adolescence. </w:t>
            </w:r>
          </w:p>
        </w:tc>
      </w:tr>
      <w:tr w:rsidR="00230D70" w:rsidRPr="00E07E55" w14:paraId="26389085"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738CA491" w14:textId="77777777" w:rsidR="00230D70" w:rsidRPr="00E07E55" w:rsidRDefault="00230D70" w:rsidP="00F56709">
            <w:pPr>
              <w:rPr>
                <w:color w:val="000000"/>
              </w:rPr>
            </w:pPr>
            <w:r w:rsidRPr="00E07E55">
              <w:rPr>
                <w:color w:val="000000"/>
              </w:rPr>
              <w:t>Missouri</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9246DC"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B54D4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1564F"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1E38E82C"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2FA0CD" w14:textId="77777777" w:rsidR="00230D70" w:rsidRPr="00E07E55" w:rsidRDefault="00230D70" w:rsidP="00F56709">
            <w:pPr>
              <w:rPr>
                <w:color w:val="000000"/>
              </w:rPr>
            </w:pPr>
            <w:r w:rsidRPr="00E07E55">
              <w:rPr>
                <w:color w:val="000000"/>
              </w:rPr>
              <w:t> </w:t>
            </w:r>
          </w:p>
        </w:tc>
      </w:tr>
      <w:tr w:rsidR="00230D70" w:rsidRPr="00E07E55" w14:paraId="36FFD9A6"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630D130F" w14:textId="77777777" w:rsidR="00230D70" w:rsidRPr="00E07E55" w:rsidRDefault="00230D70" w:rsidP="00F56709">
            <w:pPr>
              <w:rPr>
                <w:color w:val="000000"/>
              </w:rPr>
            </w:pPr>
            <w:r w:rsidRPr="00E07E55">
              <w:rPr>
                <w:color w:val="000000"/>
              </w:rPr>
              <w:t>Montana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A1110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15EBB7"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00A697"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5903EA43"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EEC67" w14:textId="77777777" w:rsidR="00230D70" w:rsidRPr="00E07E55" w:rsidRDefault="00230D70" w:rsidP="00F56709">
            <w:pPr>
              <w:rPr>
                <w:color w:val="000000"/>
              </w:rPr>
            </w:pPr>
            <w:r w:rsidRPr="00E07E55">
              <w:rPr>
                <w:color w:val="000000"/>
              </w:rPr>
              <w:t> </w:t>
            </w:r>
          </w:p>
        </w:tc>
      </w:tr>
      <w:tr w:rsidR="00230D70" w:rsidRPr="00E07E55" w14:paraId="6BECD892"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104D91EB" w14:textId="77777777" w:rsidR="00230D70" w:rsidRPr="00E07E55" w:rsidRDefault="00230D70" w:rsidP="00F56709">
            <w:pPr>
              <w:rPr>
                <w:color w:val="000000"/>
              </w:rPr>
            </w:pPr>
            <w:r w:rsidRPr="00E07E55">
              <w:rPr>
                <w:color w:val="000000"/>
              </w:rPr>
              <w:t>Nebraska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E3AB55"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5B308FE1"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0C86D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9D2F90"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3651CD" w14:textId="77777777" w:rsidR="00230D70" w:rsidRPr="00E07E55" w:rsidRDefault="00230D70" w:rsidP="00F56709">
            <w:pPr>
              <w:rPr>
                <w:color w:val="000000"/>
              </w:rPr>
            </w:pPr>
            <w:r w:rsidRPr="00E07E55">
              <w:rPr>
                <w:color w:val="000000"/>
              </w:rPr>
              <w:t>Human Sciences and Education CTE Strand</w:t>
            </w:r>
          </w:p>
        </w:tc>
      </w:tr>
      <w:tr w:rsidR="00230D70" w:rsidRPr="00E07E55" w14:paraId="0789B001"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783D5498" w14:textId="77777777" w:rsidR="00230D70" w:rsidRPr="00E07E55" w:rsidRDefault="00230D70" w:rsidP="00F56709">
            <w:pPr>
              <w:rPr>
                <w:color w:val="000000"/>
              </w:rPr>
            </w:pPr>
            <w:r w:rsidRPr="00E07E55">
              <w:rPr>
                <w:color w:val="000000"/>
              </w:rPr>
              <w:t>Nevada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E33949"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199F4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00470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B0AD87"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FE0EC7" w14:textId="77777777" w:rsidR="00230D70" w:rsidRPr="00E07E55" w:rsidRDefault="00230D70" w:rsidP="00F56709">
            <w:pPr>
              <w:rPr>
                <w:color w:val="000000"/>
              </w:rPr>
            </w:pPr>
            <w:r w:rsidRPr="00E07E55">
              <w:rPr>
                <w:color w:val="000000"/>
              </w:rPr>
              <w:t> </w:t>
            </w:r>
          </w:p>
        </w:tc>
      </w:tr>
      <w:tr w:rsidR="00230D70" w:rsidRPr="00E07E55" w14:paraId="095420CF"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4831C352"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EFA0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176AC533"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BE32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E66720"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0EF82F" w14:textId="77777777" w:rsidR="00230D70" w:rsidRPr="00E07E55" w:rsidRDefault="00230D70" w:rsidP="00F56709">
            <w:pPr>
              <w:rPr>
                <w:color w:val="000000"/>
              </w:rPr>
            </w:pPr>
            <w:r w:rsidRPr="00E07E55">
              <w:rPr>
                <w:color w:val="000000"/>
              </w:rPr>
              <w:t xml:space="preserve">CTE: Education, </w:t>
            </w:r>
            <w:proofErr w:type="spellStart"/>
            <w:r w:rsidRPr="00E07E55">
              <w:rPr>
                <w:color w:val="000000"/>
              </w:rPr>
              <w:t>Hodpitality</w:t>
            </w:r>
            <w:proofErr w:type="spellEnd"/>
            <w:r w:rsidRPr="00E07E55">
              <w:rPr>
                <w:color w:val="000000"/>
              </w:rPr>
              <w:t>, and Human Services:  Early Childhood Education</w:t>
            </w:r>
          </w:p>
        </w:tc>
      </w:tr>
      <w:tr w:rsidR="00230D70" w:rsidRPr="00E07E55" w14:paraId="6DA2BFAF"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7B7B50E1" w14:textId="77777777" w:rsidR="00230D70" w:rsidRPr="00E07E55" w:rsidRDefault="00230D70" w:rsidP="00F56709">
            <w:pPr>
              <w:rPr>
                <w:color w:val="000000"/>
              </w:rPr>
            </w:pPr>
            <w:r w:rsidRPr="00E07E55">
              <w:rPr>
                <w:color w:val="000000"/>
              </w:rPr>
              <w:t>New Hampshire</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DAC3F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9CE13B"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7949A1"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600AA457"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nil"/>
              <w:right w:val="nil"/>
            </w:tcBorders>
            <w:shd w:val="clear" w:color="auto" w:fill="auto"/>
            <w:noWrap/>
            <w:tcMar>
              <w:top w:w="15" w:type="dxa"/>
              <w:left w:w="15" w:type="dxa"/>
              <w:bottom w:w="0" w:type="dxa"/>
              <w:right w:w="15" w:type="dxa"/>
            </w:tcMar>
            <w:vAlign w:val="bottom"/>
            <w:hideMark/>
          </w:tcPr>
          <w:p w14:paraId="134F8B61" w14:textId="77777777" w:rsidR="00230D70" w:rsidRPr="00E07E55" w:rsidRDefault="00230D70" w:rsidP="00F56709">
            <w:pPr>
              <w:rPr>
                <w:color w:val="000000"/>
              </w:rPr>
            </w:pPr>
          </w:p>
        </w:tc>
      </w:tr>
      <w:tr w:rsidR="00230D70" w:rsidRPr="00E07E55" w14:paraId="0D5C1C54"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17A0864D" w14:textId="77777777" w:rsidR="00230D70" w:rsidRPr="00E07E55" w:rsidRDefault="00230D70" w:rsidP="00F56709">
            <w:pPr>
              <w:rPr>
                <w:color w:val="000000"/>
              </w:rPr>
            </w:pPr>
            <w:r w:rsidRPr="00E07E55">
              <w:rPr>
                <w:color w:val="000000"/>
              </w:rPr>
              <w:t>New Jersey</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044CF6D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A658CB"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63A9308C"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B84BAA" w14:textId="77777777" w:rsidR="00230D70" w:rsidRPr="00E07E55" w:rsidRDefault="00230D70" w:rsidP="00F56709">
            <w:pPr>
              <w:jc w:val="center"/>
              <w:rPr>
                <w:b/>
                <w:bCs/>
                <w:color w:val="000000"/>
              </w:rPr>
            </w:pPr>
            <w:r w:rsidRPr="00E07E55">
              <w:rPr>
                <w:b/>
                <w:bCs/>
                <w:color w:val="000000"/>
              </w:rPr>
              <w:t> </w:t>
            </w:r>
          </w:p>
        </w:tc>
        <w:tc>
          <w:tcPr>
            <w:tcW w:w="2916"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3BACAB" w14:textId="77777777" w:rsidR="00230D70" w:rsidRPr="00E07E55" w:rsidRDefault="00230D70" w:rsidP="00F56709">
            <w:pPr>
              <w:rPr>
                <w:color w:val="000000"/>
              </w:rPr>
            </w:pPr>
            <w:r w:rsidRPr="00E07E55">
              <w:rPr>
                <w:color w:val="000000"/>
              </w:rPr>
              <w:t xml:space="preserve">Two progress indicators in </w:t>
            </w:r>
            <w:proofErr w:type="spellStart"/>
            <w:r w:rsidRPr="00E07E55">
              <w:rPr>
                <w:color w:val="000000"/>
              </w:rPr>
              <w:t>Comprensive</w:t>
            </w:r>
            <w:proofErr w:type="spellEnd"/>
            <w:r w:rsidRPr="00E07E55">
              <w:rPr>
                <w:color w:val="000000"/>
              </w:rPr>
              <w:t xml:space="preserve"> Health and Physical Education: Standard 2.4 Strand C</w:t>
            </w:r>
          </w:p>
        </w:tc>
      </w:tr>
      <w:tr w:rsidR="00230D70" w:rsidRPr="00E07E55" w14:paraId="4ED0DD5E"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21B76DE7"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FFF0E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39CA0B1D"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171923AA"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79F937"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5A7F41" w14:textId="77777777" w:rsidR="00230D70" w:rsidRPr="00E07E55" w:rsidRDefault="00230D70" w:rsidP="00F56709">
            <w:pPr>
              <w:rPr>
                <w:color w:val="000000"/>
              </w:rPr>
            </w:pPr>
            <w:r w:rsidRPr="00E07E55">
              <w:rPr>
                <w:color w:val="000000"/>
              </w:rPr>
              <w:t>CTE: Human Services Career Cluster: Early Childhood Development and Services Pathway</w:t>
            </w:r>
          </w:p>
        </w:tc>
      </w:tr>
      <w:tr w:rsidR="00230D70" w:rsidRPr="00E07E55" w14:paraId="17CC6535"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3DC9499F" w14:textId="77777777" w:rsidR="00230D70" w:rsidRPr="00E07E55" w:rsidRDefault="00230D70" w:rsidP="00F56709">
            <w:pPr>
              <w:rPr>
                <w:color w:val="000000"/>
              </w:rPr>
            </w:pPr>
            <w:r w:rsidRPr="00E07E55">
              <w:rPr>
                <w:color w:val="000000"/>
              </w:rPr>
              <w:t>New Mexico</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1A36DF"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B7E83E"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558DA1"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1D27441D"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6CD24C" w14:textId="77777777" w:rsidR="00230D70" w:rsidRPr="00E07E55" w:rsidRDefault="00230D70" w:rsidP="00F56709">
            <w:pPr>
              <w:rPr>
                <w:color w:val="000000"/>
              </w:rPr>
            </w:pPr>
            <w:r w:rsidRPr="00E07E55">
              <w:rPr>
                <w:color w:val="000000"/>
              </w:rPr>
              <w:t> </w:t>
            </w:r>
          </w:p>
        </w:tc>
      </w:tr>
      <w:tr w:rsidR="00230D70" w:rsidRPr="00E07E55" w14:paraId="145A24EE"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1753738E" w14:textId="77777777" w:rsidR="00230D70" w:rsidRPr="00E07E55" w:rsidRDefault="00230D70" w:rsidP="00F56709">
            <w:pPr>
              <w:rPr>
                <w:color w:val="000000"/>
              </w:rPr>
            </w:pPr>
            <w:r w:rsidRPr="00E07E55">
              <w:rPr>
                <w:color w:val="000000"/>
              </w:rPr>
              <w:lastRenderedPageBreak/>
              <w:t>New York</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7784C521"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8B8C2F"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738DB10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CD3E19"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nil"/>
              <w:right w:val="nil"/>
            </w:tcBorders>
            <w:shd w:val="clear" w:color="auto" w:fill="auto"/>
            <w:tcMar>
              <w:top w:w="15" w:type="dxa"/>
              <w:left w:w="15" w:type="dxa"/>
              <w:bottom w:w="0" w:type="dxa"/>
              <w:right w:w="15" w:type="dxa"/>
            </w:tcMar>
            <w:vAlign w:val="center"/>
            <w:hideMark/>
          </w:tcPr>
          <w:p w14:paraId="65D415ED" w14:textId="77777777" w:rsidR="00230D70" w:rsidRPr="00E07E55" w:rsidRDefault="00230D70" w:rsidP="00F56709">
            <w:r w:rsidRPr="00E07E55">
              <w:t xml:space="preserve">Health, Physical Education, and Family and Consumer Sciences </w:t>
            </w:r>
          </w:p>
        </w:tc>
      </w:tr>
      <w:tr w:rsidR="00230D70" w:rsidRPr="00E07E55" w14:paraId="379672E4"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61476D4A"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89DE2"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730D8D16"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69EA88B7"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8BBAE8" w14:textId="77777777" w:rsidR="00230D70" w:rsidRPr="00E07E55" w:rsidRDefault="00230D70" w:rsidP="00F56709">
            <w:pPr>
              <w:jc w:val="center"/>
              <w:rPr>
                <w:b/>
                <w:bCs/>
                <w:color w:val="000000"/>
              </w:rPr>
            </w:pPr>
            <w:r w:rsidRPr="00E07E55">
              <w:rPr>
                <w:b/>
                <w:bCs/>
                <w:color w:val="000000"/>
              </w:rPr>
              <w:t> </w:t>
            </w:r>
          </w:p>
        </w:tc>
        <w:tc>
          <w:tcPr>
            <w:tcW w:w="2916" w:type="pct"/>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C8E3BBC" w14:textId="77777777" w:rsidR="00230D70" w:rsidRPr="00E07E55" w:rsidRDefault="00230D70" w:rsidP="00F56709">
            <w:pPr>
              <w:rPr>
                <w:color w:val="000000"/>
              </w:rPr>
            </w:pPr>
            <w:r w:rsidRPr="00E07E55">
              <w:rPr>
                <w:color w:val="000000"/>
              </w:rPr>
              <w:t>CTE: Human and Public Services</w:t>
            </w:r>
          </w:p>
        </w:tc>
      </w:tr>
      <w:tr w:rsidR="00230D70" w:rsidRPr="00E07E55" w14:paraId="38175296"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1C25545" w14:textId="77777777" w:rsidR="00230D70" w:rsidRPr="00E07E55" w:rsidRDefault="00230D70" w:rsidP="00F56709">
            <w:pPr>
              <w:rPr>
                <w:color w:val="000000"/>
              </w:rPr>
            </w:pPr>
            <w:r w:rsidRPr="00E07E55">
              <w:rPr>
                <w:color w:val="000000"/>
              </w:rPr>
              <w:t>North Carolina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4DF3A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44887733"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51C834"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7A4336"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716408" w14:textId="77777777" w:rsidR="00230D70" w:rsidRPr="00E07E55" w:rsidRDefault="00230D70" w:rsidP="00F56709">
            <w:pPr>
              <w:rPr>
                <w:color w:val="000000"/>
              </w:rPr>
            </w:pPr>
            <w:r w:rsidRPr="00E07E55">
              <w:rPr>
                <w:color w:val="000000"/>
              </w:rPr>
              <w:t>CTE: Family and Consumer Sciences Education Strand</w:t>
            </w:r>
          </w:p>
        </w:tc>
      </w:tr>
      <w:tr w:rsidR="00230D70" w:rsidRPr="00E07E55" w14:paraId="13303764"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71C80980" w14:textId="77777777" w:rsidR="00230D70" w:rsidRPr="00E07E55" w:rsidRDefault="00230D70" w:rsidP="00F56709">
            <w:pPr>
              <w:rPr>
                <w:color w:val="000000"/>
              </w:rPr>
            </w:pPr>
            <w:r w:rsidRPr="00E07E55">
              <w:rPr>
                <w:color w:val="000000"/>
              </w:rPr>
              <w:t>North Dakota</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22215881"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nil"/>
              <w:right w:val="nil"/>
            </w:tcBorders>
            <w:shd w:val="clear" w:color="auto" w:fill="auto"/>
            <w:noWrap/>
            <w:tcMar>
              <w:top w:w="15" w:type="dxa"/>
              <w:left w:w="15" w:type="dxa"/>
              <w:bottom w:w="0" w:type="dxa"/>
              <w:right w:w="15" w:type="dxa"/>
            </w:tcMar>
            <w:vAlign w:val="center"/>
            <w:hideMark/>
          </w:tcPr>
          <w:p w14:paraId="744D2101" w14:textId="77777777" w:rsidR="00230D70" w:rsidRPr="00E07E55" w:rsidRDefault="00230D70" w:rsidP="00F56709">
            <w:pPr>
              <w:jc w:val="center"/>
              <w:rPr>
                <w:b/>
                <w:bCs/>
                <w:color w:val="000000"/>
              </w:rPr>
            </w:pP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4DF822E4"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5F64A9"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58D73" w14:textId="77777777" w:rsidR="00230D70" w:rsidRPr="00E07E55" w:rsidRDefault="00230D70" w:rsidP="00F56709">
            <w:pPr>
              <w:rPr>
                <w:color w:val="000000"/>
              </w:rPr>
            </w:pPr>
            <w:r w:rsidRPr="00E07E55">
              <w:rPr>
                <w:color w:val="000000"/>
              </w:rPr>
              <w:t>Health Education - Standard 1.3</w:t>
            </w:r>
          </w:p>
        </w:tc>
      </w:tr>
      <w:tr w:rsidR="00230D70" w:rsidRPr="00E07E55" w14:paraId="0D2DFC48"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3BC9BD29"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AB2D3" w14:textId="77777777" w:rsidR="00230D70" w:rsidRPr="00E07E55" w:rsidRDefault="00230D70" w:rsidP="00F56709">
            <w:pPr>
              <w:jc w:val="center"/>
              <w:rPr>
                <w:b/>
                <w:bCs/>
                <w:color w:val="000000"/>
              </w:rPr>
            </w:pPr>
            <w:r w:rsidRPr="00E07E55">
              <w:rPr>
                <w:b/>
                <w:bCs/>
                <w:color w:val="000000"/>
              </w:rPr>
              <w:t> </w:t>
            </w:r>
          </w:p>
        </w:tc>
        <w:tc>
          <w:tcPr>
            <w:tcW w:w="406" w:type="pct"/>
            <w:tcBorders>
              <w:top w:val="single" w:sz="4" w:space="0" w:color="auto"/>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295B15D5"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2661434E"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5FC047"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6065CC" w14:textId="77777777" w:rsidR="00230D70" w:rsidRPr="00E07E55" w:rsidRDefault="00230D70" w:rsidP="00F56709">
            <w:pPr>
              <w:rPr>
                <w:color w:val="000000"/>
              </w:rPr>
            </w:pPr>
            <w:r w:rsidRPr="00E07E55">
              <w:rPr>
                <w:color w:val="000000"/>
              </w:rPr>
              <w:t>CTE: Family and Consumer Sciences: Area of Study 4: Education and Early Childhood</w:t>
            </w:r>
          </w:p>
        </w:tc>
      </w:tr>
      <w:tr w:rsidR="00230D70" w:rsidRPr="00E07E55" w14:paraId="389E1CDA" w14:textId="77777777" w:rsidTr="00E411E7">
        <w:trPr>
          <w:trHeight w:val="6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center"/>
            <w:hideMark/>
          </w:tcPr>
          <w:p w14:paraId="38342056" w14:textId="77777777" w:rsidR="00230D70" w:rsidRPr="00E07E55" w:rsidRDefault="00230D70" w:rsidP="00F56709">
            <w:pPr>
              <w:rPr>
                <w:color w:val="000000"/>
              </w:rPr>
            </w:pPr>
            <w:r w:rsidRPr="00E07E55">
              <w:rPr>
                <w:color w:val="000000"/>
              </w:rPr>
              <w:t>Ohio</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C964B7"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299719"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967306"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7FC777F4"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51D67C" w14:textId="77777777" w:rsidR="00230D70" w:rsidRPr="00E07E55" w:rsidRDefault="00230D70" w:rsidP="00F56709">
            <w:pPr>
              <w:rPr>
                <w:color w:val="000000"/>
              </w:rPr>
            </w:pPr>
            <w:r w:rsidRPr="00E07E55">
              <w:rPr>
                <w:color w:val="000000"/>
              </w:rPr>
              <w:t> </w:t>
            </w:r>
          </w:p>
        </w:tc>
      </w:tr>
      <w:tr w:rsidR="00230D70" w:rsidRPr="00E07E55" w14:paraId="5C295B7B"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4C5ADD0" w14:textId="77777777" w:rsidR="00230D70" w:rsidRPr="00E07E55" w:rsidRDefault="00230D70" w:rsidP="00F56709">
            <w:pPr>
              <w:rPr>
                <w:color w:val="000000"/>
              </w:rPr>
            </w:pPr>
            <w:r w:rsidRPr="00E07E55">
              <w:rPr>
                <w:color w:val="000000"/>
              </w:rPr>
              <w:t>Oklahoma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A9DD8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A368A4"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F2400F"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C0504D"/>
            <w:noWrap/>
            <w:tcMar>
              <w:top w:w="15" w:type="dxa"/>
              <w:left w:w="15" w:type="dxa"/>
              <w:bottom w:w="0" w:type="dxa"/>
              <w:right w:w="15" w:type="dxa"/>
            </w:tcMar>
            <w:vAlign w:val="center"/>
            <w:hideMark/>
          </w:tcPr>
          <w:p w14:paraId="1090492F" w14:textId="77777777" w:rsidR="00230D70" w:rsidRPr="00E07E55" w:rsidRDefault="00230D70" w:rsidP="00F56709">
            <w:pPr>
              <w:jc w:val="center"/>
              <w:rPr>
                <w:b/>
                <w:bCs/>
                <w:color w:val="000000"/>
              </w:rPr>
            </w:pPr>
            <w:r w:rsidRPr="00E07E55">
              <w:rPr>
                <w:b/>
                <w:bCs/>
                <w:color w:val="000000"/>
              </w:rPr>
              <w:t>X</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54395D" w14:textId="77777777" w:rsidR="00230D70" w:rsidRPr="00E07E55" w:rsidRDefault="00230D70" w:rsidP="00F56709">
            <w:pPr>
              <w:rPr>
                <w:color w:val="000000"/>
              </w:rPr>
            </w:pPr>
            <w:r w:rsidRPr="00E07E55">
              <w:rPr>
                <w:color w:val="000000"/>
              </w:rPr>
              <w:t>Health</w:t>
            </w:r>
          </w:p>
        </w:tc>
      </w:tr>
      <w:tr w:rsidR="00230D70" w:rsidRPr="00E07E55" w14:paraId="23B32399"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39A76E74" w14:textId="77777777" w:rsidR="00230D70" w:rsidRPr="00E07E55" w:rsidRDefault="00230D70" w:rsidP="00F56709">
            <w:pPr>
              <w:rPr>
                <w:color w:val="000000"/>
              </w:rPr>
            </w:pPr>
            <w:r w:rsidRPr="00E07E55">
              <w:rPr>
                <w:color w:val="000000"/>
              </w:rPr>
              <w:t>Oregon</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674519C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nil"/>
              <w:right w:val="nil"/>
            </w:tcBorders>
            <w:shd w:val="clear" w:color="auto" w:fill="auto"/>
            <w:noWrap/>
            <w:tcMar>
              <w:top w:w="15" w:type="dxa"/>
              <w:left w:w="15" w:type="dxa"/>
              <w:bottom w:w="0" w:type="dxa"/>
              <w:right w:w="15" w:type="dxa"/>
            </w:tcMar>
            <w:vAlign w:val="center"/>
            <w:hideMark/>
          </w:tcPr>
          <w:p w14:paraId="60FAC5A0" w14:textId="77777777" w:rsidR="00230D70" w:rsidRPr="00E07E55" w:rsidRDefault="00230D70" w:rsidP="00F56709">
            <w:pPr>
              <w:jc w:val="center"/>
              <w:rPr>
                <w:b/>
                <w:bCs/>
                <w:color w:val="000000"/>
              </w:rPr>
            </w:pP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0F7C7F44"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2B1C03"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DE5D6E" w14:textId="77777777" w:rsidR="00230D70" w:rsidRPr="00E07E55" w:rsidRDefault="00230D70" w:rsidP="00F56709">
            <w:pPr>
              <w:rPr>
                <w:color w:val="000000"/>
              </w:rPr>
            </w:pPr>
            <w:r w:rsidRPr="00E07E55">
              <w:rPr>
                <w:color w:val="000000"/>
              </w:rPr>
              <w:t>Health Education</w:t>
            </w:r>
          </w:p>
        </w:tc>
      </w:tr>
      <w:tr w:rsidR="00230D70" w:rsidRPr="00E07E55" w14:paraId="0D93F20C"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2A6967DF"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C28DD6" w14:textId="77777777" w:rsidR="00230D70" w:rsidRPr="00E07E55" w:rsidRDefault="00230D70" w:rsidP="00F56709">
            <w:pPr>
              <w:jc w:val="center"/>
              <w:rPr>
                <w:b/>
                <w:bCs/>
                <w:color w:val="000000"/>
              </w:rPr>
            </w:pPr>
            <w:r w:rsidRPr="00E07E55">
              <w:rPr>
                <w:b/>
                <w:bCs/>
                <w:color w:val="000000"/>
              </w:rPr>
              <w:t> </w:t>
            </w:r>
          </w:p>
        </w:tc>
        <w:tc>
          <w:tcPr>
            <w:tcW w:w="406" w:type="pct"/>
            <w:tcBorders>
              <w:top w:val="single" w:sz="4" w:space="0" w:color="auto"/>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4AC80A95"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774AC6AC"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B4BECE"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308A44D" w14:textId="77777777" w:rsidR="00230D70" w:rsidRPr="00E07E55" w:rsidRDefault="00230D70" w:rsidP="00F56709">
            <w:pPr>
              <w:rPr>
                <w:color w:val="000000"/>
              </w:rPr>
            </w:pPr>
            <w:r w:rsidRPr="00E07E55">
              <w:rPr>
                <w:color w:val="000000"/>
              </w:rPr>
              <w:t>CTE: Human Resources: Education and Training: Early Learning</w:t>
            </w:r>
          </w:p>
        </w:tc>
      </w:tr>
      <w:tr w:rsidR="00230D70" w:rsidRPr="00E07E55" w14:paraId="44D5AE64"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7FB96230" w14:textId="77777777" w:rsidR="00230D70" w:rsidRPr="00E07E55" w:rsidRDefault="00230D70" w:rsidP="00F56709">
            <w:pPr>
              <w:rPr>
                <w:color w:val="000000"/>
              </w:rPr>
            </w:pPr>
            <w:r w:rsidRPr="00E07E55">
              <w:rPr>
                <w:color w:val="000000"/>
              </w:rPr>
              <w:t>Pennsylvania</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05F8D59C"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27730D"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75881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F300C6"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716FAB" w14:textId="77777777" w:rsidR="00230D70" w:rsidRPr="00E07E55" w:rsidRDefault="00230D70" w:rsidP="00F56709">
            <w:pPr>
              <w:rPr>
                <w:color w:val="000000"/>
              </w:rPr>
            </w:pPr>
            <w:r w:rsidRPr="00E07E55">
              <w:rPr>
                <w:color w:val="000000"/>
              </w:rPr>
              <w:t>Child Development</w:t>
            </w:r>
          </w:p>
        </w:tc>
      </w:tr>
      <w:tr w:rsidR="00230D70" w:rsidRPr="00E07E55" w14:paraId="280798CC"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548FFFCE" w14:textId="77777777" w:rsidR="00230D70" w:rsidRPr="00E07E55" w:rsidRDefault="00230D70" w:rsidP="00F56709">
            <w:pPr>
              <w:rPr>
                <w:color w:val="000000"/>
              </w:rPr>
            </w:pPr>
            <w:r w:rsidRPr="00E07E55">
              <w:rPr>
                <w:color w:val="000000"/>
              </w:rPr>
              <w:t>Rhode Island</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335554A2"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C99AC"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C05EFB"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08BAFE"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FA8D31" w14:textId="77777777" w:rsidR="00230D70" w:rsidRPr="00E07E55" w:rsidRDefault="00230D70" w:rsidP="00F56709">
            <w:pPr>
              <w:rPr>
                <w:color w:val="000000"/>
              </w:rPr>
            </w:pPr>
            <w:r w:rsidRPr="00E07E55">
              <w:rPr>
                <w:color w:val="000000"/>
              </w:rPr>
              <w:t>Comprehensive Health</w:t>
            </w:r>
          </w:p>
        </w:tc>
      </w:tr>
      <w:tr w:rsidR="00230D70" w:rsidRPr="00E07E55" w14:paraId="1B4161A6"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467D97A9" w14:textId="77777777" w:rsidR="00230D70" w:rsidRPr="00E07E55" w:rsidRDefault="00230D70" w:rsidP="00F56709">
            <w:pPr>
              <w:rPr>
                <w:color w:val="000000"/>
              </w:rPr>
            </w:pPr>
            <w:r w:rsidRPr="00E07E55">
              <w:rPr>
                <w:color w:val="000000"/>
              </w:rPr>
              <w:t>South Carolina</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5B300828"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B5D799"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471CE618"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B3F492"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BA5451" w14:textId="77777777" w:rsidR="00230D70" w:rsidRPr="00E07E55" w:rsidRDefault="00230D70" w:rsidP="00F56709">
            <w:pPr>
              <w:rPr>
                <w:color w:val="000000"/>
              </w:rPr>
            </w:pPr>
            <w:r w:rsidRPr="00E07E55">
              <w:rPr>
                <w:color w:val="000000"/>
              </w:rPr>
              <w:t>Health and Safety Information</w:t>
            </w:r>
          </w:p>
        </w:tc>
      </w:tr>
      <w:tr w:rsidR="00230D70" w:rsidRPr="00E07E55" w14:paraId="175CB683"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364BD5F4"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5BB16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56B1AC5C"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792E2D7E"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944670"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5F26B6" w14:textId="77777777" w:rsidR="00230D70" w:rsidRPr="00E07E55" w:rsidRDefault="00230D70" w:rsidP="00F56709">
            <w:pPr>
              <w:rPr>
                <w:color w:val="000000"/>
              </w:rPr>
            </w:pPr>
            <w:r w:rsidRPr="00E07E55">
              <w:rPr>
                <w:color w:val="000000"/>
              </w:rPr>
              <w:t>CTE: Human Services: Education and Training; Family and Consumer Sciences</w:t>
            </w:r>
          </w:p>
        </w:tc>
      </w:tr>
      <w:tr w:rsidR="00230D70" w:rsidRPr="00E07E55" w14:paraId="5F5D8277"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5AD28161" w14:textId="77777777" w:rsidR="00230D70" w:rsidRPr="00E07E55" w:rsidRDefault="00230D70" w:rsidP="00F56709">
            <w:pPr>
              <w:rPr>
                <w:color w:val="000000"/>
              </w:rPr>
            </w:pPr>
            <w:r w:rsidRPr="00E07E55">
              <w:rPr>
                <w:color w:val="000000"/>
              </w:rPr>
              <w:t>South Dakota</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BA4326"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7CAEEBA2"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929618"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94F47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72E8E5" w14:textId="77777777" w:rsidR="00230D70" w:rsidRPr="00E07E55" w:rsidRDefault="00230D70" w:rsidP="00F56709">
            <w:pPr>
              <w:rPr>
                <w:color w:val="000000"/>
              </w:rPr>
            </w:pPr>
            <w:r w:rsidRPr="00E07E55">
              <w:rPr>
                <w:color w:val="000000"/>
              </w:rPr>
              <w:t>CTE only</w:t>
            </w:r>
          </w:p>
        </w:tc>
      </w:tr>
      <w:tr w:rsidR="00230D70" w:rsidRPr="00E07E55" w14:paraId="225EB579"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162F104" w14:textId="77777777" w:rsidR="00230D70" w:rsidRPr="00E07E55" w:rsidRDefault="00230D70" w:rsidP="00F56709">
            <w:pPr>
              <w:rPr>
                <w:color w:val="000000"/>
              </w:rPr>
            </w:pPr>
            <w:r w:rsidRPr="00E07E55">
              <w:rPr>
                <w:color w:val="000000"/>
              </w:rPr>
              <w:t>Tennessee</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6BC4DB80"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25AE6A"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12A10E86"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B6E17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F3F083" w14:textId="77777777" w:rsidR="00230D70" w:rsidRPr="00E07E55" w:rsidRDefault="00230D70" w:rsidP="00F56709">
            <w:pPr>
              <w:rPr>
                <w:color w:val="000000"/>
              </w:rPr>
            </w:pPr>
            <w:r w:rsidRPr="00E07E55">
              <w:rPr>
                <w:color w:val="000000"/>
              </w:rPr>
              <w:t>Lifetime Wellness</w:t>
            </w:r>
          </w:p>
        </w:tc>
      </w:tr>
      <w:tr w:rsidR="00230D70" w:rsidRPr="00E07E55" w14:paraId="08685389"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6649B4E" w14:textId="77777777" w:rsidR="00230D70" w:rsidRPr="00E07E55" w:rsidRDefault="00230D70" w:rsidP="00F56709">
            <w:pPr>
              <w:rPr>
                <w:color w:val="000000"/>
              </w:rPr>
            </w:pPr>
            <w:r w:rsidRPr="00E07E55">
              <w:rPr>
                <w:color w:val="000000"/>
              </w:rPr>
              <w:t>Tennessee</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A6C996"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25907FEC"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33884119"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36370C"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A8E77" w14:textId="77777777" w:rsidR="00230D70" w:rsidRPr="00E07E55" w:rsidRDefault="00230D70" w:rsidP="00F56709">
            <w:pPr>
              <w:rPr>
                <w:color w:val="000000"/>
              </w:rPr>
            </w:pPr>
            <w:r w:rsidRPr="00E07E55">
              <w:rPr>
                <w:color w:val="000000"/>
              </w:rPr>
              <w:t>CTE: Education and Training</w:t>
            </w:r>
          </w:p>
        </w:tc>
      </w:tr>
      <w:tr w:rsidR="00230D70" w:rsidRPr="00E07E55" w14:paraId="3CEC143F"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25595C41" w14:textId="77777777" w:rsidR="00230D70" w:rsidRPr="00E07E55" w:rsidRDefault="00230D70" w:rsidP="00F56709">
            <w:pPr>
              <w:rPr>
                <w:color w:val="000000"/>
              </w:rPr>
            </w:pPr>
            <w:r w:rsidRPr="00E07E55">
              <w:rPr>
                <w:color w:val="000000"/>
              </w:rPr>
              <w:t>Texas</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7034E6E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8B1C16"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4BC14EAF"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46F7B"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65AEB5" w14:textId="77777777" w:rsidR="00230D70" w:rsidRPr="00E07E55" w:rsidRDefault="00230D70" w:rsidP="00F56709">
            <w:pPr>
              <w:rPr>
                <w:color w:val="000000"/>
              </w:rPr>
            </w:pPr>
            <w:r w:rsidRPr="00E07E55">
              <w:rPr>
                <w:color w:val="000000"/>
              </w:rPr>
              <w:t>Health Education</w:t>
            </w:r>
          </w:p>
        </w:tc>
      </w:tr>
      <w:tr w:rsidR="00230D70" w:rsidRPr="00E07E55" w14:paraId="5AA94FE3"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7D17B18" w14:textId="77777777" w:rsidR="00230D70" w:rsidRPr="00E07E55" w:rsidRDefault="00230D70" w:rsidP="00F56709">
            <w:pPr>
              <w:rPr>
                <w:color w:val="000000"/>
              </w:rPr>
            </w:pPr>
            <w:r w:rsidRPr="00E07E55">
              <w:rPr>
                <w:color w:val="000000"/>
              </w:rPr>
              <w:t>Texas</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6C292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32728F8F"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6FFA401B"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7A3FDF"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F135C9" w14:textId="77777777" w:rsidR="00230D70" w:rsidRPr="00E07E55" w:rsidRDefault="00230D70" w:rsidP="00F56709">
            <w:pPr>
              <w:rPr>
                <w:color w:val="000000"/>
              </w:rPr>
            </w:pPr>
            <w:r w:rsidRPr="00E07E55">
              <w:rPr>
                <w:color w:val="000000"/>
              </w:rPr>
              <w:t>CTE: Training and Education; Human Services</w:t>
            </w:r>
          </w:p>
        </w:tc>
      </w:tr>
      <w:tr w:rsidR="00230D70" w:rsidRPr="00E07E55" w14:paraId="60AD67D8"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2C6A9893" w14:textId="77777777" w:rsidR="00230D70" w:rsidRPr="00E07E55" w:rsidRDefault="00230D70" w:rsidP="00F56709">
            <w:pPr>
              <w:rPr>
                <w:color w:val="000000"/>
              </w:rPr>
            </w:pPr>
            <w:r w:rsidRPr="00E07E55">
              <w:rPr>
                <w:color w:val="000000"/>
              </w:rPr>
              <w:t>Utah</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106C027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A75883"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20FB65CB"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7CEC2B"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7D1C24" w14:textId="77777777" w:rsidR="00230D70" w:rsidRPr="00E07E55" w:rsidRDefault="00230D70" w:rsidP="00F56709">
            <w:pPr>
              <w:rPr>
                <w:color w:val="000000"/>
              </w:rPr>
            </w:pPr>
            <w:r w:rsidRPr="00E07E55">
              <w:rPr>
                <w:color w:val="000000"/>
              </w:rPr>
              <w:t>Health Education</w:t>
            </w:r>
          </w:p>
        </w:tc>
      </w:tr>
      <w:tr w:rsidR="00230D70" w:rsidRPr="00E07E55" w14:paraId="6272161D"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7775B058"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FB08DD"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519011E0"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1F0AA780"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C8AD4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AC0CC2" w14:textId="77777777" w:rsidR="00230D70" w:rsidRPr="00E07E55" w:rsidRDefault="00230D70" w:rsidP="00F56709">
            <w:pPr>
              <w:rPr>
                <w:color w:val="000000"/>
              </w:rPr>
            </w:pPr>
            <w:r w:rsidRPr="00E07E55">
              <w:rPr>
                <w:color w:val="000000"/>
              </w:rPr>
              <w:t>CTE: Family and Consumer Sciences Education</w:t>
            </w:r>
          </w:p>
        </w:tc>
      </w:tr>
      <w:tr w:rsidR="00230D70" w:rsidRPr="00E07E55" w14:paraId="66B8E8B7"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4DC733BF" w14:textId="77777777" w:rsidR="00230D70" w:rsidRPr="00E07E55" w:rsidRDefault="00230D70" w:rsidP="00F56709">
            <w:pPr>
              <w:rPr>
                <w:color w:val="000000"/>
              </w:rPr>
            </w:pPr>
            <w:r w:rsidRPr="00E07E55">
              <w:rPr>
                <w:color w:val="000000"/>
              </w:rPr>
              <w:t>Vermont</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18FEB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4FF10554"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6646BF"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5086C"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10D499" w14:textId="77777777" w:rsidR="00230D70" w:rsidRPr="00E07E55" w:rsidRDefault="00230D70" w:rsidP="00F56709">
            <w:pPr>
              <w:rPr>
                <w:color w:val="000000"/>
              </w:rPr>
            </w:pPr>
            <w:r w:rsidRPr="00E07E55">
              <w:rPr>
                <w:color w:val="000000"/>
              </w:rPr>
              <w:t>CTE: Human Services: Early Childhood Development &amp; Services; Family &amp; Community Services</w:t>
            </w:r>
          </w:p>
        </w:tc>
      </w:tr>
      <w:tr w:rsidR="00230D70" w:rsidRPr="00E07E55" w14:paraId="6AF9CEA8"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5EC4AD7D" w14:textId="77777777" w:rsidR="00230D70" w:rsidRPr="00E07E55" w:rsidRDefault="00230D70" w:rsidP="00F56709">
            <w:pPr>
              <w:rPr>
                <w:color w:val="000000"/>
              </w:rPr>
            </w:pPr>
            <w:r w:rsidRPr="00E07E55">
              <w:rPr>
                <w:color w:val="000000"/>
              </w:rPr>
              <w:t>Virginia</w:t>
            </w:r>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3A407BA9"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D4E7C5"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40CC678E"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AD772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C0A800" w14:textId="77777777" w:rsidR="00230D70" w:rsidRPr="00E07E55" w:rsidRDefault="00230D70" w:rsidP="00F56709">
            <w:pPr>
              <w:rPr>
                <w:color w:val="000000"/>
              </w:rPr>
            </w:pPr>
            <w:r w:rsidRPr="00E07E55">
              <w:rPr>
                <w:color w:val="000000"/>
              </w:rPr>
              <w:t>Family Life</w:t>
            </w:r>
          </w:p>
        </w:tc>
      </w:tr>
      <w:tr w:rsidR="00230D70" w:rsidRPr="00E07E55" w14:paraId="18C0A68B" w14:textId="77777777" w:rsidTr="00E411E7">
        <w:trPr>
          <w:trHeight w:val="600"/>
        </w:trPr>
        <w:tc>
          <w:tcPr>
            <w:tcW w:w="459" w:type="pct"/>
            <w:vMerge/>
            <w:tcBorders>
              <w:top w:val="nil"/>
              <w:left w:val="single" w:sz="4" w:space="0" w:color="auto"/>
              <w:bottom w:val="single" w:sz="4" w:space="0" w:color="000000"/>
              <w:right w:val="single" w:sz="4" w:space="0" w:color="auto"/>
            </w:tcBorders>
            <w:vAlign w:val="center"/>
            <w:hideMark/>
          </w:tcPr>
          <w:p w14:paraId="0C79E7E3"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C1B5D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116928A3"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0A48A58C"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03A568"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ED4D70" w14:textId="77777777" w:rsidR="00230D70" w:rsidRPr="00E07E55" w:rsidRDefault="00230D70" w:rsidP="00F56709">
            <w:pPr>
              <w:rPr>
                <w:color w:val="000000"/>
              </w:rPr>
            </w:pPr>
            <w:r w:rsidRPr="00E07E55">
              <w:rPr>
                <w:color w:val="000000"/>
              </w:rPr>
              <w:t>CTE: Education and Training &amp; Human Services'</w:t>
            </w:r>
          </w:p>
        </w:tc>
      </w:tr>
      <w:tr w:rsidR="00230D70" w:rsidRPr="00E07E55" w14:paraId="518DF41F"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31C1E8B5" w14:textId="77777777" w:rsidR="00230D70" w:rsidRPr="00E07E55" w:rsidRDefault="00230D70" w:rsidP="00F56709">
            <w:pPr>
              <w:rPr>
                <w:color w:val="000000"/>
              </w:rPr>
            </w:pPr>
            <w:r w:rsidRPr="00E07E55">
              <w:rPr>
                <w:color w:val="000000"/>
              </w:rPr>
              <w:t>Washington</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0922CB"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3488CB0B"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E2443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60601A"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53A92E" w14:textId="77777777" w:rsidR="00230D70" w:rsidRPr="00E07E55" w:rsidRDefault="00230D70" w:rsidP="00F56709">
            <w:pPr>
              <w:rPr>
                <w:color w:val="000000"/>
              </w:rPr>
            </w:pPr>
            <w:r w:rsidRPr="00E07E55">
              <w:rPr>
                <w:color w:val="000000"/>
              </w:rPr>
              <w:t> </w:t>
            </w:r>
          </w:p>
        </w:tc>
      </w:tr>
      <w:tr w:rsidR="00230D70" w:rsidRPr="00E07E55" w14:paraId="2951E685"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4DDB1BC2" w14:textId="77777777" w:rsidR="00230D70" w:rsidRPr="00E07E55" w:rsidRDefault="00230D70" w:rsidP="00F56709">
            <w:pPr>
              <w:rPr>
                <w:color w:val="000000"/>
              </w:rPr>
            </w:pPr>
            <w:r w:rsidRPr="00E07E55">
              <w:rPr>
                <w:color w:val="000000"/>
              </w:rPr>
              <w:t xml:space="preserve">West </w:t>
            </w:r>
            <w:proofErr w:type="spellStart"/>
            <w:r w:rsidRPr="00E07E55">
              <w:rPr>
                <w:color w:val="000000"/>
              </w:rPr>
              <w:t>Virgina</w:t>
            </w:r>
            <w:proofErr w:type="spellEnd"/>
          </w:p>
        </w:tc>
        <w:tc>
          <w:tcPr>
            <w:tcW w:w="406" w:type="pct"/>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69C4BACA"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3EC501" w14:textId="77777777" w:rsidR="00230D70" w:rsidRPr="00E07E55" w:rsidRDefault="00230D70" w:rsidP="00F56709">
            <w:pPr>
              <w:jc w:val="center"/>
              <w:rPr>
                <w:b/>
                <w:bCs/>
                <w:color w:val="000000"/>
              </w:rPr>
            </w:pPr>
            <w:r w:rsidRPr="00E07E55">
              <w:rPr>
                <w:b/>
                <w:bCs/>
                <w:color w:val="000000"/>
              </w:rPr>
              <w:t> </w:t>
            </w:r>
          </w:p>
        </w:tc>
        <w:tc>
          <w:tcPr>
            <w:tcW w:w="406" w:type="pct"/>
            <w:vMerge w:val="restart"/>
            <w:tcBorders>
              <w:top w:val="nil"/>
              <w:left w:val="single" w:sz="4" w:space="0" w:color="auto"/>
              <w:bottom w:val="single" w:sz="4" w:space="0" w:color="000000"/>
              <w:right w:val="single" w:sz="4" w:space="0" w:color="auto"/>
            </w:tcBorders>
            <w:shd w:val="clear" w:color="000000" w:fill="D8E4BC"/>
            <w:noWrap/>
            <w:tcMar>
              <w:top w:w="15" w:type="dxa"/>
              <w:left w:w="15" w:type="dxa"/>
              <w:bottom w:w="0" w:type="dxa"/>
              <w:right w:w="15" w:type="dxa"/>
            </w:tcMar>
            <w:vAlign w:val="center"/>
            <w:hideMark/>
          </w:tcPr>
          <w:p w14:paraId="7218873C"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08FAC4"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88EF52" w14:textId="77777777" w:rsidR="00230D70" w:rsidRPr="00E07E55" w:rsidRDefault="00230D70" w:rsidP="00F56709">
            <w:pPr>
              <w:rPr>
                <w:color w:val="000000"/>
              </w:rPr>
            </w:pPr>
            <w:r w:rsidRPr="00E07E55">
              <w:rPr>
                <w:color w:val="000000"/>
              </w:rPr>
              <w:t>Parenting Education Curriculum</w:t>
            </w:r>
          </w:p>
        </w:tc>
      </w:tr>
      <w:tr w:rsidR="00230D70" w:rsidRPr="00E07E55" w14:paraId="181AF424"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46054BF7"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401FCA"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3B107927" w14:textId="77777777" w:rsidR="00230D70" w:rsidRPr="00E07E55" w:rsidRDefault="00230D70" w:rsidP="00F56709">
            <w:pPr>
              <w:jc w:val="center"/>
              <w:rPr>
                <w:b/>
                <w:bCs/>
                <w:color w:val="000000"/>
              </w:rPr>
            </w:pPr>
            <w:r w:rsidRPr="00E07E55">
              <w:rPr>
                <w:b/>
                <w:bCs/>
                <w:color w:val="000000"/>
              </w:rPr>
              <w:t>X</w:t>
            </w:r>
          </w:p>
        </w:tc>
        <w:tc>
          <w:tcPr>
            <w:tcW w:w="406" w:type="pct"/>
            <w:vMerge/>
            <w:tcBorders>
              <w:top w:val="nil"/>
              <w:left w:val="single" w:sz="4" w:space="0" w:color="auto"/>
              <w:bottom w:val="single" w:sz="4" w:space="0" w:color="000000"/>
              <w:right w:val="single" w:sz="4" w:space="0" w:color="auto"/>
            </w:tcBorders>
            <w:vAlign w:val="center"/>
            <w:hideMark/>
          </w:tcPr>
          <w:p w14:paraId="02048ECF" w14:textId="77777777" w:rsidR="00230D70" w:rsidRPr="00E07E55" w:rsidRDefault="00230D70" w:rsidP="00F56709">
            <w:pPr>
              <w:rPr>
                <w:b/>
                <w:bCs/>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E7532D"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E8CC3" w14:textId="77777777" w:rsidR="00230D70" w:rsidRPr="00E07E55" w:rsidRDefault="00230D70" w:rsidP="00F56709">
            <w:pPr>
              <w:rPr>
                <w:color w:val="000000"/>
              </w:rPr>
            </w:pPr>
            <w:r w:rsidRPr="00E07E55">
              <w:rPr>
                <w:color w:val="000000"/>
              </w:rPr>
              <w:t> </w:t>
            </w:r>
          </w:p>
        </w:tc>
      </w:tr>
      <w:tr w:rsidR="00230D70" w:rsidRPr="00E07E55" w14:paraId="172D01D4"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BFBFBF"/>
            <w:noWrap/>
            <w:tcMar>
              <w:top w:w="15" w:type="dxa"/>
              <w:left w:w="15" w:type="dxa"/>
              <w:bottom w:w="0" w:type="dxa"/>
              <w:right w:w="15" w:type="dxa"/>
            </w:tcMar>
            <w:vAlign w:val="bottom"/>
            <w:hideMark/>
          </w:tcPr>
          <w:p w14:paraId="5D14D56E" w14:textId="77777777" w:rsidR="00230D70" w:rsidRPr="00E07E55" w:rsidRDefault="00230D70" w:rsidP="00F56709">
            <w:pPr>
              <w:rPr>
                <w:color w:val="000000"/>
              </w:rPr>
            </w:pPr>
            <w:r w:rsidRPr="00E07E55">
              <w:rPr>
                <w:color w:val="000000"/>
              </w:rPr>
              <w:t>Wisconsin</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4CBA53"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3194C211"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E5DDB2"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76C623"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29C09B3" w14:textId="77777777" w:rsidR="00230D70" w:rsidRPr="00E07E55" w:rsidRDefault="00230D70" w:rsidP="00F56709">
            <w:pPr>
              <w:rPr>
                <w:color w:val="000000"/>
              </w:rPr>
            </w:pPr>
            <w:r w:rsidRPr="00E07E55">
              <w:rPr>
                <w:color w:val="000000"/>
              </w:rPr>
              <w:t>CTE: Family and Consumer Sciences</w:t>
            </w:r>
          </w:p>
        </w:tc>
      </w:tr>
      <w:tr w:rsidR="00230D70" w:rsidRPr="00E07E55" w14:paraId="104E673E" w14:textId="77777777" w:rsidTr="00E411E7">
        <w:trPr>
          <w:trHeight w:val="300"/>
        </w:trPr>
        <w:tc>
          <w:tcPr>
            <w:tcW w:w="459" w:type="pct"/>
            <w:vMerge w:val="restart"/>
            <w:tcBorders>
              <w:top w:val="nil"/>
              <w:left w:val="single" w:sz="4" w:space="0" w:color="auto"/>
              <w:bottom w:val="single" w:sz="4" w:space="0" w:color="000000"/>
              <w:right w:val="single" w:sz="4" w:space="0" w:color="auto"/>
            </w:tcBorders>
            <w:shd w:val="clear" w:color="000000" w:fill="BFBFBF"/>
            <w:noWrap/>
            <w:tcMar>
              <w:top w:w="15" w:type="dxa"/>
              <w:left w:w="15" w:type="dxa"/>
              <w:bottom w:w="0" w:type="dxa"/>
              <w:right w:w="15" w:type="dxa"/>
            </w:tcMar>
            <w:vAlign w:val="center"/>
            <w:hideMark/>
          </w:tcPr>
          <w:p w14:paraId="34ABE7C6" w14:textId="77777777" w:rsidR="00230D70" w:rsidRPr="00E07E55" w:rsidRDefault="00230D70" w:rsidP="00F56709">
            <w:pPr>
              <w:rPr>
                <w:color w:val="000000"/>
              </w:rPr>
            </w:pPr>
            <w:r w:rsidRPr="00E07E55">
              <w:rPr>
                <w:color w:val="000000"/>
              </w:rPr>
              <w:t>Wyoming</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E774E4"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7C2020"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E9488A" w14:textId="77777777" w:rsidR="00230D70" w:rsidRPr="00E07E55" w:rsidRDefault="00230D70" w:rsidP="00F56709">
            <w:pP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909299"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54E7D2" w14:textId="77777777" w:rsidR="00230D70" w:rsidRPr="00E07E55" w:rsidRDefault="00230D70" w:rsidP="00F56709">
            <w:pPr>
              <w:rPr>
                <w:color w:val="000000"/>
              </w:rPr>
            </w:pPr>
            <w:r w:rsidRPr="00E07E55">
              <w:rPr>
                <w:color w:val="000000"/>
              </w:rPr>
              <w:t>Health Education</w:t>
            </w:r>
          </w:p>
        </w:tc>
      </w:tr>
      <w:tr w:rsidR="00230D70" w:rsidRPr="00E07E55" w14:paraId="7236BF0C" w14:textId="77777777" w:rsidTr="00E411E7">
        <w:trPr>
          <w:trHeight w:val="300"/>
        </w:trPr>
        <w:tc>
          <w:tcPr>
            <w:tcW w:w="459" w:type="pct"/>
            <w:vMerge/>
            <w:tcBorders>
              <w:top w:val="nil"/>
              <w:left w:val="single" w:sz="4" w:space="0" w:color="auto"/>
              <w:bottom w:val="single" w:sz="4" w:space="0" w:color="000000"/>
              <w:right w:val="single" w:sz="4" w:space="0" w:color="auto"/>
            </w:tcBorders>
            <w:vAlign w:val="center"/>
            <w:hideMark/>
          </w:tcPr>
          <w:p w14:paraId="2ADB640E" w14:textId="77777777" w:rsidR="00230D70" w:rsidRPr="00E07E55" w:rsidRDefault="00230D70" w:rsidP="00F56709">
            <w:pPr>
              <w:rPr>
                <w:color w:val="000000"/>
              </w:rPr>
            </w:pP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9A3F35" w14:textId="77777777" w:rsidR="00230D70" w:rsidRPr="00E07E55" w:rsidRDefault="00230D70" w:rsidP="00F56709">
            <w:pPr>
              <w:jc w:val="cente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000000" w:fill="8DB4E2"/>
            <w:noWrap/>
            <w:tcMar>
              <w:top w:w="15" w:type="dxa"/>
              <w:left w:w="15" w:type="dxa"/>
              <w:bottom w:w="0" w:type="dxa"/>
              <w:right w:w="15" w:type="dxa"/>
            </w:tcMar>
            <w:vAlign w:val="center"/>
            <w:hideMark/>
          </w:tcPr>
          <w:p w14:paraId="6177B117" w14:textId="77777777" w:rsidR="00230D70" w:rsidRPr="00E07E55" w:rsidRDefault="00230D70" w:rsidP="00F56709">
            <w:pPr>
              <w:jc w:val="center"/>
              <w:rPr>
                <w:b/>
                <w:bCs/>
                <w:color w:val="000000"/>
              </w:rPr>
            </w:pPr>
            <w:r w:rsidRPr="00E07E55">
              <w:rPr>
                <w:b/>
                <w:bCs/>
                <w:color w:val="000000"/>
              </w:rPr>
              <w:t>X</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D19B38" w14:textId="77777777" w:rsidR="00230D70" w:rsidRPr="00E07E55" w:rsidRDefault="00230D70" w:rsidP="00F56709">
            <w:pPr>
              <w:rPr>
                <w:b/>
                <w:bCs/>
                <w:color w:val="000000"/>
              </w:rPr>
            </w:pPr>
            <w:r w:rsidRPr="00E07E55">
              <w:rPr>
                <w:b/>
                <w:bCs/>
                <w:color w:val="000000"/>
              </w:rPr>
              <w:t> </w:t>
            </w:r>
          </w:p>
        </w:tc>
        <w:tc>
          <w:tcPr>
            <w:tcW w:w="40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3C8158" w14:textId="77777777" w:rsidR="00230D70" w:rsidRPr="00E07E55" w:rsidRDefault="00230D70" w:rsidP="00F56709">
            <w:pPr>
              <w:jc w:val="center"/>
              <w:rPr>
                <w:b/>
                <w:bCs/>
                <w:color w:val="000000"/>
              </w:rPr>
            </w:pPr>
            <w:r w:rsidRPr="00E07E55">
              <w:rPr>
                <w:b/>
                <w:bCs/>
                <w:color w:val="000000"/>
              </w:rPr>
              <w:t> </w:t>
            </w:r>
          </w:p>
        </w:tc>
        <w:tc>
          <w:tcPr>
            <w:tcW w:w="291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3AEA2E" w14:textId="77777777" w:rsidR="00230D70" w:rsidRPr="00E07E55" w:rsidRDefault="00230D70" w:rsidP="00F56709">
            <w:pPr>
              <w:rPr>
                <w:color w:val="000000"/>
              </w:rPr>
            </w:pPr>
            <w:r w:rsidRPr="00E07E55">
              <w:rPr>
                <w:color w:val="000000"/>
              </w:rPr>
              <w:t>CVE: Human Services and Education &amp; Training</w:t>
            </w:r>
          </w:p>
        </w:tc>
      </w:tr>
      <w:tr w:rsidR="00230D70" w:rsidRPr="00E07E55" w14:paraId="2CEC7F53" w14:textId="77777777" w:rsidTr="00E411E7">
        <w:trPr>
          <w:trHeight w:val="300"/>
        </w:trPr>
        <w:tc>
          <w:tcPr>
            <w:tcW w:w="459" w:type="pct"/>
            <w:tcBorders>
              <w:top w:val="nil"/>
              <w:left w:val="single" w:sz="4" w:space="0" w:color="auto"/>
              <w:bottom w:val="single" w:sz="4" w:space="0" w:color="auto"/>
              <w:right w:val="single" w:sz="4" w:space="0" w:color="auto"/>
            </w:tcBorders>
            <w:shd w:val="clear" w:color="000000" w:fill="808080"/>
            <w:noWrap/>
            <w:tcMar>
              <w:top w:w="15" w:type="dxa"/>
              <w:left w:w="15" w:type="dxa"/>
              <w:bottom w:w="0" w:type="dxa"/>
              <w:right w:w="15" w:type="dxa"/>
            </w:tcMar>
            <w:vAlign w:val="bottom"/>
            <w:hideMark/>
          </w:tcPr>
          <w:p w14:paraId="394C357B" w14:textId="77777777" w:rsidR="00230D70" w:rsidRPr="00E07E55" w:rsidRDefault="00230D70" w:rsidP="00F56709">
            <w:pPr>
              <w:jc w:val="center"/>
              <w:rPr>
                <w:color w:val="000000"/>
              </w:rPr>
            </w:pPr>
            <w:r w:rsidRPr="00E07E55">
              <w:rPr>
                <w:color w:val="000000"/>
              </w:rPr>
              <w:t> </w:t>
            </w:r>
          </w:p>
        </w:tc>
        <w:tc>
          <w:tcPr>
            <w:tcW w:w="406" w:type="pct"/>
            <w:tcBorders>
              <w:top w:val="nil"/>
              <w:left w:val="nil"/>
              <w:bottom w:val="single" w:sz="4" w:space="0" w:color="auto"/>
              <w:right w:val="single" w:sz="4" w:space="0" w:color="auto"/>
            </w:tcBorders>
            <w:shd w:val="clear" w:color="000000" w:fill="808080"/>
            <w:noWrap/>
            <w:tcMar>
              <w:top w:w="15" w:type="dxa"/>
              <w:left w:w="15" w:type="dxa"/>
              <w:bottom w:w="0" w:type="dxa"/>
              <w:right w:w="15" w:type="dxa"/>
            </w:tcMar>
            <w:vAlign w:val="center"/>
            <w:hideMark/>
          </w:tcPr>
          <w:p w14:paraId="3BAC8EEB" w14:textId="77777777" w:rsidR="00230D70" w:rsidRPr="00E07E55" w:rsidRDefault="00230D70" w:rsidP="00F56709">
            <w:pPr>
              <w:jc w:val="center"/>
              <w:rPr>
                <w:b/>
                <w:bCs/>
                <w:color w:val="000000"/>
              </w:rPr>
            </w:pPr>
            <w:r w:rsidRPr="00E07E55">
              <w:rPr>
                <w:b/>
                <w:bCs/>
                <w:color w:val="000000"/>
              </w:rPr>
              <w:t>22</w:t>
            </w:r>
          </w:p>
        </w:tc>
        <w:tc>
          <w:tcPr>
            <w:tcW w:w="406" w:type="pct"/>
            <w:tcBorders>
              <w:top w:val="nil"/>
              <w:left w:val="nil"/>
              <w:bottom w:val="single" w:sz="4" w:space="0" w:color="auto"/>
              <w:right w:val="single" w:sz="4" w:space="0" w:color="auto"/>
            </w:tcBorders>
            <w:shd w:val="clear" w:color="000000" w:fill="808080"/>
            <w:noWrap/>
            <w:tcMar>
              <w:top w:w="15" w:type="dxa"/>
              <w:left w:w="15" w:type="dxa"/>
              <w:bottom w:w="0" w:type="dxa"/>
              <w:right w:w="15" w:type="dxa"/>
            </w:tcMar>
            <w:vAlign w:val="center"/>
            <w:hideMark/>
          </w:tcPr>
          <w:p w14:paraId="65F3A20A" w14:textId="77777777" w:rsidR="00230D70" w:rsidRPr="00E07E55" w:rsidRDefault="00230D70" w:rsidP="00F56709">
            <w:pPr>
              <w:jc w:val="center"/>
              <w:rPr>
                <w:b/>
                <w:bCs/>
                <w:color w:val="000000"/>
              </w:rPr>
            </w:pPr>
            <w:r w:rsidRPr="00E07E55">
              <w:rPr>
                <w:b/>
                <w:bCs/>
                <w:color w:val="000000"/>
              </w:rPr>
              <w:t>26</w:t>
            </w:r>
          </w:p>
        </w:tc>
        <w:tc>
          <w:tcPr>
            <w:tcW w:w="406" w:type="pct"/>
            <w:tcBorders>
              <w:top w:val="nil"/>
              <w:left w:val="nil"/>
              <w:bottom w:val="single" w:sz="4" w:space="0" w:color="auto"/>
              <w:right w:val="single" w:sz="4" w:space="0" w:color="auto"/>
            </w:tcBorders>
            <w:shd w:val="clear" w:color="000000" w:fill="808080"/>
            <w:noWrap/>
            <w:tcMar>
              <w:top w:w="15" w:type="dxa"/>
              <w:left w:w="15" w:type="dxa"/>
              <w:bottom w:w="0" w:type="dxa"/>
              <w:right w:w="15" w:type="dxa"/>
            </w:tcMar>
            <w:vAlign w:val="center"/>
            <w:hideMark/>
          </w:tcPr>
          <w:p w14:paraId="4E9C3D36" w14:textId="77777777" w:rsidR="00230D70" w:rsidRPr="00E07E55" w:rsidRDefault="00230D70" w:rsidP="00F56709">
            <w:pPr>
              <w:jc w:val="center"/>
              <w:rPr>
                <w:b/>
                <w:bCs/>
                <w:color w:val="000000"/>
              </w:rPr>
            </w:pPr>
            <w:r w:rsidRPr="00E07E55">
              <w:rPr>
                <w:b/>
                <w:bCs/>
                <w:color w:val="000000"/>
              </w:rPr>
              <w:t>15</w:t>
            </w:r>
          </w:p>
        </w:tc>
        <w:tc>
          <w:tcPr>
            <w:tcW w:w="406" w:type="pct"/>
            <w:tcBorders>
              <w:top w:val="nil"/>
              <w:left w:val="nil"/>
              <w:bottom w:val="single" w:sz="4" w:space="0" w:color="auto"/>
              <w:right w:val="single" w:sz="4" w:space="0" w:color="auto"/>
            </w:tcBorders>
            <w:shd w:val="clear" w:color="000000" w:fill="808080"/>
            <w:noWrap/>
            <w:tcMar>
              <w:top w:w="15" w:type="dxa"/>
              <w:left w:w="15" w:type="dxa"/>
              <w:bottom w:w="0" w:type="dxa"/>
              <w:right w:w="15" w:type="dxa"/>
            </w:tcMar>
            <w:vAlign w:val="center"/>
            <w:hideMark/>
          </w:tcPr>
          <w:p w14:paraId="5AE529D1" w14:textId="77777777" w:rsidR="00230D70" w:rsidRPr="00E07E55" w:rsidRDefault="00230D70" w:rsidP="00F56709">
            <w:pPr>
              <w:jc w:val="center"/>
              <w:rPr>
                <w:b/>
                <w:bCs/>
                <w:color w:val="000000"/>
              </w:rPr>
            </w:pPr>
            <w:r w:rsidRPr="00E07E55">
              <w:rPr>
                <w:b/>
                <w:bCs/>
                <w:color w:val="000000"/>
              </w:rPr>
              <w:t>18</w:t>
            </w:r>
          </w:p>
        </w:tc>
        <w:tc>
          <w:tcPr>
            <w:tcW w:w="2916" w:type="pct"/>
            <w:tcBorders>
              <w:top w:val="nil"/>
              <w:left w:val="nil"/>
              <w:bottom w:val="single" w:sz="4" w:space="0" w:color="auto"/>
              <w:right w:val="single" w:sz="4" w:space="0" w:color="auto"/>
            </w:tcBorders>
            <w:shd w:val="clear" w:color="000000" w:fill="808080"/>
            <w:noWrap/>
            <w:tcMar>
              <w:top w:w="15" w:type="dxa"/>
              <w:left w:w="15" w:type="dxa"/>
              <w:bottom w:w="0" w:type="dxa"/>
              <w:right w:w="15" w:type="dxa"/>
            </w:tcMar>
            <w:vAlign w:val="bottom"/>
            <w:hideMark/>
          </w:tcPr>
          <w:p w14:paraId="248211AA" w14:textId="77777777" w:rsidR="00230D70" w:rsidRPr="00E07E55" w:rsidRDefault="00230D70" w:rsidP="00F56709">
            <w:pPr>
              <w:jc w:val="center"/>
              <w:rPr>
                <w:color w:val="000000"/>
              </w:rPr>
            </w:pPr>
            <w:r w:rsidRPr="00E07E55">
              <w:rPr>
                <w:color w:val="000000"/>
              </w:rPr>
              <w:t> </w:t>
            </w:r>
          </w:p>
        </w:tc>
      </w:tr>
    </w:tbl>
    <w:p w14:paraId="07DD6175" w14:textId="77777777" w:rsidR="00230D70" w:rsidRPr="00E07E55" w:rsidRDefault="00230D70" w:rsidP="00F56709">
      <w:pPr>
        <w:sectPr w:rsidR="00230D70" w:rsidRPr="00E07E55" w:rsidSect="00E411E7">
          <w:pgSz w:w="15840" w:h="12240" w:orient="landscape"/>
          <w:pgMar w:top="1440" w:right="1440" w:bottom="1440" w:left="1440" w:header="720" w:footer="720" w:gutter="0"/>
          <w:cols w:space="720"/>
          <w:docGrid w:linePitch="360"/>
        </w:sectPr>
      </w:pPr>
    </w:p>
    <w:p w14:paraId="1B32D639" w14:textId="5BD4B747" w:rsidR="00C210CA" w:rsidRDefault="00C210CA" w:rsidP="00C210CA">
      <w:pPr>
        <w:pStyle w:val="Heading1"/>
      </w:pPr>
      <w:bookmarkStart w:id="69" w:name="_Toc523302153"/>
      <w:r w:rsidRPr="00E07E55">
        <w:lastRenderedPageBreak/>
        <w:t>Appendix D: Adolescent Parenting Knowledge and Attitudes Survey</w:t>
      </w:r>
      <w:bookmarkEnd w:id="69"/>
    </w:p>
    <w:p w14:paraId="0A87F963" w14:textId="1D76EF3C" w:rsidR="006B4412" w:rsidRDefault="006B4412" w:rsidP="006B4412"/>
    <w:p w14:paraId="1C4DA7FE" w14:textId="77777777" w:rsidR="006B4412" w:rsidRPr="00D3576F" w:rsidRDefault="006B4412" w:rsidP="006B4412">
      <w:pPr>
        <w:pStyle w:val="H2"/>
        <w:rPr>
          <w:sz w:val="20"/>
          <w:szCs w:val="20"/>
        </w:rPr>
      </w:pPr>
      <w:r w:rsidRPr="00D3576F">
        <w:rPr>
          <w:sz w:val="20"/>
          <w:szCs w:val="20"/>
        </w:rPr>
        <w:t>APKAS (Full Sample)</w:t>
      </w:r>
    </w:p>
    <w:p w14:paraId="6A326D66" w14:textId="77777777" w:rsidR="006B4412" w:rsidRPr="00D3576F" w:rsidRDefault="006B4412" w:rsidP="006B4412">
      <w:pPr>
        <w:rPr>
          <w:sz w:val="20"/>
          <w:szCs w:val="20"/>
        </w:rPr>
      </w:pPr>
    </w:p>
    <w:p w14:paraId="2B9BCFC0" w14:textId="77777777" w:rsidR="006B4412" w:rsidRPr="00D3576F" w:rsidRDefault="006B4412" w:rsidP="006B4412">
      <w:pPr>
        <w:pStyle w:val="BlockSeparator"/>
        <w:rPr>
          <w:sz w:val="20"/>
          <w:szCs w:val="20"/>
        </w:rPr>
      </w:pPr>
    </w:p>
    <w:p w14:paraId="137DCF98" w14:textId="77777777" w:rsidR="006B4412" w:rsidRPr="00D3576F" w:rsidRDefault="006B4412" w:rsidP="006B4412">
      <w:pPr>
        <w:pStyle w:val="BlockStartLabel"/>
        <w:rPr>
          <w:sz w:val="20"/>
          <w:szCs w:val="20"/>
        </w:rPr>
      </w:pPr>
      <w:r w:rsidRPr="00D3576F">
        <w:rPr>
          <w:sz w:val="20"/>
          <w:szCs w:val="20"/>
        </w:rPr>
        <w:t>Start of Block: Qualifying</w:t>
      </w:r>
    </w:p>
    <w:p w14:paraId="5C91C1B3" w14:textId="77777777" w:rsidR="006B4412" w:rsidRPr="00D3576F" w:rsidRDefault="006B4412" w:rsidP="006B4412">
      <w:pPr>
        <w:rPr>
          <w:sz w:val="20"/>
          <w:szCs w:val="20"/>
        </w:rPr>
      </w:pPr>
    </w:p>
    <w:p w14:paraId="5EC0D4CE" w14:textId="77777777" w:rsidR="006B4412" w:rsidRPr="00D3576F" w:rsidRDefault="006B4412" w:rsidP="006B4412">
      <w:pPr>
        <w:keepNext/>
        <w:rPr>
          <w:sz w:val="20"/>
          <w:szCs w:val="20"/>
        </w:rPr>
      </w:pPr>
      <w:r w:rsidRPr="00D3576F">
        <w:rPr>
          <w:sz w:val="20"/>
          <w:szCs w:val="20"/>
        </w:rPr>
        <w:t>Q1.1 Are you:</w:t>
      </w:r>
    </w:p>
    <w:p w14:paraId="26B0C87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 high school student under the age of 18 </w:t>
      </w:r>
    </w:p>
    <w:p w14:paraId="6706563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 high school student age 18 or over </w:t>
      </w:r>
    </w:p>
    <w:p w14:paraId="79265A8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The parent/legal guardian of a high school student under the age of 18 </w:t>
      </w:r>
    </w:p>
    <w:p w14:paraId="4F6C42D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The parent/legal guardian of a high school student over the age of 18 </w:t>
      </w:r>
    </w:p>
    <w:p w14:paraId="074C07F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Other </w:t>
      </w:r>
    </w:p>
    <w:p w14:paraId="0AD9955A" w14:textId="77777777" w:rsidR="006B4412" w:rsidRPr="00D3576F" w:rsidRDefault="006B4412" w:rsidP="006B4412">
      <w:pPr>
        <w:rPr>
          <w:sz w:val="20"/>
          <w:szCs w:val="20"/>
        </w:rPr>
      </w:pPr>
    </w:p>
    <w:p w14:paraId="58434748" w14:textId="77777777" w:rsidR="006B4412" w:rsidRPr="00D3576F" w:rsidRDefault="006B4412" w:rsidP="006B4412">
      <w:pPr>
        <w:pStyle w:val="BlockEndLabel"/>
        <w:rPr>
          <w:sz w:val="20"/>
          <w:szCs w:val="20"/>
        </w:rPr>
      </w:pPr>
      <w:r w:rsidRPr="00D3576F">
        <w:rPr>
          <w:sz w:val="20"/>
          <w:szCs w:val="20"/>
        </w:rPr>
        <w:t>End of Block: Qualifying</w:t>
      </w:r>
    </w:p>
    <w:p w14:paraId="281267BB" w14:textId="77777777" w:rsidR="006B4412" w:rsidRPr="00D3576F" w:rsidRDefault="006B4412" w:rsidP="006B4412">
      <w:pPr>
        <w:pStyle w:val="BlockSeparator"/>
        <w:rPr>
          <w:sz w:val="20"/>
          <w:szCs w:val="20"/>
        </w:rPr>
      </w:pPr>
    </w:p>
    <w:p w14:paraId="65222ADA" w14:textId="77777777" w:rsidR="006B4412" w:rsidRPr="00D3576F" w:rsidRDefault="006B4412" w:rsidP="006B4412">
      <w:pPr>
        <w:pStyle w:val="BlockStartLabel"/>
        <w:rPr>
          <w:sz w:val="20"/>
          <w:szCs w:val="20"/>
        </w:rPr>
      </w:pPr>
      <w:r w:rsidRPr="00D3576F">
        <w:rPr>
          <w:sz w:val="20"/>
          <w:szCs w:val="20"/>
        </w:rPr>
        <w:t>Start of Block: Child Assent</w:t>
      </w:r>
    </w:p>
    <w:p w14:paraId="6AD2D6B1" w14:textId="77777777" w:rsidR="006B4412" w:rsidRPr="00D3576F" w:rsidRDefault="006B4412" w:rsidP="006B4412">
      <w:pPr>
        <w:rPr>
          <w:sz w:val="20"/>
          <w:szCs w:val="20"/>
        </w:rPr>
      </w:pPr>
    </w:p>
    <w:p w14:paraId="35833AEA" w14:textId="77777777" w:rsidR="006B4412" w:rsidRDefault="006B4412" w:rsidP="006B4412">
      <w:pPr>
        <w:keepNext/>
        <w:rPr>
          <w:b/>
          <w:sz w:val="20"/>
          <w:szCs w:val="20"/>
        </w:rPr>
      </w:pPr>
      <w:r w:rsidRPr="00D3576F">
        <w:rPr>
          <w:sz w:val="20"/>
          <w:szCs w:val="20"/>
        </w:rPr>
        <w:t xml:space="preserve">Q2.1 </w:t>
      </w:r>
      <w:r w:rsidRPr="00D3576F">
        <w:rPr>
          <w:b/>
          <w:sz w:val="20"/>
          <w:szCs w:val="20"/>
        </w:rPr>
        <w:t xml:space="preserve">High school student: </w:t>
      </w:r>
      <w:r w:rsidRPr="00D3576F">
        <w:rPr>
          <w:sz w:val="20"/>
          <w:szCs w:val="20"/>
        </w:rPr>
        <w:t>Please read the following information about this research study.</w:t>
      </w:r>
      <w:r w:rsidRPr="00D3576F">
        <w:rPr>
          <w:sz w:val="20"/>
          <w:szCs w:val="20"/>
        </w:rPr>
        <w:br/>
        <w:t xml:space="preserve">   </w:t>
      </w:r>
      <w:r w:rsidRPr="00D3576F">
        <w:rPr>
          <w:b/>
          <w:sz w:val="20"/>
          <w:szCs w:val="20"/>
        </w:rPr>
        <w:t xml:space="preserve">Principal Investigator: </w:t>
      </w:r>
      <w:r w:rsidRPr="00D3576F">
        <w:rPr>
          <w:sz w:val="20"/>
          <w:szCs w:val="20"/>
        </w:rPr>
        <w:t>Meredith Rowe</w:t>
      </w:r>
      <w:r w:rsidRPr="00D3576F">
        <w:rPr>
          <w:sz w:val="20"/>
          <w:szCs w:val="20"/>
        </w:rPr>
        <w:br/>
        <w:t xml:space="preserve"> </w:t>
      </w:r>
      <w:r w:rsidRPr="00D3576F">
        <w:rPr>
          <w:b/>
          <w:sz w:val="20"/>
          <w:szCs w:val="20"/>
        </w:rPr>
        <w:t xml:space="preserve">Additional Researcher: </w:t>
      </w:r>
      <w:r w:rsidRPr="00D3576F">
        <w:rPr>
          <w:sz w:val="20"/>
          <w:szCs w:val="20"/>
        </w:rPr>
        <w:t>Eleanor O’Donnell Weber</w:t>
      </w:r>
      <w:r w:rsidRPr="00D3576F">
        <w:rPr>
          <w:sz w:val="20"/>
          <w:szCs w:val="20"/>
        </w:rPr>
        <w:br/>
        <w:t xml:space="preserve"> </w:t>
      </w:r>
      <w:r w:rsidRPr="00D3576F">
        <w:rPr>
          <w:b/>
          <w:sz w:val="20"/>
          <w:szCs w:val="20"/>
        </w:rPr>
        <w:t>Institution:</w:t>
      </w:r>
      <w:r w:rsidRPr="00D3576F">
        <w:rPr>
          <w:sz w:val="20"/>
          <w:szCs w:val="20"/>
        </w:rPr>
        <w:t xml:space="preserve"> Harvard University, United States  </w:t>
      </w:r>
      <w:r w:rsidRPr="00D3576F">
        <w:rPr>
          <w:b/>
          <w:sz w:val="20"/>
          <w:szCs w:val="20"/>
        </w:rPr>
        <w:br/>
      </w:r>
    </w:p>
    <w:p w14:paraId="0677EB2B" w14:textId="77777777" w:rsidR="006B4412" w:rsidRDefault="006B4412" w:rsidP="006B4412">
      <w:pPr>
        <w:keepNext/>
        <w:rPr>
          <w:b/>
          <w:sz w:val="20"/>
          <w:szCs w:val="20"/>
        </w:rPr>
      </w:pPr>
      <w:r w:rsidRPr="00D3576F">
        <w:rPr>
          <w:b/>
          <w:sz w:val="20"/>
          <w:szCs w:val="20"/>
        </w:rPr>
        <w:t xml:space="preserve">What is the purpose of this research? </w:t>
      </w:r>
      <w:r w:rsidRPr="00D3576F">
        <w:rPr>
          <w:sz w:val="20"/>
          <w:szCs w:val="20"/>
        </w:rPr>
        <w:t xml:space="preserve">The goal of this research is to understand adolescents’ attitudes and knowledge related to child development and parenting.  </w:t>
      </w:r>
      <w:r w:rsidRPr="00D3576F">
        <w:rPr>
          <w:b/>
          <w:sz w:val="20"/>
          <w:szCs w:val="20"/>
        </w:rPr>
        <w:br/>
      </w:r>
    </w:p>
    <w:p w14:paraId="41858106" w14:textId="77777777" w:rsidR="006B4412" w:rsidRDefault="006B4412" w:rsidP="006B4412">
      <w:pPr>
        <w:keepNext/>
        <w:rPr>
          <w:b/>
          <w:sz w:val="20"/>
          <w:szCs w:val="20"/>
        </w:rPr>
      </w:pPr>
      <w:r w:rsidRPr="00D3576F">
        <w:rPr>
          <w:b/>
          <w:sz w:val="20"/>
          <w:szCs w:val="20"/>
        </w:rPr>
        <w:t xml:space="preserve">Participation is voluntary. </w:t>
      </w:r>
      <w:r w:rsidRPr="00D3576F">
        <w:rPr>
          <w:sz w:val="20"/>
          <w:szCs w:val="20"/>
        </w:rPr>
        <w:t xml:space="preserve">You can choose not to participate. You can withdraw your participation at any time prior to submitting your survey. If you change your mind about participating while answering the survey, </w:t>
      </w:r>
      <w:proofErr w:type="spellStart"/>
      <w:r w:rsidRPr="00D3576F">
        <w:rPr>
          <w:sz w:val="20"/>
          <w:szCs w:val="20"/>
        </w:rPr>
        <w:t>your</w:t>
      </w:r>
      <w:proofErr w:type="spellEnd"/>
      <w:r w:rsidRPr="00D3576F">
        <w:rPr>
          <w:sz w:val="20"/>
          <w:szCs w:val="20"/>
        </w:rPr>
        <w:t xml:space="preserve"> may simply exit the survey. Once you submit your responses, we will be unable to remove your data later from the study because all data is in aggregate and we will not know which data belongs to you.  </w:t>
      </w:r>
      <w:r w:rsidRPr="00D3576F">
        <w:rPr>
          <w:b/>
          <w:sz w:val="20"/>
          <w:szCs w:val="20"/>
        </w:rPr>
        <w:br/>
      </w:r>
    </w:p>
    <w:p w14:paraId="39B3AA0F" w14:textId="77777777" w:rsidR="006B4412" w:rsidRDefault="006B4412" w:rsidP="006B4412">
      <w:pPr>
        <w:keepNext/>
        <w:rPr>
          <w:b/>
          <w:sz w:val="20"/>
          <w:szCs w:val="20"/>
        </w:rPr>
      </w:pPr>
      <w:r w:rsidRPr="00D3576F">
        <w:rPr>
          <w:b/>
          <w:sz w:val="20"/>
          <w:szCs w:val="20"/>
        </w:rPr>
        <w:t xml:space="preserve">How long will I take part in this research? </w:t>
      </w:r>
      <w:r w:rsidRPr="00D3576F">
        <w:rPr>
          <w:sz w:val="20"/>
          <w:szCs w:val="20"/>
        </w:rPr>
        <w:t xml:space="preserve">This study will take 15-20 minutes of your time.   </w:t>
      </w:r>
      <w:r w:rsidRPr="00D3576F">
        <w:rPr>
          <w:b/>
          <w:sz w:val="20"/>
          <w:szCs w:val="20"/>
        </w:rPr>
        <w:br/>
      </w:r>
    </w:p>
    <w:p w14:paraId="3C8FC3FC" w14:textId="77777777" w:rsidR="006B4412" w:rsidRDefault="006B4412" w:rsidP="006B4412">
      <w:pPr>
        <w:keepNext/>
        <w:rPr>
          <w:b/>
          <w:sz w:val="20"/>
          <w:szCs w:val="20"/>
        </w:rPr>
      </w:pPr>
      <w:r w:rsidRPr="00D3576F">
        <w:rPr>
          <w:b/>
          <w:sz w:val="20"/>
          <w:szCs w:val="20"/>
        </w:rPr>
        <w:t xml:space="preserve">What can I expect if I take part in this research? </w:t>
      </w:r>
      <w:r w:rsidRPr="00D3576F">
        <w:rPr>
          <w:sz w:val="20"/>
          <w:szCs w:val="20"/>
        </w:rPr>
        <w:t xml:space="preserve">If you agree to participate in this study, you will be asked to fill out a survey about your attitudes and beliefs related to child development and parenting. No questions of a sensitive nature, including questions about sexuality, teen parenting, or your own experiences of being parented, will be asked. The survey will also include some demographic questions regarding age, gender, type of school attending, ethnic/cultural background, family composition, and experience babysitting or caring for younger children. We will not collect any information that could identify you, such as your name or address.  </w:t>
      </w:r>
      <w:r w:rsidRPr="00D3576F">
        <w:rPr>
          <w:b/>
          <w:sz w:val="20"/>
          <w:szCs w:val="20"/>
        </w:rPr>
        <w:br/>
      </w:r>
    </w:p>
    <w:p w14:paraId="725E7FC6" w14:textId="77777777" w:rsidR="006B4412" w:rsidRDefault="006B4412" w:rsidP="006B4412">
      <w:pPr>
        <w:keepNext/>
        <w:rPr>
          <w:b/>
          <w:sz w:val="20"/>
          <w:szCs w:val="20"/>
        </w:rPr>
      </w:pPr>
      <w:r w:rsidRPr="00D3576F">
        <w:rPr>
          <w:b/>
          <w:sz w:val="20"/>
          <w:szCs w:val="20"/>
        </w:rPr>
        <w:t xml:space="preserve">What are the risks and possible discomforts? </w:t>
      </w:r>
      <w:r w:rsidRPr="00D3576F">
        <w:rPr>
          <w:sz w:val="20"/>
          <w:szCs w:val="20"/>
        </w:rPr>
        <w:t xml:space="preserve">We do not anticipate any risks or discomforts as a result of participating in this research.   </w:t>
      </w:r>
      <w:r w:rsidRPr="00D3576F">
        <w:rPr>
          <w:b/>
          <w:sz w:val="20"/>
          <w:szCs w:val="20"/>
        </w:rPr>
        <w:br/>
      </w:r>
    </w:p>
    <w:p w14:paraId="2E58B7FB" w14:textId="77777777" w:rsidR="006B4412" w:rsidRDefault="006B4412" w:rsidP="006B4412">
      <w:pPr>
        <w:keepNext/>
        <w:rPr>
          <w:b/>
          <w:sz w:val="20"/>
          <w:szCs w:val="20"/>
        </w:rPr>
      </w:pPr>
      <w:r w:rsidRPr="00D3576F">
        <w:rPr>
          <w:b/>
          <w:sz w:val="20"/>
          <w:szCs w:val="20"/>
        </w:rPr>
        <w:t xml:space="preserve">Are there any benefits from being in this research study? </w:t>
      </w:r>
      <w:r w:rsidRPr="00D3576F">
        <w:rPr>
          <w:sz w:val="20"/>
          <w:szCs w:val="20"/>
        </w:rPr>
        <w:t xml:space="preserve">You will not benefit directly from participating in the research, but information may be gained to help researchers better understand what adolescents know and think </w:t>
      </w:r>
      <w:r w:rsidRPr="00D3576F">
        <w:rPr>
          <w:sz w:val="20"/>
          <w:szCs w:val="20"/>
        </w:rPr>
        <w:lastRenderedPageBreak/>
        <w:t xml:space="preserve">about parenting and child development.  </w:t>
      </w:r>
      <w:r w:rsidRPr="00D3576F">
        <w:rPr>
          <w:b/>
          <w:sz w:val="20"/>
          <w:szCs w:val="20"/>
        </w:rPr>
        <w:br/>
      </w:r>
    </w:p>
    <w:p w14:paraId="1C96E523" w14:textId="77777777" w:rsidR="006B4412" w:rsidRDefault="006B4412" w:rsidP="006B4412">
      <w:pPr>
        <w:keepNext/>
        <w:rPr>
          <w:b/>
          <w:sz w:val="20"/>
          <w:szCs w:val="20"/>
        </w:rPr>
      </w:pPr>
      <w:r w:rsidRPr="00D3576F">
        <w:rPr>
          <w:b/>
          <w:sz w:val="20"/>
          <w:szCs w:val="20"/>
        </w:rPr>
        <w:t xml:space="preserve">Will I be compensated for participating in this research? </w:t>
      </w:r>
      <w:r w:rsidRPr="00D3576F">
        <w:rPr>
          <w:sz w:val="20"/>
          <w:szCs w:val="20"/>
        </w:rPr>
        <w:t xml:space="preserve">You will be compensated as per </w:t>
      </w:r>
      <w:proofErr w:type="spellStart"/>
      <w:r w:rsidRPr="00D3576F">
        <w:rPr>
          <w:sz w:val="20"/>
          <w:szCs w:val="20"/>
        </w:rPr>
        <w:t>Qualtrics</w:t>
      </w:r>
      <w:proofErr w:type="spellEnd"/>
      <w:r w:rsidRPr="00D3576F">
        <w:rPr>
          <w:sz w:val="20"/>
          <w:szCs w:val="20"/>
        </w:rPr>
        <w:t xml:space="preserve">’ compensation policy.   </w:t>
      </w:r>
      <w:r w:rsidRPr="00D3576F">
        <w:rPr>
          <w:b/>
          <w:sz w:val="20"/>
          <w:szCs w:val="20"/>
        </w:rPr>
        <w:br/>
      </w:r>
    </w:p>
    <w:p w14:paraId="63E13818" w14:textId="77777777" w:rsidR="006B4412" w:rsidRDefault="006B4412" w:rsidP="006B4412">
      <w:pPr>
        <w:keepNext/>
        <w:rPr>
          <w:b/>
          <w:sz w:val="20"/>
          <w:szCs w:val="20"/>
        </w:rPr>
      </w:pPr>
      <w:r w:rsidRPr="00D3576F">
        <w:rPr>
          <w:b/>
          <w:sz w:val="20"/>
          <w:szCs w:val="20"/>
        </w:rPr>
        <w:t xml:space="preserve">If I take part in this research, how will my privacy be protected? What happens to the information you collect? </w:t>
      </w:r>
      <w:r w:rsidRPr="00D3576F">
        <w:rPr>
          <w:sz w:val="20"/>
          <w:szCs w:val="20"/>
        </w:rPr>
        <w:t xml:space="preserve">You may take this survey at a time and place your own choosing. We do not intend to gather, and will not publish, data that could be used to identify you. The survey includes a few open response questions; if </w:t>
      </w:r>
      <w:proofErr w:type="gramStart"/>
      <w:r w:rsidRPr="00D3576F">
        <w:rPr>
          <w:sz w:val="20"/>
          <w:szCs w:val="20"/>
        </w:rPr>
        <w:t>your provide</w:t>
      </w:r>
      <w:proofErr w:type="gramEnd"/>
      <w:r w:rsidRPr="00D3576F">
        <w:rPr>
          <w:sz w:val="20"/>
          <w:szCs w:val="20"/>
        </w:rPr>
        <w:t xml:space="preserve"> identifying information when answering those questions, that could compromise your confidentiality. The data we collect will be stored on a password-protected computer that only the research team can access.   </w:t>
      </w:r>
      <w:r w:rsidRPr="00D3576F">
        <w:rPr>
          <w:b/>
          <w:sz w:val="20"/>
          <w:szCs w:val="20"/>
        </w:rPr>
        <w:br/>
      </w:r>
    </w:p>
    <w:p w14:paraId="5231DC64" w14:textId="77777777" w:rsidR="006B4412" w:rsidRDefault="006B4412" w:rsidP="006B4412">
      <w:pPr>
        <w:keepNext/>
        <w:rPr>
          <w:b/>
          <w:sz w:val="20"/>
          <w:szCs w:val="20"/>
        </w:rPr>
      </w:pPr>
      <w:r w:rsidRPr="00D3576F">
        <w:rPr>
          <w:b/>
          <w:sz w:val="20"/>
          <w:szCs w:val="20"/>
        </w:rPr>
        <w:t xml:space="preserve">If I have any questions, concerns or complaints about this research study, who can I talk to? </w:t>
      </w:r>
      <w:r w:rsidRPr="00D3576F">
        <w:rPr>
          <w:sz w:val="20"/>
          <w:szCs w:val="20"/>
        </w:rPr>
        <w:t xml:space="preserve">You can contact Meredith Rowe (Meredith_Rowe@gse.harvard.edu) or Eleanor O’Donnell Weber (Eleanor_ODonnell@gse.havard.edu). This research has been reviewed by the Committee on the Use of Human Subjects in Research at Harvard University. They can be reached at 617-496-2847, 1414 Massachusetts Avenue, Second Floor, Cambridge, MA 02138, or cuhs@fas.harvard.edu for any of the following:  ·       Your questions, concerns, or complaints are not being answered by the research team  ·       You cannot reach the research team  ·       You want to talk to someone besides the research team  ·       You have questions about your rights as a research participant  </w:t>
      </w:r>
      <w:r w:rsidRPr="00D3576F">
        <w:rPr>
          <w:b/>
          <w:sz w:val="20"/>
          <w:szCs w:val="20"/>
        </w:rPr>
        <w:br/>
      </w:r>
    </w:p>
    <w:p w14:paraId="5DE0C2D7" w14:textId="77777777" w:rsidR="006B4412" w:rsidRPr="00D3576F" w:rsidRDefault="006B4412" w:rsidP="006B4412">
      <w:pPr>
        <w:keepNext/>
        <w:rPr>
          <w:sz w:val="20"/>
          <w:szCs w:val="20"/>
        </w:rPr>
      </w:pPr>
      <w:r w:rsidRPr="00D3576F">
        <w:rPr>
          <w:b/>
          <w:sz w:val="20"/>
          <w:szCs w:val="20"/>
        </w:rPr>
        <w:t xml:space="preserve">Requirements: </w:t>
      </w:r>
      <w:proofErr w:type="spellStart"/>
      <w:r w:rsidRPr="00D3576F">
        <w:rPr>
          <w:sz w:val="20"/>
          <w:szCs w:val="20"/>
        </w:rPr>
        <w:t>Your</w:t>
      </w:r>
      <w:proofErr w:type="spellEnd"/>
      <w:r w:rsidRPr="00D3576F">
        <w:rPr>
          <w:sz w:val="20"/>
          <w:szCs w:val="20"/>
        </w:rPr>
        <w:t xml:space="preserve"> must enrolled in high school to participate in this study.   </w:t>
      </w:r>
      <w:r w:rsidRPr="00D3576F">
        <w:rPr>
          <w:b/>
          <w:sz w:val="20"/>
          <w:szCs w:val="20"/>
        </w:rPr>
        <w:br/>
      </w:r>
      <w:r w:rsidRPr="00D3576F">
        <w:rPr>
          <w:b/>
          <w:sz w:val="20"/>
          <w:szCs w:val="20"/>
        </w:rPr>
        <w:br/>
        <w:t>Please save or print a copy of this form for your records.</w:t>
      </w:r>
      <w:r w:rsidRPr="00D3576F">
        <w:rPr>
          <w:sz w:val="20"/>
          <w:szCs w:val="20"/>
        </w:rPr>
        <w:br/>
      </w:r>
      <w:r w:rsidRPr="00D3576F">
        <w:rPr>
          <w:b/>
          <w:sz w:val="20"/>
          <w:szCs w:val="20"/>
        </w:rPr>
        <w:t>Do you agree to participate in this research?</w:t>
      </w:r>
      <w:r w:rsidRPr="00D3576F">
        <w:rPr>
          <w:sz w:val="20"/>
          <w:szCs w:val="20"/>
        </w:rPr>
        <w:br/>
      </w:r>
    </w:p>
    <w:p w14:paraId="129F9C2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I agree to participate in this research. </w:t>
      </w:r>
    </w:p>
    <w:p w14:paraId="103578A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I do not agree to participate in this research. </w:t>
      </w:r>
    </w:p>
    <w:p w14:paraId="6E627043" w14:textId="77777777" w:rsidR="006B4412" w:rsidRPr="00D3576F" w:rsidRDefault="006B4412" w:rsidP="006B4412">
      <w:pPr>
        <w:rPr>
          <w:sz w:val="20"/>
          <w:szCs w:val="20"/>
        </w:rPr>
      </w:pPr>
    </w:p>
    <w:p w14:paraId="5179B320" w14:textId="77777777" w:rsidR="006B4412" w:rsidRPr="00D3576F" w:rsidRDefault="006B4412" w:rsidP="006B4412">
      <w:pPr>
        <w:pStyle w:val="BlockEndLabel"/>
        <w:rPr>
          <w:sz w:val="20"/>
          <w:szCs w:val="20"/>
        </w:rPr>
      </w:pPr>
      <w:r w:rsidRPr="00D3576F">
        <w:rPr>
          <w:sz w:val="20"/>
          <w:szCs w:val="20"/>
        </w:rPr>
        <w:t>End of Block: Child Assent</w:t>
      </w:r>
    </w:p>
    <w:p w14:paraId="44D9A4F9" w14:textId="77777777" w:rsidR="006B4412" w:rsidRPr="00D3576F" w:rsidRDefault="006B4412" w:rsidP="006B4412">
      <w:pPr>
        <w:pStyle w:val="BlockSeparator"/>
        <w:rPr>
          <w:sz w:val="20"/>
          <w:szCs w:val="20"/>
        </w:rPr>
      </w:pPr>
    </w:p>
    <w:p w14:paraId="6C9AAFD5" w14:textId="77777777" w:rsidR="006B4412" w:rsidRPr="00D3576F" w:rsidRDefault="006B4412" w:rsidP="006B4412">
      <w:pPr>
        <w:pStyle w:val="BlockStartLabel"/>
        <w:rPr>
          <w:sz w:val="20"/>
          <w:szCs w:val="20"/>
        </w:rPr>
      </w:pPr>
      <w:r w:rsidRPr="00D3576F">
        <w:rPr>
          <w:sz w:val="20"/>
          <w:szCs w:val="20"/>
        </w:rPr>
        <w:t>Start of Block: Parent of high schooler message 2</w:t>
      </w:r>
    </w:p>
    <w:p w14:paraId="0558743F" w14:textId="77777777" w:rsidR="006B4412" w:rsidRPr="00D3576F" w:rsidRDefault="006B4412" w:rsidP="006B4412">
      <w:pPr>
        <w:rPr>
          <w:sz w:val="20"/>
          <w:szCs w:val="20"/>
        </w:rPr>
      </w:pPr>
    </w:p>
    <w:p w14:paraId="2D703DB9" w14:textId="77777777" w:rsidR="006B4412" w:rsidRPr="00D3576F" w:rsidRDefault="006B4412" w:rsidP="006B4412">
      <w:pPr>
        <w:keepNext/>
        <w:rPr>
          <w:sz w:val="20"/>
          <w:szCs w:val="20"/>
        </w:rPr>
      </w:pPr>
      <w:r w:rsidRPr="00D3576F">
        <w:rPr>
          <w:sz w:val="20"/>
          <w:szCs w:val="20"/>
        </w:rPr>
        <w:t>Q3.1 Please ask your high school student to complete the rest of the survey.</w:t>
      </w:r>
    </w:p>
    <w:p w14:paraId="45FCBBD2" w14:textId="77777777" w:rsidR="006B4412" w:rsidRPr="00D3576F" w:rsidRDefault="006B4412" w:rsidP="006B4412">
      <w:pPr>
        <w:rPr>
          <w:sz w:val="20"/>
          <w:szCs w:val="20"/>
        </w:rPr>
      </w:pPr>
    </w:p>
    <w:p w14:paraId="0BBE4A6C" w14:textId="77777777" w:rsidR="006B4412" w:rsidRPr="00D3576F" w:rsidRDefault="006B4412" w:rsidP="006B4412">
      <w:pPr>
        <w:pStyle w:val="BlockEndLabel"/>
        <w:rPr>
          <w:sz w:val="20"/>
          <w:szCs w:val="20"/>
        </w:rPr>
      </w:pPr>
      <w:r w:rsidRPr="00D3576F">
        <w:rPr>
          <w:sz w:val="20"/>
          <w:szCs w:val="20"/>
        </w:rPr>
        <w:t>End of Block: Parent of high schooler message 2</w:t>
      </w:r>
    </w:p>
    <w:p w14:paraId="1E39D0A0" w14:textId="77777777" w:rsidR="006B4412" w:rsidRPr="00D3576F" w:rsidRDefault="006B4412" w:rsidP="006B4412">
      <w:pPr>
        <w:pStyle w:val="BlockSeparator"/>
        <w:rPr>
          <w:sz w:val="20"/>
          <w:szCs w:val="20"/>
        </w:rPr>
      </w:pPr>
    </w:p>
    <w:p w14:paraId="2B05573A" w14:textId="77777777" w:rsidR="006B4412" w:rsidRPr="00D3576F" w:rsidRDefault="006B4412" w:rsidP="006B4412">
      <w:pPr>
        <w:pStyle w:val="BlockStartLabel"/>
        <w:rPr>
          <w:sz w:val="20"/>
          <w:szCs w:val="20"/>
        </w:rPr>
      </w:pPr>
      <w:r w:rsidRPr="00D3576F">
        <w:rPr>
          <w:sz w:val="20"/>
          <w:szCs w:val="20"/>
        </w:rPr>
        <w:t>Start of Block: Parent of high schooler message 1</w:t>
      </w:r>
    </w:p>
    <w:p w14:paraId="06F02264" w14:textId="77777777" w:rsidR="006B4412" w:rsidRPr="00D3576F" w:rsidRDefault="006B4412" w:rsidP="006B4412">
      <w:pPr>
        <w:rPr>
          <w:sz w:val="20"/>
          <w:szCs w:val="20"/>
        </w:rPr>
      </w:pPr>
    </w:p>
    <w:p w14:paraId="45641365" w14:textId="77777777" w:rsidR="006B4412" w:rsidRPr="00D3576F" w:rsidRDefault="006B4412" w:rsidP="006B4412">
      <w:pPr>
        <w:keepNext/>
        <w:rPr>
          <w:sz w:val="20"/>
          <w:szCs w:val="20"/>
        </w:rPr>
      </w:pPr>
      <w:r w:rsidRPr="00D3576F">
        <w:rPr>
          <w:sz w:val="20"/>
          <w:szCs w:val="20"/>
        </w:rPr>
        <w:t>Q4.1 You have indicated that you are the parent of high school student. Please read the next page to indicate your permission for your child to participate in this survey.</w:t>
      </w:r>
    </w:p>
    <w:p w14:paraId="2B48E4F5" w14:textId="77777777" w:rsidR="006B4412" w:rsidRPr="00D3576F" w:rsidRDefault="006B4412" w:rsidP="006B4412">
      <w:pPr>
        <w:rPr>
          <w:sz w:val="20"/>
          <w:szCs w:val="20"/>
        </w:rPr>
      </w:pPr>
    </w:p>
    <w:p w14:paraId="2684479F" w14:textId="77777777" w:rsidR="006B4412" w:rsidRPr="00D3576F" w:rsidRDefault="006B4412" w:rsidP="006B4412">
      <w:pPr>
        <w:pStyle w:val="BlockEndLabel"/>
        <w:rPr>
          <w:sz w:val="20"/>
          <w:szCs w:val="20"/>
        </w:rPr>
      </w:pPr>
      <w:r w:rsidRPr="00D3576F">
        <w:rPr>
          <w:sz w:val="20"/>
          <w:szCs w:val="20"/>
        </w:rPr>
        <w:t>End of Block: Parent of high schooler message 1</w:t>
      </w:r>
    </w:p>
    <w:p w14:paraId="3BBC7694" w14:textId="77777777" w:rsidR="006B4412" w:rsidRPr="00D3576F" w:rsidRDefault="006B4412" w:rsidP="006B4412">
      <w:pPr>
        <w:pStyle w:val="BlockSeparator"/>
        <w:rPr>
          <w:sz w:val="20"/>
          <w:szCs w:val="20"/>
        </w:rPr>
      </w:pPr>
    </w:p>
    <w:p w14:paraId="481DE11C" w14:textId="77777777" w:rsidR="006B4412" w:rsidRPr="00D3576F" w:rsidRDefault="006B4412" w:rsidP="006B4412">
      <w:pPr>
        <w:pStyle w:val="BlockStartLabel"/>
        <w:rPr>
          <w:sz w:val="20"/>
          <w:szCs w:val="20"/>
        </w:rPr>
      </w:pPr>
      <w:r w:rsidRPr="00D3576F">
        <w:rPr>
          <w:sz w:val="20"/>
          <w:szCs w:val="20"/>
        </w:rPr>
        <w:t>Start of Block: Parent Permission</w:t>
      </w:r>
    </w:p>
    <w:p w14:paraId="3D51C4BE" w14:textId="77777777" w:rsidR="006B4412" w:rsidRPr="00D3576F" w:rsidRDefault="006B4412" w:rsidP="006B4412">
      <w:pPr>
        <w:rPr>
          <w:sz w:val="20"/>
          <w:szCs w:val="20"/>
        </w:rPr>
      </w:pPr>
    </w:p>
    <w:p w14:paraId="04F57123" w14:textId="77777777" w:rsidR="006B4412" w:rsidRDefault="006B4412" w:rsidP="006B4412">
      <w:pPr>
        <w:keepNext/>
        <w:rPr>
          <w:b/>
          <w:sz w:val="20"/>
          <w:szCs w:val="20"/>
        </w:rPr>
      </w:pPr>
      <w:r w:rsidRPr="00D3576F">
        <w:rPr>
          <w:sz w:val="20"/>
          <w:szCs w:val="20"/>
        </w:rPr>
        <w:t xml:space="preserve">Q5.1 </w:t>
      </w:r>
      <w:r w:rsidRPr="00D3576F">
        <w:rPr>
          <w:b/>
          <w:sz w:val="20"/>
          <w:szCs w:val="20"/>
          <w:u w:val="single"/>
        </w:rPr>
        <w:t>Parents</w:t>
      </w:r>
      <w:r w:rsidRPr="00D3576F">
        <w:rPr>
          <w:b/>
          <w:sz w:val="20"/>
          <w:szCs w:val="20"/>
        </w:rPr>
        <w:t xml:space="preserve">: </w:t>
      </w:r>
      <w:r w:rsidRPr="00D3576F">
        <w:rPr>
          <w:sz w:val="20"/>
          <w:szCs w:val="20"/>
        </w:rPr>
        <w:t>Please read the information below about this questionnaire. We would like your consent to allow your high school-aged child to participate. If you give your consent, and your child also agrees to join the study, then please ask your child to complete this questionnaire.</w:t>
      </w:r>
      <w:r w:rsidRPr="00D3576F">
        <w:rPr>
          <w:sz w:val="20"/>
          <w:szCs w:val="20"/>
        </w:rPr>
        <w:br/>
        <w:t xml:space="preserve">  </w:t>
      </w:r>
      <w:r w:rsidRPr="00D3576F">
        <w:rPr>
          <w:b/>
          <w:sz w:val="20"/>
          <w:szCs w:val="20"/>
        </w:rPr>
        <w:t xml:space="preserve">Principal Investigator: </w:t>
      </w:r>
      <w:r w:rsidRPr="00D3576F">
        <w:rPr>
          <w:sz w:val="20"/>
          <w:szCs w:val="20"/>
        </w:rPr>
        <w:t>Meredith Rowe</w:t>
      </w:r>
      <w:r w:rsidRPr="00D3576F">
        <w:rPr>
          <w:sz w:val="20"/>
          <w:szCs w:val="20"/>
        </w:rPr>
        <w:br/>
      </w:r>
      <w:r w:rsidRPr="00D3576F">
        <w:rPr>
          <w:sz w:val="20"/>
          <w:szCs w:val="20"/>
        </w:rPr>
        <w:lastRenderedPageBreak/>
        <w:t xml:space="preserve"> </w:t>
      </w:r>
      <w:r w:rsidRPr="00D3576F">
        <w:rPr>
          <w:b/>
          <w:sz w:val="20"/>
          <w:szCs w:val="20"/>
        </w:rPr>
        <w:t xml:space="preserve">Additional Researcher: </w:t>
      </w:r>
      <w:r w:rsidRPr="00D3576F">
        <w:rPr>
          <w:sz w:val="20"/>
          <w:szCs w:val="20"/>
        </w:rPr>
        <w:t>Eleanor O’Donnell Weber</w:t>
      </w:r>
      <w:r w:rsidRPr="00D3576F">
        <w:rPr>
          <w:sz w:val="20"/>
          <w:szCs w:val="20"/>
        </w:rPr>
        <w:br/>
        <w:t xml:space="preserve"> </w:t>
      </w:r>
      <w:r w:rsidRPr="00D3576F">
        <w:rPr>
          <w:b/>
          <w:sz w:val="20"/>
          <w:szCs w:val="20"/>
        </w:rPr>
        <w:t>Institution:</w:t>
      </w:r>
      <w:r w:rsidRPr="00D3576F">
        <w:rPr>
          <w:sz w:val="20"/>
          <w:szCs w:val="20"/>
        </w:rPr>
        <w:t xml:space="preserve"> Harvard University, United States  </w:t>
      </w:r>
      <w:r w:rsidRPr="00D3576F">
        <w:rPr>
          <w:b/>
          <w:sz w:val="20"/>
          <w:szCs w:val="20"/>
        </w:rPr>
        <w:br/>
      </w:r>
    </w:p>
    <w:p w14:paraId="57020376" w14:textId="77777777" w:rsidR="006B4412" w:rsidRDefault="006B4412" w:rsidP="006B4412">
      <w:pPr>
        <w:keepNext/>
        <w:rPr>
          <w:b/>
          <w:sz w:val="20"/>
          <w:szCs w:val="20"/>
        </w:rPr>
      </w:pPr>
      <w:r w:rsidRPr="00D3576F">
        <w:rPr>
          <w:b/>
          <w:sz w:val="20"/>
          <w:szCs w:val="20"/>
        </w:rPr>
        <w:t xml:space="preserve">What is the purpose of this research? </w:t>
      </w:r>
      <w:r w:rsidRPr="00D3576F">
        <w:rPr>
          <w:sz w:val="20"/>
          <w:szCs w:val="20"/>
        </w:rPr>
        <w:t xml:space="preserve">The goal of this research is to understand adolescents’ attitudes and knowledge related to child development and parenting.  </w:t>
      </w:r>
      <w:r w:rsidRPr="00D3576F">
        <w:rPr>
          <w:b/>
          <w:sz w:val="20"/>
          <w:szCs w:val="20"/>
        </w:rPr>
        <w:br/>
      </w:r>
    </w:p>
    <w:p w14:paraId="034BA51B" w14:textId="77777777" w:rsidR="006B4412" w:rsidRDefault="006B4412" w:rsidP="006B4412">
      <w:pPr>
        <w:keepNext/>
        <w:rPr>
          <w:b/>
          <w:sz w:val="20"/>
          <w:szCs w:val="20"/>
        </w:rPr>
      </w:pPr>
      <w:r w:rsidRPr="00D3576F">
        <w:rPr>
          <w:b/>
          <w:sz w:val="20"/>
          <w:szCs w:val="20"/>
        </w:rPr>
        <w:t xml:space="preserve">Participation is voluntary. </w:t>
      </w:r>
      <w:r w:rsidRPr="00D3576F">
        <w:rPr>
          <w:sz w:val="20"/>
          <w:szCs w:val="20"/>
        </w:rPr>
        <w:t xml:space="preserve">You and your child can choose not to participate. You or your child can withdraw his or her participation at any time prior to submitting your survey. If you change your mind or your child changes his or her mind while answering the survey, your child may simply exit the survey. Once your child submits his or her responses, we will be unable to remove your data later from the study because all data is in aggregate and we will not know which data belongs to your child.  </w:t>
      </w:r>
      <w:r w:rsidRPr="00D3576F">
        <w:rPr>
          <w:b/>
          <w:sz w:val="20"/>
          <w:szCs w:val="20"/>
        </w:rPr>
        <w:br/>
      </w:r>
    </w:p>
    <w:p w14:paraId="0809AB1E" w14:textId="77777777" w:rsidR="006B4412" w:rsidRDefault="006B4412" w:rsidP="006B4412">
      <w:pPr>
        <w:keepNext/>
        <w:rPr>
          <w:b/>
          <w:sz w:val="20"/>
          <w:szCs w:val="20"/>
        </w:rPr>
      </w:pPr>
      <w:r w:rsidRPr="00D3576F">
        <w:rPr>
          <w:b/>
          <w:sz w:val="20"/>
          <w:szCs w:val="20"/>
        </w:rPr>
        <w:t xml:space="preserve">How long will my child take part in this research? </w:t>
      </w:r>
      <w:r w:rsidRPr="00D3576F">
        <w:rPr>
          <w:sz w:val="20"/>
          <w:szCs w:val="20"/>
        </w:rPr>
        <w:t xml:space="preserve">This study will take 15-20 minutes of your child’s time.   </w:t>
      </w:r>
      <w:r w:rsidRPr="00D3576F">
        <w:rPr>
          <w:b/>
          <w:sz w:val="20"/>
          <w:szCs w:val="20"/>
        </w:rPr>
        <w:br/>
      </w:r>
    </w:p>
    <w:p w14:paraId="75F65B1D" w14:textId="77777777" w:rsidR="006B4412" w:rsidRDefault="006B4412" w:rsidP="006B4412">
      <w:pPr>
        <w:keepNext/>
        <w:rPr>
          <w:b/>
          <w:sz w:val="20"/>
          <w:szCs w:val="20"/>
        </w:rPr>
      </w:pPr>
      <w:r w:rsidRPr="00D3576F">
        <w:rPr>
          <w:b/>
          <w:sz w:val="20"/>
          <w:szCs w:val="20"/>
        </w:rPr>
        <w:t xml:space="preserve">What can I expect if I take part in this research? </w:t>
      </w:r>
      <w:r w:rsidRPr="00D3576F">
        <w:rPr>
          <w:sz w:val="20"/>
          <w:szCs w:val="20"/>
        </w:rPr>
        <w:t xml:space="preserve">If you agree to allow your child to participate in this study, your child will be asked to fill out a survey about his or her attitudes and beliefs related to child development and parenting. No questions of a sensitive nature, including questions about sexuality, teen parenting, or their own experiences of being parented, will be asked. The survey will also include some demographic questions regarding age, gender, type of school attending, ethnic/cultural background, family composition, and experience babysitting or caring for younger children. We will not collect any information that could identify your child, such as his or her name or address.  </w:t>
      </w:r>
      <w:r w:rsidRPr="00D3576F">
        <w:rPr>
          <w:b/>
          <w:sz w:val="20"/>
          <w:szCs w:val="20"/>
        </w:rPr>
        <w:br/>
      </w:r>
    </w:p>
    <w:p w14:paraId="071267BB" w14:textId="77777777" w:rsidR="006B4412" w:rsidRDefault="006B4412" w:rsidP="006B4412">
      <w:pPr>
        <w:keepNext/>
        <w:rPr>
          <w:b/>
          <w:sz w:val="20"/>
          <w:szCs w:val="20"/>
        </w:rPr>
      </w:pPr>
      <w:r w:rsidRPr="00D3576F">
        <w:rPr>
          <w:b/>
          <w:sz w:val="20"/>
          <w:szCs w:val="20"/>
        </w:rPr>
        <w:t xml:space="preserve">What are the risks and possible discomforts? </w:t>
      </w:r>
      <w:r w:rsidRPr="00D3576F">
        <w:rPr>
          <w:sz w:val="20"/>
          <w:szCs w:val="20"/>
        </w:rPr>
        <w:t xml:space="preserve">We do not anticipate any risks or discomforts as a result of participating in this research.   </w:t>
      </w:r>
      <w:r w:rsidRPr="00D3576F">
        <w:rPr>
          <w:b/>
          <w:sz w:val="20"/>
          <w:szCs w:val="20"/>
        </w:rPr>
        <w:br/>
      </w:r>
    </w:p>
    <w:p w14:paraId="68223365" w14:textId="77777777" w:rsidR="006B4412" w:rsidRDefault="006B4412" w:rsidP="006B4412">
      <w:pPr>
        <w:keepNext/>
        <w:rPr>
          <w:b/>
          <w:sz w:val="20"/>
          <w:szCs w:val="20"/>
        </w:rPr>
      </w:pPr>
      <w:r w:rsidRPr="00D3576F">
        <w:rPr>
          <w:b/>
          <w:sz w:val="20"/>
          <w:szCs w:val="20"/>
        </w:rPr>
        <w:t xml:space="preserve">Are there any benefits from being in this research study? </w:t>
      </w:r>
      <w:r w:rsidRPr="00D3576F">
        <w:rPr>
          <w:sz w:val="20"/>
          <w:szCs w:val="20"/>
        </w:rPr>
        <w:t xml:space="preserve">You and your child will not benefit directly from participating in the research, but information may be gained to help researchers better understand what adolescents know and think about parenting and child development.  </w:t>
      </w:r>
      <w:r w:rsidRPr="00D3576F">
        <w:rPr>
          <w:b/>
          <w:sz w:val="20"/>
          <w:szCs w:val="20"/>
        </w:rPr>
        <w:br/>
      </w:r>
    </w:p>
    <w:p w14:paraId="031A87F5" w14:textId="77777777" w:rsidR="006B4412" w:rsidRDefault="006B4412" w:rsidP="006B4412">
      <w:pPr>
        <w:keepNext/>
        <w:rPr>
          <w:b/>
          <w:sz w:val="20"/>
          <w:szCs w:val="20"/>
        </w:rPr>
      </w:pPr>
      <w:r w:rsidRPr="00D3576F">
        <w:rPr>
          <w:b/>
          <w:sz w:val="20"/>
          <w:szCs w:val="20"/>
        </w:rPr>
        <w:t xml:space="preserve">Will my child be compensated for participating in this research? </w:t>
      </w:r>
      <w:r w:rsidRPr="00D3576F">
        <w:rPr>
          <w:sz w:val="20"/>
          <w:szCs w:val="20"/>
        </w:rPr>
        <w:t xml:space="preserve">Your child will be compensated as per </w:t>
      </w:r>
      <w:proofErr w:type="spellStart"/>
      <w:r w:rsidRPr="00D3576F">
        <w:rPr>
          <w:sz w:val="20"/>
          <w:szCs w:val="20"/>
        </w:rPr>
        <w:t>Qualtrics</w:t>
      </w:r>
      <w:proofErr w:type="spellEnd"/>
      <w:r w:rsidRPr="00D3576F">
        <w:rPr>
          <w:sz w:val="20"/>
          <w:szCs w:val="20"/>
        </w:rPr>
        <w:t>'/</w:t>
      </w:r>
      <w:proofErr w:type="spellStart"/>
      <w:r w:rsidRPr="00D3576F">
        <w:rPr>
          <w:sz w:val="20"/>
          <w:szCs w:val="20"/>
        </w:rPr>
        <w:t>mTurk's</w:t>
      </w:r>
      <w:proofErr w:type="spellEnd"/>
      <w:r w:rsidRPr="00D3576F">
        <w:rPr>
          <w:sz w:val="20"/>
          <w:szCs w:val="20"/>
        </w:rPr>
        <w:t xml:space="preserve"> compensation policy.   </w:t>
      </w:r>
      <w:r w:rsidRPr="00D3576F">
        <w:rPr>
          <w:b/>
          <w:sz w:val="20"/>
          <w:szCs w:val="20"/>
        </w:rPr>
        <w:br/>
      </w:r>
    </w:p>
    <w:p w14:paraId="2BDE6273" w14:textId="77777777" w:rsidR="006B4412" w:rsidRDefault="006B4412" w:rsidP="006B4412">
      <w:pPr>
        <w:keepNext/>
        <w:rPr>
          <w:b/>
          <w:sz w:val="20"/>
          <w:szCs w:val="20"/>
        </w:rPr>
      </w:pPr>
      <w:r w:rsidRPr="00D3576F">
        <w:rPr>
          <w:b/>
          <w:sz w:val="20"/>
          <w:szCs w:val="20"/>
        </w:rPr>
        <w:t xml:space="preserve">If my child takes part in this research, how will my child’s privacy be protected? What happens to the information you collect? </w:t>
      </w:r>
      <w:r w:rsidRPr="00D3576F">
        <w:rPr>
          <w:sz w:val="20"/>
          <w:szCs w:val="20"/>
        </w:rPr>
        <w:t xml:space="preserve">Your child may take this survey at a time and place of his or her own choosing. We do not intend to gather, and will not publish, data that could be used to identify you or your child. The survey includes a few open response questions; if your child provides identifying information when answering those questions, that could compromise his or her confidentiality. The data we collect will be stored on a password-protected computer that only the research team can access.  </w:t>
      </w:r>
      <w:r w:rsidRPr="00D3576F">
        <w:rPr>
          <w:b/>
          <w:sz w:val="20"/>
          <w:szCs w:val="20"/>
        </w:rPr>
        <w:br/>
      </w:r>
    </w:p>
    <w:p w14:paraId="0D73A236" w14:textId="77777777" w:rsidR="006B4412" w:rsidRDefault="006B4412" w:rsidP="006B4412">
      <w:pPr>
        <w:keepNext/>
        <w:rPr>
          <w:b/>
          <w:sz w:val="20"/>
          <w:szCs w:val="20"/>
        </w:rPr>
      </w:pPr>
      <w:r w:rsidRPr="00D3576F">
        <w:rPr>
          <w:b/>
          <w:sz w:val="20"/>
          <w:szCs w:val="20"/>
        </w:rPr>
        <w:t xml:space="preserve">If I have any questions, concerns or complaints about this research study, who can I talk to? </w:t>
      </w:r>
      <w:r w:rsidRPr="00D3576F">
        <w:rPr>
          <w:sz w:val="20"/>
          <w:szCs w:val="20"/>
        </w:rPr>
        <w:t xml:space="preserve">You can contact Meredith Rowe (Meredith_Rowe@gse.harvard.edu) or Eleanor O’Donnell Weber (Eleanor_ODonnell@gse.havard.edu). This research has been reviewed by the Committee on the Use of Human Subjects in Research at Harvard University. They can be reached at 617-496-2847, 1414 Massachusetts Avenue, Second Floor, Cambridge, MA 02138, or cuhs@fas.harvard.edu for any of the following:  ·       Your questions, concerns, or complaints are not being answered by the research team  ·       You cannot reach the research team  ·       You want to talk to someone besides the research team  ·       You have questions about your rights as a research participant  </w:t>
      </w:r>
      <w:r w:rsidRPr="00D3576F">
        <w:rPr>
          <w:b/>
          <w:sz w:val="20"/>
          <w:szCs w:val="20"/>
        </w:rPr>
        <w:br/>
      </w:r>
    </w:p>
    <w:p w14:paraId="2822A039" w14:textId="77777777" w:rsidR="006B4412" w:rsidRDefault="006B4412" w:rsidP="006B4412">
      <w:pPr>
        <w:keepNext/>
        <w:rPr>
          <w:b/>
          <w:sz w:val="20"/>
          <w:szCs w:val="20"/>
        </w:rPr>
      </w:pPr>
      <w:r w:rsidRPr="00D3576F">
        <w:rPr>
          <w:b/>
          <w:sz w:val="20"/>
          <w:szCs w:val="20"/>
        </w:rPr>
        <w:t xml:space="preserve">Requirements: </w:t>
      </w:r>
      <w:r w:rsidRPr="00D3576F">
        <w:rPr>
          <w:sz w:val="20"/>
          <w:szCs w:val="20"/>
        </w:rPr>
        <w:t xml:space="preserve">Your child must </w:t>
      </w:r>
      <w:proofErr w:type="gramStart"/>
      <w:r w:rsidRPr="00D3576F">
        <w:rPr>
          <w:sz w:val="20"/>
          <w:szCs w:val="20"/>
        </w:rPr>
        <w:t>enrolled</w:t>
      </w:r>
      <w:proofErr w:type="gramEnd"/>
      <w:r w:rsidRPr="00D3576F">
        <w:rPr>
          <w:sz w:val="20"/>
          <w:szCs w:val="20"/>
        </w:rPr>
        <w:t xml:space="preserve"> in high school to participate in this study. </w:t>
      </w:r>
      <w:r w:rsidRPr="00D3576F">
        <w:rPr>
          <w:sz w:val="20"/>
          <w:szCs w:val="20"/>
        </w:rPr>
        <w:br/>
      </w:r>
    </w:p>
    <w:p w14:paraId="536983CC" w14:textId="77777777" w:rsidR="006B4412" w:rsidRDefault="006B4412" w:rsidP="006B4412">
      <w:pPr>
        <w:keepNext/>
        <w:rPr>
          <w:b/>
          <w:sz w:val="20"/>
          <w:szCs w:val="20"/>
        </w:rPr>
      </w:pPr>
      <w:r w:rsidRPr="00D3576F">
        <w:rPr>
          <w:b/>
          <w:sz w:val="20"/>
          <w:szCs w:val="20"/>
        </w:rPr>
        <w:t>Please save or print a copy of this form for your records.</w:t>
      </w:r>
      <w:r w:rsidRPr="00D3576F">
        <w:rPr>
          <w:b/>
          <w:sz w:val="20"/>
          <w:szCs w:val="20"/>
        </w:rPr>
        <w:br/>
      </w:r>
    </w:p>
    <w:p w14:paraId="11F201D4" w14:textId="77777777" w:rsidR="006B4412" w:rsidRPr="00D3576F" w:rsidRDefault="006B4412" w:rsidP="006B4412">
      <w:pPr>
        <w:keepNext/>
        <w:rPr>
          <w:sz w:val="20"/>
          <w:szCs w:val="20"/>
        </w:rPr>
      </w:pPr>
      <w:r w:rsidRPr="00D3576F">
        <w:rPr>
          <w:b/>
          <w:sz w:val="20"/>
          <w:szCs w:val="20"/>
        </w:rPr>
        <w:t xml:space="preserve">Do you give your child permission to participate in this research? </w:t>
      </w:r>
    </w:p>
    <w:p w14:paraId="0C3CD7E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my child has permission to take part in this research. </w:t>
      </w:r>
    </w:p>
    <w:p w14:paraId="1533104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lastRenderedPageBreak/>
        <w:t xml:space="preserve">No, my child does not have my permission to take part in this research. </w:t>
      </w:r>
    </w:p>
    <w:p w14:paraId="63056F4E" w14:textId="77777777" w:rsidR="006B4412" w:rsidRPr="00D3576F" w:rsidRDefault="006B4412" w:rsidP="006B4412">
      <w:pPr>
        <w:rPr>
          <w:sz w:val="20"/>
          <w:szCs w:val="20"/>
        </w:rPr>
      </w:pPr>
    </w:p>
    <w:p w14:paraId="628BDD8C" w14:textId="77777777" w:rsidR="006B4412" w:rsidRPr="00D3576F" w:rsidRDefault="006B4412" w:rsidP="006B4412">
      <w:pPr>
        <w:pStyle w:val="BlockEndLabel"/>
        <w:rPr>
          <w:sz w:val="20"/>
          <w:szCs w:val="20"/>
        </w:rPr>
      </w:pPr>
      <w:r w:rsidRPr="00D3576F">
        <w:rPr>
          <w:sz w:val="20"/>
          <w:szCs w:val="20"/>
        </w:rPr>
        <w:t>End of Block: Parent Permission</w:t>
      </w:r>
    </w:p>
    <w:p w14:paraId="2ABF3860" w14:textId="77777777" w:rsidR="006B4412" w:rsidRPr="00D3576F" w:rsidRDefault="006B4412" w:rsidP="006B4412">
      <w:pPr>
        <w:pStyle w:val="BlockSeparator"/>
        <w:rPr>
          <w:sz w:val="20"/>
          <w:szCs w:val="20"/>
        </w:rPr>
      </w:pPr>
    </w:p>
    <w:p w14:paraId="04E27FAA" w14:textId="77777777" w:rsidR="006B4412" w:rsidRPr="00D3576F" w:rsidRDefault="006B4412" w:rsidP="006B4412">
      <w:pPr>
        <w:pStyle w:val="BlockStartLabel"/>
        <w:rPr>
          <w:sz w:val="20"/>
          <w:szCs w:val="20"/>
        </w:rPr>
      </w:pPr>
      <w:r w:rsidRPr="00D3576F">
        <w:rPr>
          <w:sz w:val="20"/>
          <w:szCs w:val="20"/>
        </w:rPr>
        <w:t>Start of Block: Minor high schooler message</w:t>
      </w:r>
    </w:p>
    <w:p w14:paraId="0048467F" w14:textId="77777777" w:rsidR="006B4412" w:rsidRPr="00D3576F" w:rsidRDefault="006B4412" w:rsidP="006B4412">
      <w:pPr>
        <w:rPr>
          <w:sz w:val="20"/>
          <w:szCs w:val="20"/>
        </w:rPr>
      </w:pPr>
    </w:p>
    <w:p w14:paraId="6FC53047" w14:textId="77777777" w:rsidR="006B4412" w:rsidRPr="00D3576F" w:rsidRDefault="006B4412" w:rsidP="006B4412">
      <w:pPr>
        <w:keepNext/>
        <w:rPr>
          <w:sz w:val="20"/>
          <w:szCs w:val="20"/>
        </w:rPr>
      </w:pPr>
      <w:r w:rsidRPr="00D3576F">
        <w:rPr>
          <w:sz w:val="20"/>
          <w:szCs w:val="20"/>
        </w:rPr>
        <w:t>Q6.1 You have indicated that you are a high school student under the age of 18. Please find a parent to read the next page. We need your parent's permission for you to continue.</w:t>
      </w:r>
    </w:p>
    <w:p w14:paraId="7ADA1232" w14:textId="77777777" w:rsidR="006B4412" w:rsidRPr="00D3576F" w:rsidRDefault="006B4412" w:rsidP="006B4412">
      <w:pPr>
        <w:rPr>
          <w:sz w:val="20"/>
          <w:szCs w:val="20"/>
        </w:rPr>
      </w:pPr>
    </w:p>
    <w:p w14:paraId="1AF900E0" w14:textId="77777777" w:rsidR="006B4412" w:rsidRPr="00D3576F" w:rsidRDefault="006B4412" w:rsidP="006B4412">
      <w:pPr>
        <w:pStyle w:val="BlockEndLabel"/>
        <w:rPr>
          <w:sz w:val="20"/>
          <w:szCs w:val="20"/>
        </w:rPr>
      </w:pPr>
      <w:r w:rsidRPr="00D3576F">
        <w:rPr>
          <w:sz w:val="20"/>
          <w:szCs w:val="20"/>
        </w:rPr>
        <w:t>End of Block: Minor high schooler message</w:t>
      </w:r>
    </w:p>
    <w:p w14:paraId="5DA35CD4" w14:textId="77777777" w:rsidR="006B4412" w:rsidRPr="00D3576F" w:rsidRDefault="006B4412" w:rsidP="006B4412">
      <w:pPr>
        <w:pStyle w:val="BlockSeparator"/>
        <w:rPr>
          <w:sz w:val="20"/>
          <w:szCs w:val="20"/>
        </w:rPr>
      </w:pPr>
    </w:p>
    <w:p w14:paraId="5F2D077B" w14:textId="77777777" w:rsidR="006B4412" w:rsidRPr="00D3576F" w:rsidRDefault="006B4412" w:rsidP="006B4412">
      <w:pPr>
        <w:pStyle w:val="BlockStartLabel"/>
        <w:rPr>
          <w:sz w:val="20"/>
          <w:szCs w:val="20"/>
        </w:rPr>
      </w:pPr>
      <w:r w:rsidRPr="00D3576F">
        <w:rPr>
          <w:sz w:val="20"/>
          <w:szCs w:val="20"/>
        </w:rPr>
        <w:t>Start of Block: Biographic information preface</w:t>
      </w:r>
    </w:p>
    <w:p w14:paraId="5D84EB0C" w14:textId="77777777" w:rsidR="006B4412" w:rsidRPr="00D3576F" w:rsidRDefault="006B4412" w:rsidP="006B4412">
      <w:pPr>
        <w:rPr>
          <w:sz w:val="20"/>
          <w:szCs w:val="20"/>
        </w:rPr>
      </w:pPr>
    </w:p>
    <w:p w14:paraId="4F3A24BE" w14:textId="77777777" w:rsidR="006B4412" w:rsidRPr="00D3576F" w:rsidRDefault="006B4412" w:rsidP="006B4412">
      <w:pPr>
        <w:keepNext/>
        <w:rPr>
          <w:sz w:val="20"/>
          <w:szCs w:val="20"/>
        </w:rPr>
      </w:pPr>
      <w:r w:rsidRPr="00D3576F">
        <w:rPr>
          <w:sz w:val="20"/>
          <w:szCs w:val="20"/>
        </w:rPr>
        <w:t>Q7.1 The next set of questions will ask you about your background and your experience looking after children younger than yourself.</w:t>
      </w:r>
    </w:p>
    <w:p w14:paraId="04A070C2" w14:textId="77777777" w:rsidR="006B4412" w:rsidRPr="00D3576F" w:rsidRDefault="006B4412" w:rsidP="006B4412">
      <w:pPr>
        <w:rPr>
          <w:sz w:val="20"/>
          <w:szCs w:val="20"/>
        </w:rPr>
      </w:pPr>
    </w:p>
    <w:p w14:paraId="1A126CE3" w14:textId="77777777" w:rsidR="006B4412" w:rsidRPr="00D3576F" w:rsidRDefault="006B4412" w:rsidP="006B4412">
      <w:pPr>
        <w:pStyle w:val="BlockEndLabel"/>
        <w:rPr>
          <w:sz w:val="20"/>
          <w:szCs w:val="20"/>
        </w:rPr>
      </w:pPr>
      <w:r w:rsidRPr="00D3576F">
        <w:rPr>
          <w:sz w:val="20"/>
          <w:szCs w:val="20"/>
        </w:rPr>
        <w:t>End of Block: Biographic information preface</w:t>
      </w:r>
    </w:p>
    <w:p w14:paraId="4FE812F6" w14:textId="77777777" w:rsidR="006B4412" w:rsidRPr="00D3576F" w:rsidRDefault="006B4412" w:rsidP="006B4412">
      <w:pPr>
        <w:pStyle w:val="BlockSeparator"/>
        <w:rPr>
          <w:sz w:val="20"/>
          <w:szCs w:val="20"/>
        </w:rPr>
      </w:pPr>
    </w:p>
    <w:p w14:paraId="152C40AF" w14:textId="77777777" w:rsidR="006B4412" w:rsidRPr="00D3576F" w:rsidRDefault="006B4412" w:rsidP="006B4412">
      <w:pPr>
        <w:pStyle w:val="BlockStartLabel"/>
        <w:rPr>
          <w:sz w:val="20"/>
          <w:szCs w:val="20"/>
        </w:rPr>
      </w:pPr>
      <w:r w:rsidRPr="00D3576F">
        <w:rPr>
          <w:sz w:val="20"/>
          <w:szCs w:val="20"/>
        </w:rPr>
        <w:t>Start of Block: Biographical Information</w:t>
      </w:r>
    </w:p>
    <w:p w14:paraId="5DBA40D4" w14:textId="77777777" w:rsidR="006B4412" w:rsidRPr="00D3576F" w:rsidRDefault="006B4412" w:rsidP="006B4412">
      <w:pPr>
        <w:rPr>
          <w:sz w:val="20"/>
          <w:szCs w:val="20"/>
        </w:rPr>
      </w:pPr>
    </w:p>
    <w:p w14:paraId="4D55FB41" w14:textId="77777777" w:rsidR="006B4412" w:rsidRPr="00D3576F" w:rsidRDefault="006B4412" w:rsidP="006B4412">
      <w:pPr>
        <w:keepNext/>
        <w:rPr>
          <w:sz w:val="20"/>
          <w:szCs w:val="20"/>
        </w:rPr>
      </w:pPr>
      <w:r w:rsidRPr="00D3576F">
        <w:rPr>
          <w:sz w:val="20"/>
          <w:szCs w:val="20"/>
        </w:rPr>
        <w:t>Q8.1 Are you (the person taking this survey) a current high school student?</w:t>
      </w:r>
    </w:p>
    <w:p w14:paraId="7694B83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426BFA6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43716ABA" w14:textId="77777777" w:rsidR="006B4412" w:rsidRPr="00D3576F" w:rsidRDefault="006B4412" w:rsidP="006B4412">
      <w:pPr>
        <w:rPr>
          <w:sz w:val="20"/>
          <w:szCs w:val="20"/>
        </w:rPr>
      </w:pPr>
    </w:p>
    <w:p w14:paraId="71183556" w14:textId="77777777" w:rsidR="006B4412" w:rsidRPr="00D3576F" w:rsidRDefault="006B4412" w:rsidP="006B4412">
      <w:pPr>
        <w:pStyle w:val="QuestionSeparator"/>
        <w:rPr>
          <w:sz w:val="20"/>
          <w:szCs w:val="20"/>
        </w:rPr>
      </w:pPr>
    </w:p>
    <w:p w14:paraId="48C3274B" w14:textId="77777777" w:rsidR="006B4412" w:rsidRPr="00D3576F" w:rsidRDefault="006B4412" w:rsidP="006B4412">
      <w:pPr>
        <w:rPr>
          <w:sz w:val="20"/>
          <w:szCs w:val="20"/>
        </w:rPr>
      </w:pPr>
    </w:p>
    <w:p w14:paraId="01C73640" w14:textId="77777777" w:rsidR="006B4412" w:rsidRPr="00D3576F" w:rsidRDefault="006B4412" w:rsidP="006B4412">
      <w:pPr>
        <w:keepNext/>
        <w:rPr>
          <w:sz w:val="20"/>
          <w:szCs w:val="20"/>
        </w:rPr>
      </w:pPr>
      <w:r w:rsidRPr="00D3576F">
        <w:rPr>
          <w:sz w:val="20"/>
          <w:szCs w:val="20"/>
        </w:rPr>
        <w:t>Q8.2 What is your gender?</w:t>
      </w:r>
    </w:p>
    <w:p w14:paraId="5278EC1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Male </w:t>
      </w:r>
    </w:p>
    <w:p w14:paraId="0406536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Female </w:t>
      </w:r>
    </w:p>
    <w:p w14:paraId="01BB4D0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Another gender ________________________________________________</w:t>
      </w:r>
    </w:p>
    <w:p w14:paraId="0985A8A8" w14:textId="77777777" w:rsidR="006B4412" w:rsidRPr="00D3576F" w:rsidRDefault="006B4412" w:rsidP="006B4412">
      <w:pPr>
        <w:rPr>
          <w:sz w:val="20"/>
          <w:szCs w:val="20"/>
        </w:rPr>
      </w:pPr>
    </w:p>
    <w:p w14:paraId="67A3FC97" w14:textId="77777777" w:rsidR="006B4412" w:rsidRPr="00D3576F" w:rsidRDefault="006B4412" w:rsidP="006B4412">
      <w:pPr>
        <w:pStyle w:val="QuestionSeparator"/>
        <w:rPr>
          <w:sz w:val="20"/>
          <w:szCs w:val="20"/>
        </w:rPr>
      </w:pPr>
    </w:p>
    <w:p w14:paraId="191E093C" w14:textId="77777777" w:rsidR="006B4412" w:rsidRPr="00D3576F" w:rsidRDefault="006B4412" w:rsidP="006B4412">
      <w:pPr>
        <w:rPr>
          <w:sz w:val="20"/>
          <w:szCs w:val="20"/>
        </w:rPr>
      </w:pPr>
    </w:p>
    <w:p w14:paraId="30550BEE" w14:textId="77777777" w:rsidR="006B4412" w:rsidRPr="00D3576F" w:rsidRDefault="006B4412" w:rsidP="006B4412">
      <w:pPr>
        <w:keepNext/>
        <w:rPr>
          <w:sz w:val="20"/>
          <w:szCs w:val="20"/>
        </w:rPr>
      </w:pPr>
      <w:r w:rsidRPr="00D3576F">
        <w:rPr>
          <w:sz w:val="20"/>
          <w:szCs w:val="20"/>
        </w:rPr>
        <w:lastRenderedPageBreak/>
        <w:t>Q8.3 What region of the country do you live in?</w:t>
      </w:r>
    </w:p>
    <w:p w14:paraId="49B767B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West (AZ, CA, CO, ID, MT, NM, NV, OR, UT, WA, or WY) </w:t>
      </w:r>
    </w:p>
    <w:p w14:paraId="1C13223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Midwest (IA, IL, IN, KS, MI, MN, MO, ND, NE, OH, SD, or WI) </w:t>
      </w:r>
    </w:p>
    <w:p w14:paraId="2515459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South (AL, AR, DC, DE, FL, GA, KY, LA, MD, MS, NC, OK, SC, TN, TX, VA, or WV) </w:t>
      </w:r>
    </w:p>
    <w:p w14:paraId="3C1AA97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Northeast (CT, MA, ME, NH, NJ, NY, PA, RI or VT) </w:t>
      </w:r>
    </w:p>
    <w:p w14:paraId="65E4E3C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Pacific (AK or HI) </w:t>
      </w:r>
    </w:p>
    <w:p w14:paraId="1902E1B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Puerto Rico or other  U.S. territory </w:t>
      </w:r>
    </w:p>
    <w:p w14:paraId="1E9A31ED" w14:textId="77777777" w:rsidR="006B4412" w:rsidRPr="00D3576F" w:rsidRDefault="006B4412" w:rsidP="006B4412">
      <w:pPr>
        <w:rPr>
          <w:sz w:val="20"/>
          <w:szCs w:val="20"/>
        </w:rPr>
      </w:pPr>
    </w:p>
    <w:p w14:paraId="1C7A2206" w14:textId="77777777" w:rsidR="006B4412" w:rsidRPr="00D3576F" w:rsidRDefault="006B4412" w:rsidP="006B4412">
      <w:pPr>
        <w:pStyle w:val="QuestionSeparator"/>
        <w:rPr>
          <w:sz w:val="20"/>
          <w:szCs w:val="20"/>
        </w:rPr>
      </w:pPr>
    </w:p>
    <w:p w14:paraId="1477FA41" w14:textId="77777777" w:rsidR="006B4412" w:rsidRPr="00D3576F" w:rsidRDefault="006B4412" w:rsidP="006B4412">
      <w:pPr>
        <w:rPr>
          <w:sz w:val="20"/>
          <w:szCs w:val="20"/>
        </w:rPr>
      </w:pPr>
    </w:p>
    <w:p w14:paraId="59C83A52" w14:textId="77777777" w:rsidR="006B4412" w:rsidRPr="00D3576F" w:rsidRDefault="006B4412" w:rsidP="006B4412">
      <w:pPr>
        <w:keepNext/>
        <w:rPr>
          <w:sz w:val="20"/>
          <w:szCs w:val="20"/>
        </w:rPr>
      </w:pPr>
      <w:r w:rsidRPr="00D3576F">
        <w:rPr>
          <w:sz w:val="20"/>
          <w:szCs w:val="20"/>
        </w:rPr>
        <w:t>Q8.4 What is your zip code?</w:t>
      </w:r>
    </w:p>
    <w:p w14:paraId="71724A28" w14:textId="77777777" w:rsidR="006B4412" w:rsidRPr="00D3576F" w:rsidRDefault="006B4412" w:rsidP="006B4412">
      <w:pPr>
        <w:pStyle w:val="TextEntryLine"/>
        <w:ind w:firstLine="400"/>
        <w:rPr>
          <w:sz w:val="20"/>
          <w:szCs w:val="20"/>
        </w:rPr>
      </w:pPr>
      <w:r w:rsidRPr="00D3576F">
        <w:rPr>
          <w:sz w:val="20"/>
          <w:szCs w:val="20"/>
        </w:rPr>
        <w:t>________________________________________________________________</w:t>
      </w:r>
    </w:p>
    <w:p w14:paraId="4893CFBA" w14:textId="77777777" w:rsidR="006B4412" w:rsidRPr="00D3576F" w:rsidRDefault="006B4412" w:rsidP="006B4412">
      <w:pPr>
        <w:rPr>
          <w:sz w:val="20"/>
          <w:szCs w:val="20"/>
        </w:rPr>
      </w:pPr>
    </w:p>
    <w:p w14:paraId="6994DB53" w14:textId="77777777" w:rsidR="006B4412" w:rsidRPr="00D3576F" w:rsidRDefault="006B4412" w:rsidP="006B4412">
      <w:pPr>
        <w:pStyle w:val="QuestionSeparator"/>
        <w:rPr>
          <w:sz w:val="20"/>
          <w:szCs w:val="20"/>
        </w:rPr>
      </w:pPr>
    </w:p>
    <w:p w14:paraId="0EAEE74E" w14:textId="77777777" w:rsidR="006B4412" w:rsidRPr="00D3576F" w:rsidRDefault="006B4412" w:rsidP="006B4412">
      <w:pPr>
        <w:rPr>
          <w:sz w:val="20"/>
          <w:szCs w:val="20"/>
        </w:rPr>
      </w:pPr>
    </w:p>
    <w:p w14:paraId="66EC613E" w14:textId="77777777" w:rsidR="006B4412" w:rsidRPr="00D3576F" w:rsidRDefault="006B4412" w:rsidP="006B4412">
      <w:pPr>
        <w:keepNext/>
        <w:rPr>
          <w:sz w:val="20"/>
          <w:szCs w:val="20"/>
        </w:rPr>
      </w:pPr>
      <w:r w:rsidRPr="00D3576F">
        <w:rPr>
          <w:sz w:val="20"/>
          <w:szCs w:val="20"/>
        </w:rPr>
        <w:t>Q8.5 What racial background(s) do you identify with? (check all that apply)</w:t>
      </w:r>
    </w:p>
    <w:p w14:paraId="155B736C"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African-American/Black </w:t>
      </w:r>
    </w:p>
    <w:p w14:paraId="7067BF49"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Caucasian/White </w:t>
      </w:r>
    </w:p>
    <w:p w14:paraId="5722578B"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Asian/Pacific Islander </w:t>
      </w:r>
    </w:p>
    <w:p w14:paraId="5B854B6F"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Other ________________________________________________</w:t>
      </w:r>
    </w:p>
    <w:p w14:paraId="23ABB64C" w14:textId="77777777" w:rsidR="006B4412" w:rsidRPr="00D3576F" w:rsidRDefault="006B4412" w:rsidP="006B4412">
      <w:pPr>
        <w:rPr>
          <w:sz w:val="20"/>
          <w:szCs w:val="20"/>
        </w:rPr>
      </w:pPr>
    </w:p>
    <w:p w14:paraId="0D7D3457" w14:textId="77777777" w:rsidR="006B4412" w:rsidRPr="00D3576F" w:rsidRDefault="006B4412" w:rsidP="006B4412">
      <w:pPr>
        <w:pStyle w:val="QuestionSeparator"/>
        <w:rPr>
          <w:sz w:val="20"/>
          <w:szCs w:val="20"/>
        </w:rPr>
      </w:pPr>
    </w:p>
    <w:p w14:paraId="174D9FF6" w14:textId="77777777" w:rsidR="006B4412" w:rsidRPr="00D3576F" w:rsidRDefault="006B4412" w:rsidP="006B4412">
      <w:pPr>
        <w:rPr>
          <w:sz w:val="20"/>
          <w:szCs w:val="20"/>
        </w:rPr>
      </w:pPr>
    </w:p>
    <w:p w14:paraId="17FE563E" w14:textId="77777777" w:rsidR="006B4412" w:rsidRPr="00D3576F" w:rsidRDefault="006B4412" w:rsidP="006B4412">
      <w:pPr>
        <w:keepNext/>
        <w:rPr>
          <w:sz w:val="20"/>
          <w:szCs w:val="20"/>
        </w:rPr>
      </w:pPr>
      <w:r w:rsidRPr="00D3576F">
        <w:rPr>
          <w:sz w:val="20"/>
          <w:szCs w:val="20"/>
        </w:rPr>
        <w:t xml:space="preserve">Q8.6 Are you </w:t>
      </w:r>
      <w:proofErr w:type="spellStart"/>
      <w:r w:rsidRPr="00D3576F">
        <w:rPr>
          <w:sz w:val="20"/>
          <w:szCs w:val="20"/>
        </w:rPr>
        <w:t>hispanic</w:t>
      </w:r>
      <w:proofErr w:type="spellEnd"/>
      <w:r w:rsidRPr="00D3576F">
        <w:rPr>
          <w:sz w:val="20"/>
          <w:szCs w:val="20"/>
        </w:rPr>
        <w:t>?</w:t>
      </w:r>
    </w:p>
    <w:p w14:paraId="133F530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7F6015F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2437A54F" w14:textId="77777777" w:rsidR="006B4412" w:rsidRPr="00D3576F" w:rsidRDefault="006B4412" w:rsidP="006B4412">
      <w:pPr>
        <w:rPr>
          <w:sz w:val="20"/>
          <w:szCs w:val="20"/>
        </w:rPr>
      </w:pPr>
    </w:p>
    <w:p w14:paraId="05CD95DA" w14:textId="77777777" w:rsidR="006B4412" w:rsidRPr="00D3576F" w:rsidRDefault="006B4412" w:rsidP="006B4412">
      <w:pPr>
        <w:pStyle w:val="QuestionSeparator"/>
        <w:rPr>
          <w:sz w:val="20"/>
          <w:szCs w:val="20"/>
        </w:rPr>
      </w:pPr>
    </w:p>
    <w:p w14:paraId="3AFA90FB" w14:textId="77777777" w:rsidR="006B4412" w:rsidRPr="00D3576F" w:rsidRDefault="006B4412" w:rsidP="006B4412">
      <w:pPr>
        <w:rPr>
          <w:sz w:val="20"/>
          <w:szCs w:val="20"/>
        </w:rPr>
      </w:pPr>
    </w:p>
    <w:p w14:paraId="3998BD48" w14:textId="77777777" w:rsidR="006B4412" w:rsidRPr="00D3576F" w:rsidRDefault="006B4412" w:rsidP="006B4412">
      <w:pPr>
        <w:keepNext/>
        <w:rPr>
          <w:sz w:val="20"/>
          <w:szCs w:val="20"/>
        </w:rPr>
      </w:pPr>
      <w:r w:rsidRPr="00D3576F">
        <w:rPr>
          <w:sz w:val="20"/>
          <w:szCs w:val="20"/>
        </w:rPr>
        <w:lastRenderedPageBreak/>
        <w:t>Q8.7 How old are you?</w:t>
      </w:r>
    </w:p>
    <w:p w14:paraId="33A253A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13 </w:t>
      </w:r>
    </w:p>
    <w:p w14:paraId="757078C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14 </w:t>
      </w:r>
    </w:p>
    <w:p w14:paraId="76D7145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15 </w:t>
      </w:r>
    </w:p>
    <w:p w14:paraId="3434D6C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16 </w:t>
      </w:r>
    </w:p>
    <w:p w14:paraId="6A20638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17 </w:t>
      </w:r>
    </w:p>
    <w:p w14:paraId="7797776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18 </w:t>
      </w:r>
    </w:p>
    <w:p w14:paraId="08CC953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19 </w:t>
      </w:r>
    </w:p>
    <w:p w14:paraId="2B844C7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Other ________________________________________________</w:t>
      </w:r>
    </w:p>
    <w:p w14:paraId="0D7779DC" w14:textId="77777777" w:rsidR="006B4412" w:rsidRPr="00D3576F" w:rsidRDefault="006B4412" w:rsidP="006B4412">
      <w:pPr>
        <w:rPr>
          <w:sz w:val="20"/>
          <w:szCs w:val="20"/>
        </w:rPr>
      </w:pPr>
    </w:p>
    <w:p w14:paraId="3B8A989B" w14:textId="77777777" w:rsidR="006B4412" w:rsidRPr="00D3576F" w:rsidRDefault="006B4412" w:rsidP="006B4412">
      <w:pPr>
        <w:pStyle w:val="QuestionSeparator"/>
        <w:rPr>
          <w:sz w:val="20"/>
          <w:szCs w:val="20"/>
        </w:rPr>
      </w:pPr>
    </w:p>
    <w:p w14:paraId="4F0D482D" w14:textId="77777777" w:rsidR="006B4412" w:rsidRPr="00D3576F" w:rsidRDefault="006B4412" w:rsidP="006B4412">
      <w:pPr>
        <w:rPr>
          <w:sz w:val="20"/>
          <w:szCs w:val="20"/>
        </w:rPr>
      </w:pPr>
    </w:p>
    <w:p w14:paraId="4B96C655" w14:textId="77777777" w:rsidR="006B4412" w:rsidRPr="00D3576F" w:rsidRDefault="006B4412" w:rsidP="006B4412">
      <w:pPr>
        <w:keepNext/>
        <w:rPr>
          <w:sz w:val="20"/>
          <w:szCs w:val="20"/>
        </w:rPr>
      </w:pPr>
      <w:r w:rsidRPr="00D3576F">
        <w:rPr>
          <w:sz w:val="20"/>
          <w:szCs w:val="20"/>
        </w:rPr>
        <w:t>Q8.8 What grade are you in?</w:t>
      </w:r>
    </w:p>
    <w:p w14:paraId="7243788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9th grade </w:t>
      </w:r>
    </w:p>
    <w:p w14:paraId="2172CD9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10th grade </w:t>
      </w:r>
    </w:p>
    <w:p w14:paraId="4C462D3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11th grade </w:t>
      </w:r>
    </w:p>
    <w:p w14:paraId="3B42620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12th grade </w:t>
      </w:r>
    </w:p>
    <w:p w14:paraId="7CB6F9A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Other </w:t>
      </w:r>
    </w:p>
    <w:p w14:paraId="1294A9CE" w14:textId="77777777" w:rsidR="006B4412" w:rsidRPr="00D3576F" w:rsidRDefault="006B4412" w:rsidP="006B4412">
      <w:pPr>
        <w:rPr>
          <w:sz w:val="20"/>
          <w:szCs w:val="20"/>
        </w:rPr>
      </w:pPr>
    </w:p>
    <w:p w14:paraId="6C42FC68" w14:textId="77777777" w:rsidR="006B4412" w:rsidRPr="00D3576F" w:rsidRDefault="006B4412" w:rsidP="006B4412">
      <w:pPr>
        <w:pStyle w:val="QuestionSeparator"/>
        <w:rPr>
          <w:sz w:val="20"/>
          <w:szCs w:val="20"/>
        </w:rPr>
      </w:pPr>
    </w:p>
    <w:p w14:paraId="60DA00F0" w14:textId="77777777" w:rsidR="006B4412" w:rsidRPr="00D3576F" w:rsidRDefault="006B4412" w:rsidP="006B4412">
      <w:pPr>
        <w:rPr>
          <w:sz w:val="20"/>
          <w:szCs w:val="20"/>
        </w:rPr>
      </w:pPr>
    </w:p>
    <w:p w14:paraId="2662EB67" w14:textId="77777777" w:rsidR="006B4412" w:rsidRPr="00D3576F" w:rsidRDefault="006B4412" w:rsidP="006B4412">
      <w:pPr>
        <w:keepNext/>
        <w:rPr>
          <w:sz w:val="20"/>
          <w:szCs w:val="20"/>
        </w:rPr>
      </w:pPr>
      <w:r w:rsidRPr="00D3576F">
        <w:rPr>
          <w:sz w:val="20"/>
          <w:szCs w:val="20"/>
        </w:rPr>
        <w:t>Q8.9 How many times in the past year have you looked after children younger than yourself? (This could include babysitting, caring for own child, caring for a younger sibling/family member, working in a childcare setting, etc.)</w:t>
      </w:r>
    </w:p>
    <w:p w14:paraId="3BED9DB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0 </w:t>
      </w:r>
    </w:p>
    <w:p w14:paraId="25C76FE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1-4 </w:t>
      </w:r>
    </w:p>
    <w:p w14:paraId="6F1C101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5-10 </w:t>
      </w:r>
    </w:p>
    <w:p w14:paraId="22A2E84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More than 11 times </w:t>
      </w:r>
    </w:p>
    <w:p w14:paraId="5EB69BA0" w14:textId="77777777" w:rsidR="006B4412" w:rsidRPr="00D3576F" w:rsidRDefault="006B4412" w:rsidP="006B4412">
      <w:pPr>
        <w:rPr>
          <w:sz w:val="20"/>
          <w:szCs w:val="20"/>
        </w:rPr>
      </w:pPr>
    </w:p>
    <w:p w14:paraId="1E7D382C" w14:textId="77777777" w:rsidR="006B4412" w:rsidRPr="00D3576F" w:rsidRDefault="006B4412" w:rsidP="006B4412">
      <w:pPr>
        <w:pStyle w:val="QuestionSeparator"/>
        <w:rPr>
          <w:sz w:val="20"/>
          <w:szCs w:val="20"/>
        </w:rPr>
      </w:pPr>
    </w:p>
    <w:p w14:paraId="44E0AACE" w14:textId="77777777" w:rsidR="006B4412" w:rsidRPr="00D3576F" w:rsidRDefault="006B4412" w:rsidP="006B4412">
      <w:pPr>
        <w:rPr>
          <w:sz w:val="20"/>
          <w:szCs w:val="20"/>
        </w:rPr>
      </w:pPr>
    </w:p>
    <w:p w14:paraId="7A056ADD" w14:textId="77777777" w:rsidR="006B4412" w:rsidRPr="00D3576F" w:rsidRDefault="006B4412" w:rsidP="006B4412">
      <w:pPr>
        <w:keepNext/>
        <w:rPr>
          <w:sz w:val="20"/>
          <w:szCs w:val="20"/>
        </w:rPr>
      </w:pPr>
      <w:r w:rsidRPr="00D3576F">
        <w:rPr>
          <w:sz w:val="20"/>
          <w:szCs w:val="20"/>
        </w:rPr>
        <w:t>Q8.10 If you have looked after children younger than yourself in the past, how old were they? (Select all)</w:t>
      </w:r>
    </w:p>
    <w:p w14:paraId="3CE18BCF"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0-2 years old </w:t>
      </w:r>
    </w:p>
    <w:p w14:paraId="33BD50DA"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3-5 years old </w:t>
      </w:r>
    </w:p>
    <w:p w14:paraId="00D38E12"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6-10 years old </w:t>
      </w:r>
    </w:p>
    <w:p w14:paraId="4EFDF7F8"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Older than 10 years old </w:t>
      </w:r>
    </w:p>
    <w:p w14:paraId="001EBE1D"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Not applicable </w:t>
      </w:r>
    </w:p>
    <w:p w14:paraId="36701562" w14:textId="77777777" w:rsidR="006B4412" w:rsidRPr="00D3576F" w:rsidRDefault="006B4412" w:rsidP="006B4412">
      <w:pPr>
        <w:rPr>
          <w:sz w:val="20"/>
          <w:szCs w:val="20"/>
        </w:rPr>
      </w:pPr>
    </w:p>
    <w:p w14:paraId="04F128F3" w14:textId="77777777" w:rsidR="006B4412" w:rsidRPr="00D3576F" w:rsidRDefault="006B4412" w:rsidP="006B4412">
      <w:pPr>
        <w:pStyle w:val="QuestionSeparator"/>
        <w:rPr>
          <w:sz w:val="20"/>
          <w:szCs w:val="20"/>
        </w:rPr>
      </w:pPr>
    </w:p>
    <w:p w14:paraId="32BC93B2" w14:textId="77777777" w:rsidR="006B4412" w:rsidRPr="00D3576F" w:rsidRDefault="006B4412" w:rsidP="006B4412">
      <w:pPr>
        <w:rPr>
          <w:sz w:val="20"/>
          <w:szCs w:val="20"/>
        </w:rPr>
      </w:pPr>
    </w:p>
    <w:p w14:paraId="077AEDF5" w14:textId="77777777" w:rsidR="006B4412" w:rsidRPr="00D3576F" w:rsidRDefault="006B4412" w:rsidP="006B4412">
      <w:pPr>
        <w:keepNext/>
        <w:rPr>
          <w:sz w:val="20"/>
          <w:szCs w:val="20"/>
        </w:rPr>
      </w:pPr>
      <w:r w:rsidRPr="00D3576F">
        <w:rPr>
          <w:sz w:val="20"/>
          <w:szCs w:val="20"/>
        </w:rPr>
        <w:t>Q8.11 Are you a parent?</w:t>
      </w:r>
    </w:p>
    <w:p w14:paraId="12077EC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4496BF8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663D8856" w14:textId="77777777" w:rsidR="006B4412" w:rsidRPr="00D3576F" w:rsidRDefault="006B4412" w:rsidP="006B4412">
      <w:pPr>
        <w:rPr>
          <w:sz w:val="20"/>
          <w:szCs w:val="20"/>
        </w:rPr>
      </w:pPr>
    </w:p>
    <w:p w14:paraId="61A4283A" w14:textId="77777777" w:rsidR="006B4412" w:rsidRPr="00D3576F" w:rsidRDefault="006B4412" w:rsidP="006B4412">
      <w:pPr>
        <w:pStyle w:val="QuestionSeparator"/>
        <w:rPr>
          <w:sz w:val="20"/>
          <w:szCs w:val="20"/>
        </w:rPr>
      </w:pPr>
    </w:p>
    <w:p w14:paraId="71A822DE" w14:textId="77777777" w:rsidR="006B4412" w:rsidRPr="00D3576F" w:rsidRDefault="006B4412" w:rsidP="006B4412">
      <w:pPr>
        <w:rPr>
          <w:sz w:val="20"/>
          <w:szCs w:val="20"/>
        </w:rPr>
      </w:pPr>
    </w:p>
    <w:p w14:paraId="5A4E8AC5" w14:textId="77777777" w:rsidR="006B4412" w:rsidRPr="00D3576F" w:rsidRDefault="006B4412" w:rsidP="006B4412">
      <w:pPr>
        <w:keepNext/>
        <w:rPr>
          <w:sz w:val="20"/>
          <w:szCs w:val="20"/>
        </w:rPr>
      </w:pPr>
      <w:r w:rsidRPr="00D3576F">
        <w:rPr>
          <w:sz w:val="20"/>
          <w:szCs w:val="20"/>
        </w:rPr>
        <w:t>Q8.12 Do you have younger siblings?</w:t>
      </w:r>
    </w:p>
    <w:p w14:paraId="122E859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1DC83D3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25E11969" w14:textId="77777777" w:rsidR="006B4412" w:rsidRPr="00D3576F" w:rsidRDefault="006B4412" w:rsidP="006B4412">
      <w:pPr>
        <w:rPr>
          <w:sz w:val="20"/>
          <w:szCs w:val="20"/>
        </w:rPr>
      </w:pPr>
    </w:p>
    <w:p w14:paraId="47988DFC" w14:textId="77777777" w:rsidR="006B4412" w:rsidRPr="00D3576F" w:rsidRDefault="006B4412" w:rsidP="006B4412">
      <w:pPr>
        <w:pStyle w:val="QuestionSeparator"/>
        <w:rPr>
          <w:sz w:val="20"/>
          <w:szCs w:val="20"/>
        </w:rPr>
      </w:pPr>
    </w:p>
    <w:p w14:paraId="428BE945" w14:textId="77777777" w:rsidR="006B4412" w:rsidRPr="00D3576F" w:rsidRDefault="006B4412" w:rsidP="006B4412">
      <w:pPr>
        <w:rPr>
          <w:sz w:val="20"/>
          <w:szCs w:val="20"/>
        </w:rPr>
      </w:pPr>
    </w:p>
    <w:p w14:paraId="0C80C50D" w14:textId="77777777" w:rsidR="006B4412" w:rsidRPr="00D3576F" w:rsidRDefault="006B4412" w:rsidP="006B4412">
      <w:pPr>
        <w:keepNext/>
        <w:rPr>
          <w:sz w:val="20"/>
          <w:szCs w:val="20"/>
        </w:rPr>
      </w:pPr>
      <w:r w:rsidRPr="00D3576F">
        <w:rPr>
          <w:sz w:val="20"/>
          <w:szCs w:val="20"/>
        </w:rPr>
        <w:t>Q8.13 What is your family makeup?</w:t>
      </w:r>
    </w:p>
    <w:p w14:paraId="4314340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Both biological parents in the home. </w:t>
      </w:r>
    </w:p>
    <w:p w14:paraId="791DB6A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Mix of biological and non-biological parent(s) </w:t>
      </w:r>
    </w:p>
    <w:p w14:paraId="03F42B8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Single parent family </w:t>
      </w:r>
    </w:p>
    <w:p w14:paraId="4935FF2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Foster family </w:t>
      </w:r>
    </w:p>
    <w:p w14:paraId="378A6EB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Other ________________________________________________</w:t>
      </w:r>
    </w:p>
    <w:p w14:paraId="54C5F30A" w14:textId="77777777" w:rsidR="006B4412" w:rsidRPr="00D3576F" w:rsidRDefault="006B4412" w:rsidP="006B4412">
      <w:pPr>
        <w:rPr>
          <w:sz w:val="20"/>
          <w:szCs w:val="20"/>
        </w:rPr>
      </w:pPr>
    </w:p>
    <w:p w14:paraId="4909A5F1" w14:textId="77777777" w:rsidR="006B4412" w:rsidRPr="00D3576F" w:rsidRDefault="006B4412" w:rsidP="006B4412">
      <w:pPr>
        <w:pStyle w:val="QuestionSeparator"/>
        <w:rPr>
          <w:sz w:val="20"/>
          <w:szCs w:val="20"/>
        </w:rPr>
      </w:pPr>
    </w:p>
    <w:p w14:paraId="122FEA31" w14:textId="77777777" w:rsidR="006B4412" w:rsidRPr="00D3576F" w:rsidRDefault="006B4412" w:rsidP="006B4412">
      <w:pPr>
        <w:rPr>
          <w:sz w:val="20"/>
          <w:szCs w:val="20"/>
        </w:rPr>
      </w:pPr>
    </w:p>
    <w:p w14:paraId="533812E5" w14:textId="77777777" w:rsidR="006B4412" w:rsidRPr="00D3576F" w:rsidRDefault="006B4412" w:rsidP="006B4412">
      <w:pPr>
        <w:keepNext/>
        <w:rPr>
          <w:sz w:val="20"/>
          <w:szCs w:val="20"/>
        </w:rPr>
      </w:pPr>
      <w:r w:rsidRPr="00D3576F">
        <w:rPr>
          <w:sz w:val="20"/>
          <w:szCs w:val="20"/>
        </w:rPr>
        <w:t>Q8.14 Did either of your parents go to college?</w:t>
      </w:r>
    </w:p>
    <w:p w14:paraId="2939C4C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283E6A6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7D857531" w14:textId="77777777" w:rsidR="006B4412" w:rsidRPr="00D3576F" w:rsidRDefault="006B4412" w:rsidP="006B4412">
      <w:pPr>
        <w:rPr>
          <w:sz w:val="20"/>
          <w:szCs w:val="20"/>
        </w:rPr>
      </w:pPr>
    </w:p>
    <w:p w14:paraId="03EDCF57" w14:textId="77777777" w:rsidR="006B4412" w:rsidRPr="00D3576F" w:rsidRDefault="006B4412" w:rsidP="006B4412">
      <w:pPr>
        <w:pStyle w:val="QuestionSeparator"/>
        <w:rPr>
          <w:sz w:val="20"/>
          <w:szCs w:val="20"/>
        </w:rPr>
      </w:pPr>
    </w:p>
    <w:p w14:paraId="5537FDDE" w14:textId="77777777" w:rsidR="006B4412" w:rsidRPr="00D3576F" w:rsidRDefault="006B4412" w:rsidP="006B4412">
      <w:pPr>
        <w:rPr>
          <w:sz w:val="20"/>
          <w:szCs w:val="20"/>
        </w:rPr>
      </w:pPr>
    </w:p>
    <w:p w14:paraId="60130F81" w14:textId="77777777" w:rsidR="006B4412" w:rsidRPr="00D3576F" w:rsidRDefault="006B4412" w:rsidP="006B4412">
      <w:pPr>
        <w:keepNext/>
        <w:rPr>
          <w:sz w:val="20"/>
          <w:szCs w:val="20"/>
        </w:rPr>
      </w:pPr>
      <w:r w:rsidRPr="00D3576F">
        <w:rPr>
          <w:sz w:val="20"/>
          <w:szCs w:val="20"/>
        </w:rPr>
        <w:t>Q8.15 What is the highest degree your mother received?</w:t>
      </w:r>
    </w:p>
    <w:p w14:paraId="5646AA3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Did not graduate from high school </w:t>
      </w:r>
    </w:p>
    <w:p w14:paraId="6FFDF95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High school diploma </w:t>
      </w:r>
    </w:p>
    <w:p w14:paraId="7D528EB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Associate degree </w:t>
      </w:r>
    </w:p>
    <w:p w14:paraId="633ABB4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Bachelor's degree </w:t>
      </w:r>
    </w:p>
    <w:p w14:paraId="5F3086A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Master's degree </w:t>
      </w:r>
    </w:p>
    <w:p w14:paraId="63AAEDB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Doctoral degree (MD, PhD, </w:t>
      </w:r>
      <w:proofErr w:type="spellStart"/>
      <w:r w:rsidRPr="00D3576F">
        <w:rPr>
          <w:sz w:val="20"/>
          <w:szCs w:val="20"/>
        </w:rPr>
        <w:t>EdD</w:t>
      </w:r>
      <w:proofErr w:type="spellEnd"/>
      <w:r w:rsidRPr="00D3576F">
        <w:rPr>
          <w:sz w:val="20"/>
          <w:szCs w:val="20"/>
        </w:rPr>
        <w:t xml:space="preserve">, etc.) or professional degree (JD, CPA, etc.) </w:t>
      </w:r>
    </w:p>
    <w:p w14:paraId="2F6F5E87" w14:textId="77777777" w:rsidR="006B4412" w:rsidRPr="00D3576F" w:rsidRDefault="006B4412" w:rsidP="006B4412">
      <w:pPr>
        <w:rPr>
          <w:sz w:val="20"/>
          <w:szCs w:val="20"/>
        </w:rPr>
      </w:pPr>
    </w:p>
    <w:p w14:paraId="5E8A25FA" w14:textId="77777777" w:rsidR="006B4412" w:rsidRPr="00D3576F" w:rsidRDefault="006B4412" w:rsidP="006B4412">
      <w:pPr>
        <w:pStyle w:val="QuestionSeparator"/>
        <w:rPr>
          <w:sz w:val="20"/>
          <w:szCs w:val="20"/>
        </w:rPr>
      </w:pPr>
    </w:p>
    <w:p w14:paraId="74DFC5DA" w14:textId="77777777" w:rsidR="006B4412" w:rsidRPr="00D3576F" w:rsidRDefault="006B4412" w:rsidP="006B4412">
      <w:pPr>
        <w:rPr>
          <w:sz w:val="20"/>
          <w:szCs w:val="20"/>
        </w:rPr>
      </w:pPr>
    </w:p>
    <w:p w14:paraId="47B63AD3" w14:textId="77777777" w:rsidR="006B4412" w:rsidRPr="00D3576F" w:rsidRDefault="006B4412" w:rsidP="006B4412">
      <w:pPr>
        <w:keepNext/>
        <w:rPr>
          <w:sz w:val="20"/>
          <w:szCs w:val="20"/>
        </w:rPr>
      </w:pPr>
      <w:r w:rsidRPr="00D3576F">
        <w:rPr>
          <w:sz w:val="20"/>
          <w:szCs w:val="20"/>
        </w:rPr>
        <w:t>Q8.16 What is the highest degree your father received?</w:t>
      </w:r>
    </w:p>
    <w:p w14:paraId="34FB899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Did not graduate from high school </w:t>
      </w:r>
    </w:p>
    <w:p w14:paraId="30DA570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High school diploma </w:t>
      </w:r>
    </w:p>
    <w:p w14:paraId="4348591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Associate degree </w:t>
      </w:r>
    </w:p>
    <w:p w14:paraId="498F9DA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Bachelor's degree </w:t>
      </w:r>
    </w:p>
    <w:p w14:paraId="259EF92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Master's degree </w:t>
      </w:r>
    </w:p>
    <w:p w14:paraId="5EC890C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Doctoral degree (MD, PhD, </w:t>
      </w:r>
      <w:proofErr w:type="spellStart"/>
      <w:r w:rsidRPr="00D3576F">
        <w:rPr>
          <w:sz w:val="20"/>
          <w:szCs w:val="20"/>
        </w:rPr>
        <w:t>EdD</w:t>
      </w:r>
      <w:proofErr w:type="spellEnd"/>
      <w:r w:rsidRPr="00D3576F">
        <w:rPr>
          <w:sz w:val="20"/>
          <w:szCs w:val="20"/>
        </w:rPr>
        <w:t xml:space="preserve">, etc.) or professional degree (JD, CPA, etc.) </w:t>
      </w:r>
    </w:p>
    <w:p w14:paraId="4F66ECB2" w14:textId="77777777" w:rsidR="006B4412" w:rsidRPr="00D3576F" w:rsidRDefault="006B4412" w:rsidP="006B4412">
      <w:pPr>
        <w:rPr>
          <w:sz w:val="20"/>
          <w:szCs w:val="20"/>
        </w:rPr>
      </w:pPr>
    </w:p>
    <w:p w14:paraId="3A9350AA" w14:textId="77777777" w:rsidR="006B4412" w:rsidRPr="00D3576F" w:rsidRDefault="006B4412" w:rsidP="006B4412">
      <w:pPr>
        <w:pStyle w:val="QuestionSeparator"/>
        <w:rPr>
          <w:sz w:val="20"/>
          <w:szCs w:val="20"/>
        </w:rPr>
      </w:pPr>
    </w:p>
    <w:p w14:paraId="408A6818" w14:textId="77777777" w:rsidR="006B4412" w:rsidRPr="00D3576F" w:rsidRDefault="006B4412" w:rsidP="006B4412">
      <w:pPr>
        <w:rPr>
          <w:sz w:val="20"/>
          <w:szCs w:val="20"/>
        </w:rPr>
      </w:pPr>
    </w:p>
    <w:p w14:paraId="18C82E7F" w14:textId="77777777" w:rsidR="006B4412" w:rsidRPr="00D3576F" w:rsidRDefault="006B4412" w:rsidP="006B4412">
      <w:pPr>
        <w:keepNext/>
        <w:rPr>
          <w:sz w:val="20"/>
          <w:szCs w:val="20"/>
        </w:rPr>
      </w:pPr>
      <w:r w:rsidRPr="00D3576F">
        <w:rPr>
          <w:sz w:val="20"/>
          <w:szCs w:val="20"/>
        </w:rPr>
        <w:lastRenderedPageBreak/>
        <w:t>Q8.17 What kind of school do you go to?</w:t>
      </w:r>
    </w:p>
    <w:p w14:paraId="52AC867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Public </w:t>
      </w:r>
    </w:p>
    <w:p w14:paraId="3FAE81C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Private </w:t>
      </w:r>
    </w:p>
    <w:p w14:paraId="24B4A7C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Church-affiliated or religious school </w:t>
      </w:r>
    </w:p>
    <w:p w14:paraId="4194340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Other ________________________________________________</w:t>
      </w:r>
    </w:p>
    <w:p w14:paraId="6D9D1B74" w14:textId="77777777" w:rsidR="006B4412" w:rsidRPr="00D3576F" w:rsidRDefault="006B4412" w:rsidP="006B4412">
      <w:pPr>
        <w:rPr>
          <w:sz w:val="20"/>
          <w:szCs w:val="20"/>
        </w:rPr>
      </w:pPr>
    </w:p>
    <w:p w14:paraId="3F331758" w14:textId="77777777" w:rsidR="006B4412" w:rsidRPr="00D3576F" w:rsidRDefault="006B4412" w:rsidP="006B4412">
      <w:pPr>
        <w:pStyle w:val="QuestionSeparator"/>
        <w:rPr>
          <w:sz w:val="20"/>
          <w:szCs w:val="20"/>
        </w:rPr>
      </w:pPr>
    </w:p>
    <w:p w14:paraId="26135B85" w14:textId="77777777" w:rsidR="006B4412" w:rsidRPr="00D3576F" w:rsidRDefault="006B4412" w:rsidP="006B4412">
      <w:pPr>
        <w:rPr>
          <w:sz w:val="20"/>
          <w:szCs w:val="20"/>
        </w:rPr>
      </w:pPr>
    </w:p>
    <w:p w14:paraId="4FAABAE8" w14:textId="77777777" w:rsidR="006B4412" w:rsidRPr="00D3576F" w:rsidRDefault="006B4412" w:rsidP="006B4412">
      <w:pPr>
        <w:keepNext/>
        <w:rPr>
          <w:sz w:val="20"/>
          <w:szCs w:val="20"/>
        </w:rPr>
      </w:pPr>
      <w:r w:rsidRPr="00D3576F">
        <w:rPr>
          <w:sz w:val="20"/>
          <w:szCs w:val="20"/>
        </w:rPr>
        <w:t>Q8.18 What kind of high school program are you attending?</w:t>
      </w:r>
    </w:p>
    <w:p w14:paraId="63D13BF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Regular academic </w:t>
      </w:r>
    </w:p>
    <w:p w14:paraId="6CF6127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Technical/Vocational </w:t>
      </w:r>
    </w:p>
    <w:p w14:paraId="373092F0" w14:textId="77777777" w:rsidR="006B4412" w:rsidRPr="00D3576F" w:rsidRDefault="006B4412" w:rsidP="006B4412">
      <w:pPr>
        <w:rPr>
          <w:sz w:val="20"/>
          <w:szCs w:val="20"/>
        </w:rPr>
      </w:pPr>
    </w:p>
    <w:p w14:paraId="5D81E451" w14:textId="77777777" w:rsidR="006B4412" w:rsidRPr="00D3576F" w:rsidRDefault="006B4412" w:rsidP="006B4412">
      <w:pPr>
        <w:pStyle w:val="QuestionSeparator"/>
        <w:rPr>
          <w:sz w:val="20"/>
          <w:szCs w:val="20"/>
        </w:rPr>
      </w:pPr>
    </w:p>
    <w:p w14:paraId="5B20DD2D" w14:textId="77777777" w:rsidR="006B4412" w:rsidRPr="00D3576F" w:rsidRDefault="006B4412" w:rsidP="006B4412">
      <w:pPr>
        <w:rPr>
          <w:sz w:val="20"/>
          <w:szCs w:val="20"/>
        </w:rPr>
      </w:pPr>
    </w:p>
    <w:p w14:paraId="16D1FAD1" w14:textId="77777777" w:rsidR="006B4412" w:rsidRPr="00D3576F" w:rsidRDefault="006B4412" w:rsidP="006B4412">
      <w:pPr>
        <w:keepNext/>
        <w:rPr>
          <w:sz w:val="20"/>
          <w:szCs w:val="20"/>
        </w:rPr>
      </w:pPr>
      <w:r w:rsidRPr="00D3576F">
        <w:rPr>
          <w:sz w:val="20"/>
          <w:szCs w:val="20"/>
        </w:rPr>
        <w:t>Q8.19 Are you enrolled in an early childhood education/care vocational program?</w:t>
      </w:r>
    </w:p>
    <w:p w14:paraId="108FD3E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78C0422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02B746E3" w14:textId="77777777" w:rsidR="006B4412" w:rsidRPr="00D3576F" w:rsidRDefault="006B4412" w:rsidP="006B4412">
      <w:pPr>
        <w:rPr>
          <w:sz w:val="20"/>
          <w:szCs w:val="20"/>
        </w:rPr>
      </w:pPr>
    </w:p>
    <w:p w14:paraId="4C272F3B" w14:textId="77777777" w:rsidR="006B4412" w:rsidRPr="00D3576F" w:rsidRDefault="006B4412" w:rsidP="006B4412">
      <w:pPr>
        <w:pStyle w:val="QuestionSeparator"/>
        <w:rPr>
          <w:sz w:val="20"/>
          <w:szCs w:val="20"/>
        </w:rPr>
      </w:pPr>
    </w:p>
    <w:p w14:paraId="164BD031" w14:textId="77777777" w:rsidR="006B4412" w:rsidRPr="00D3576F" w:rsidRDefault="006B4412" w:rsidP="006B4412">
      <w:pPr>
        <w:rPr>
          <w:sz w:val="20"/>
          <w:szCs w:val="20"/>
        </w:rPr>
      </w:pPr>
    </w:p>
    <w:p w14:paraId="757EA58A" w14:textId="77777777" w:rsidR="006B4412" w:rsidRPr="00D3576F" w:rsidRDefault="006B4412" w:rsidP="006B4412">
      <w:pPr>
        <w:keepNext/>
        <w:rPr>
          <w:sz w:val="20"/>
          <w:szCs w:val="20"/>
        </w:rPr>
      </w:pPr>
      <w:r w:rsidRPr="00D3576F">
        <w:rPr>
          <w:sz w:val="20"/>
          <w:szCs w:val="20"/>
        </w:rPr>
        <w:t>Q8.20 How many students are in your high school?</w:t>
      </w:r>
    </w:p>
    <w:p w14:paraId="16A192C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100 or fewer </w:t>
      </w:r>
    </w:p>
    <w:p w14:paraId="4F878DB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100-500 </w:t>
      </w:r>
    </w:p>
    <w:p w14:paraId="1E5487A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500-1,000 </w:t>
      </w:r>
    </w:p>
    <w:p w14:paraId="2BE4501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More than 1,000 </w:t>
      </w:r>
    </w:p>
    <w:p w14:paraId="70E1F81E" w14:textId="77777777" w:rsidR="006B4412" w:rsidRPr="00D3576F" w:rsidRDefault="006B4412" w:rsidP="006B4412">
      <w:pPr>
        <w:rPr>
          <w:sz w:val="20"/>
          <w:szCs w:val="20"/>
        </w:rPr>
      </w:pPr>
    </w:p>
    <w:p w14:paraId="27F88EB6" w14:textId="77777777" w:rsidR="006B4412" w:rsidRPr="00D3576F" w:rsidRDefault="006B4412" w:rsidP="006B4412">
      <w:pPr>
        <w:pStyle w:val="QuestionSeparator"/>
        <w:rPr>
          <w:sz w:val="20"/>
          <w:szCs w:val="20"/>
        </w:rPr>
      </w:pPr>
    </w:p>
    <w:p w14:paraId="0587A0AE" w14:textId="77777777" w:rsidR="006B4412" w:rsidRPr="00D3576F" w:rsidRDefault="006B4412" w:rsidP="006B4412">
      <w:pPr>
        <w:rPr>
          <w:sz w:val="20"/>
          <w:szCs w:val="20"/>
        </w:rPr>
      </w:pPr>
    </w:p>
    <w:p w14:paraId="3F2BEE68" w14:textId="77777777" w:rsidR="006B4412" w:rsidRPr="00D3576F" w:rsidRDefault="006B4412" w:rsidP="006B4412">
      <w:pPr>
        <w:keepNext/>
        <w:rPr>
          <w:sz w:val="20"/>
          <w:szCs w:val="20"/>
        </w:rPr>
      </w:pPr>
      <w:r w:rsidRPr="00D3576F">
        <w:rPr>
          <w:sz w:val="20"/>
          <w:szCs w:val="20"/>
        </w:rPr>
        <w:lastRenderedPageBreak/>
        <w:t>Q8.21 Which of the following best describes your high school grades so far overall?</w:t>
      </w:r>
    </w:p>
    <w:p w14:paraId="1365D24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Mostly A's </w:t>
      </w:r>
    </w:p>
    <w:p w14:paraId="444137C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A's and B's </w:t>
      </w:r>
    </w:p>
    <w:p w14:paraId="150681E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Mostly B's </w:t>
      </w:r>
    </w:p>
    <w:p w14:paraId="35B31B6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B's and C's </w:t>
      </w:r>
    </w:p>
    <w:p w14:paraId="332EB14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Mostly C's </w:t>
      </w:r>
    </w:p>
    <w:p w14:paraId="2154DF5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C's and D's </w:t>
      </w:r>
    </w:p>
    <w:p w14:paraId="5008FCE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Mostly D's or below </w:t>
      </w:r>
    </w:p>
    <w:p w14:paraId="03DBCE4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I don't know </w:t>
      </w:r>
    </w:p>
    <w:p w14:paraId="2285BD95" w14:textId="77777777" w:rsidR="006B4412" w:rsidRPr="00D3576F" w:rsidRDefault="006B4412" w:rsidP="006B4412">
      <w:pPr>
        <w:rPr>
          <w:sz w:val="20"/>
          <w:szCs w:val="20"/>
        </w:rPr>
      </w:pPr>
    </w:p>
    <w:p w14:paraId="7FC6C8A7" w14:textId="77777777" w:rsidR="006B4412" w:rsidRPr="00D3576F" w:rsidRDefault="006B4412" w:rsidP="006B4412">
      <w:pPr>
        <w:pStyle w:val="QuestionSeparator"/>
        <w:rPr>
          <w:sz w:val="20"/>
          <w:szCs w:val="20"/>
        </w:rPr>
      </w:pPr>
    </w:p>
    <w:p w14:paraId="080CB278" w14:textId="77777777" w:rsidR="006B4412" w:rsidRPr="00D3576F" w:rsidRDefault="006B4412" w:rsidP="006B4412">
      <w:pPr>
        <w:rPr>
          <w:sz w:val="20"/>
          <w:szCs w:val="20"/>
        </w:rPr>
      </w:pPr>
    </w:p>
    <w:p w14:paraId="6A276C8C" w14:textId="77777777" w:rsidR="006B4412" w:rsidRPr="00D3576F" w:rsidRDefault="006B4412" w:rsidP="006B4412">
      <w:pPr>
        <w:keepNext/>
        <w:rPr>
          <w:sz w:val="20"/>
          <w:szCs w:val="20"/>
        </w:rPr>
      </w:pPr>
      <w:r w:rsidRPr="00D3576F">
        <w:rPr>
          <w:sz w:val="20"/>
          <w:szCs w:val="20"/>
        </w:rPr>
        <w:t>Q8.22 Have you ever taken a babysitting course or a class that teaches about child development?</w:t>
      </w:r>
    </w:p>
    <w:p w14:paraId="057C379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096D519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41DF7DAC" w14:textId="77777777" w:rsidR="006B4412" w:rsidRPr="00D3576F" w:rsidRDefault="006B4412" w:rsidP="006B4412">
      <w:pPr>
        <w:rPr>
          <w:sz w:val="20"/>
          <w:szCs w:val="20"/>
        </w:rPr>
      </w:pPr>
    </w:p>
    <w:p w14:paraId="35E50055" w14:textId="77777777" w:rsidR="006B4412" w:rsidRPr="00D3576F" w:rsidRDefault="006B4412" w:rsidP="006B4412">
      <w:pPr>
        <w:pStyle w:val="QuestionSeparator"/>
        <w:rPr>
          <w:sz w:val="20"/>
          <w:szCs w:val="20"/>
        </w:rPr>
      </w:pPr>
    </w:p>
    <w:p w14:paraId="2D4A9658" w14:textId="77777777" w:rsidR="006B4412" w:rsidRPr="00D3576F" w:rsidRDefault="006B4412" w:rsidP="006B4412">
      <w:pPr>
        <w:rPr>
          <w:sz w:val="20"/>
          <w:szCs w:val="20"/>
        </w:rPr>
      </w:pPr>
    </w:p>
    <w:p w14:paraId="2176832A" w14:textId="77777777" w:rsidR="006B4412" w:rsidRPr="00D3576F" w:rsidRDefault="006B4412" w:rsidP="006B4412">
      <w:pPr>
        <w:keepNext/>
        <w:rPr>
          <w:sz w:val="20"/>
          <w:szCs w:val="20"/>
        </w:rPr>
      </w:pPr>
      <w:r w:rsidRPr="00D3576F">
        <w:rPr>
          <w:sz w:val="20"/>
          <w:szCs w:val="20"/>
        </w:rPr>
        <w:t>Q8.23 If so, where did you take it?</w:t>
      </w:r>
    </w:p>
    <w:p w14:paraId="5A92A9E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At school during school hours </w:t>
      </w:r>
    </w:p>
    <w:p w14:paraId="478C5C2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At school not during school hours (over the weekend, after school, during the summer, or during another vacation) </w:t>
      </w:r>
    </w:p>
    <w:p w14:paraId="6EB92E1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Through a community organization (such as a Boys &amp; Girls Club or community center) </w:t>
      </w:r>
    </w:p>
    <w:p w14:paraId="51294ED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Other ________________________________________________</w:t>
      </w:r>
    </w:p>
    <w:p w14:paraId="38C17F85" w14:textId="77777777" w:rsidR="006B4412" w:rsidRPr="00D3576F" w:rsidRDefault="006B4412" w:rsidP="006B4412">
      <w:pPr>
        <w:rPr>
          <w:sz w:val="20"/>
          <w:szCs w:val="20"/>
        </w:rPr>
      </w:pPr>
    </w:p>
    <w:p w14:paraId="7245D1C1" w14:textId="77777777" w:rsidR="006B4412" w:rsidRPr="00D3576F" w:rsidRDefault="006B4412" w:rsidP="006B4412">
      <w:pPr>
        <w:pStyle w:val="QuestionSeparator"/>
        <w:rPr>
          <w:sz w:val="20"/>
          <w:szCs w:val="20"/>
        </w:rPr>
      </w:pPr>
    </w:p>
    <w:p w14:paraId="7B8CBB0B" w14:textId="77777777" w:rsidR="006B4412" w:rsidRPr="00D3576F" w:rsidRDefault="006B4412" w:rsidP="006B4412">
      <w:pPr>
        <w:rPr>
          <w:sz w:val="20"/>
          <w:szCs w:val="20"/>
        </w:rPr>
      </w:pPr>
    </w:p>
    <w:p w14:paraId="60F07E6B" w14:textId="77777777" w:rsidR="006B4412" w:rsidRPr="00D3576F" w:rsidRDefault="006B4412" w:rsidP="006B4412">
      <w:pPr>
        <w:keepNext/>
        <w:rPr>
          <w:sz w:val="20"/>
          <w:szCs w:val="20"/>
        </w:rPr>
      </w:pPr>
      <w:r w:rsidRPr="00D3576F">
        <w:rPr>
          <w:sz w:val="20"/>
          <w:szCs w:val="20"/>
        </w:rPr>
        <w:lastRenderedPageBreak/>
        <w:t>Q8.24 Has your school offered opportunities to learn about parenting or child development (whether or not you have taken advantage of these opportunities)?</w:t>
      </w:r>
    </w:p>
    <w:p w14:paraId="052EBE9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6D527A0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102029D9" w14:textId="77777777" w:rsidR="006B4412" w:rsidRPr="00D3576F" w:rsidRDefault="006B4412" w:rsidP="006B4412">
      <w:pPr>
        <w:rPr>
          <w:sz w:val="20"/>
          <w:szCs w:val="20"/>
        </w:rPr>
      </w:pPr>
    </w:p>
    <w:p w14:paraId="3CF23270" w14:textId="77777777" w:rsidR="006B4412" w:rsidRPr="00D3576F" w:rsidRDefault="006B4412" w:rsidP="006B4412">
      <w:pPr>
        <w:pStyle w:val="QuestionSeparator"/>
        <w:rPr>
          <w:sz w:val="20"/>
          <w:szCs w:val="20"/>
        </w:rPr>
      </w:pPr>
    </w:p>
    <w:p w14:paraId="3285CCE7" w14:textId="77777777" w:rsidR="006B4412" w:rsidRPr="00D3576F" w:rsidRDefault="006B4412" w:rsidP="006B4412">
      <w:pPr>
        <w:rPr>
          <w:sz w:val="20"/>
          <w:szCs w:val="20"/>
        </w:rPr>
      </w:pPr>
    </w:p>
    <w:p w14:paraId="52128811" w14:textId="77777777" w:rsidR="006B4412" w:rsidRPr="00D3576F" w:rsidRDefault="006B4412" w:rsidP="006B4412">
      <w:pPr>
        <w:keepNext/>
        <w:rPr>
          <w:sz w:val="20"/>
          <w:szCs w:val="20"/>
        </w:rPr>
      </w:pPr>
      <w:r w:rsidRPr="00D3576F">
        <w:rPr>
          <w:sz w:val="20"/>
          <w:szCs w:val="20"/>
        </w:rPr>
        <w:t>Q8.25 Have you ever taken a course in psychology?</w:t>
      </w:r>
    </w:p>
    <w:p w14:paraId="2BFADF5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5256434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525ECEC2" w14:textId="77777777" w:rsidR="006B4412" w:rsidRPr="00D3576F" w:rsidRDefault="006B4412" w:rsidP="006B4412">
      <w:pPr>
        <w:rPr>
          <w:sz w:val="20"/>
          <w:szCs w:val="20"/>
        </w:rPr>
      </w:pPr>
    </w:p>
    <w:p w14:paraId="1A2EC085" w14:textId="77777777" w:rsidR="006B4412" w:rsidRPr="00D3576F" w:rsidRDefault="006B4412" w:rsidP="006B4412">
      <w:pPr>
        <w:pStyle w:val="QuestionSeparator"/>
        <w:rPr>
          <w:sz w:val="20"/>
          <w:szCs w:val="20"/>
        </w:rPr>
      </w:pPr>
    </w:p>
    <w:p w14:paraId="0E9C7234" w14:textId="77777777" w:rsidR="006B4412" w:rsidRPr="00D3576F" w:rsidRDefault="006B4412" w:rsidP="006B4412">
      <w:pPr>
        <w:rPr>
          <w:sz w:val="20"/>
          <w:szCs w:val="20"/>
        </w:rPr>
      </w:pPr>
    </w:p>
    <w:p w14:paraId="22D5FE19" w14:textId="77777777" w:rsidR="006B4412" w:rsidRPr="00D3576F" w:rsidRDefault="006B4412" w:rsidP="006B4412">
      <w:pPr>
        <w:keepNext/>
        <w:rPr>
          <w:sz w:val="20"/>
          <w:szCs w:val="20"/>
        </w:rPr>
      </w:pPr>
      <w:r w:rsidRPr="00D3576F">
        <w:rPr>
          <w:sz w:val="20"/>
          <w:szCs w:val="20"/>
        </w:rPr>
        <w:t>Q8.26 Do you think you would like to have children someday?</w:t>
      </w:r>
    </w:p>
    <w:p w14:paraId="0681CA5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3C3B58F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Maybe </w:t>
      </w:r>
    </w:p>
    <w:p w14:paraId="4BD1103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2E68CE73" w14:textId="77777777" w:rsidR="006B4412" w:rsidRPr="00D3576F" w:rsidRDefault="006B4412" w:rsidP="006B4412">
      <w:pPr>
        <w:rPr>
          <w:sz w:val="20"/>
          <w:szCs w:val="20"/>
        </w:rPr>
      </w:pPr>
    </w:p>
    <w:p w14:paraId="05C4E6E6" w14:textId="77777777" w:rsidR="006B4412" w:rsidRPr="00D3576F" w:rsidRDefault="006B4412" w:rsidP="006B4412">
      <w:pPr>
        <w:pStyle w:val="BlockEndLabel"/>
        <w:rPr>
          <w:sz w:val="20"/>
          <w:szCs w:val="20"/>
        </w:rPr>
      </w:pPr>
      <w:r w:rsidRPr="00D3576F">
        <w:rPr>
          <w:sz w:val="20"/>
          <w:szCs w:val="20"/>
        </w:rPr>
        <w:t>End of Block: Biographical Information</w:t>
      </w:r>
    </w:p>
    <w:p w14:paraId="6DDAC637" w14:textId="77777777" w:rsidR="006B4412" w:rsidRPr="00D3576F" w:rsidRDefault="006B4412" w:rsidP="006B4412">
      <w:pPr>
        <w:pStyle w:val="BlockSeparator"/>
        <w:rPr>
          <w:sz w:val="20"/>
          <w:szCs w:val="20"/>
        </w:rPr>
      </w:pPr>
    </w:p>
    <w:p w14:paraId="7CF322D0" w14:textId="77777777" w:rsidR="006B4412" w:rsidRPr="00D3576F" w:rsidRDefault="006B4412" w:rsidP="006B4412">
      <w:pPr>
        <w:pStyle w:val="BlockStartLabel"/>
        <w:rPr>
          <w:sz w:val="20"/>
          <w:szCs w:val="20"/>
        </w:rPr>
      </w:pPr>
      <w:r w:rsidRPr="00D3576F">
        <w:rPr>
          <w:sz w:val="20"/>
          <w:szCs w:val="20"/>
        </w:rPr>
        <w:t>Start of Block: Beliefs questions preface</w:t>
      </w:r>
    </w:p>
    <w:p w14:paraId="168B8911" w14:textId="77777777" w:rsidR="006B4412" w:rsidRPr="00D3576F" w:rsidRDefault="006B4412" w:rsidP="006B4412">
      <w:pPr>
        <w:rPr>
          <w:sz w:val="20"/>
          <w:szCs w:val="20"/>
        </w:rPr>
      </w:pPr>
    </w:p>
    <w:p w14:paraId="0215FC43" w14:textId="77777777" w:rsidR="006B4412" w:rsidRPr="00D3576F" w:rsidRDefault="006B4412" w:rsidP="006B4412">
      <w:pPr>
        <w:keepNext/>
        <w:rPr>
          <w:sz w:val="20"/>
          <w:szCs w:val="20"/>
        </w:rPr>
      </w:pPr>
      <w:r w:rsidRPr="00D3576F">
        <w:rPr>
          <w:sz w:val="20"/>
          <w:szCs w:val="20"/>
        </w:rPr>
        <w:t>Q9.1 The next series of questions will ask you about your beliefs about parenting and children.</w:t>
      </w:r>
    </w:p>
    <w:p w14:paraId="207B5AD4" w14:textId="77777777" w:rsidR="006B4412" w:rsidRPr="00D3576F" w:rsidRDefault="006B4412" w:rsidP="006B4412">
      <w:pPr>
        <w:rPr>
          <w:sz w:val="20"/>
          <w:szCs w:val="20"/>
        </w:rPr>
      </w:pPr>
    </w:p>
    <w:p w14:paraId="37582B3E" w14:textId="77777777" w:rsidR="006B4412" w:rsidRPr="00D3576F" w:rsidRDefault="006B4412" w:rsidP="006B4412">
      <w:pPr>
        <w:pStyle w:val="BlockEndLabel"/>
        <w:rPr>
          <w:sz w:val="20"/>
          <w:szCs w:val="20"/>
        </w:rPr>
      </w:pPr>
      <w:r w:rsidRPr="00D3576F">
        <w:rPr>
          <w:sz w:val="20"/>
          <w:szCs w:val="20"/>
        </w:rPr>
        <w:t>End of Block: Beliefs questions preface</w:t>
      </w:r>
    </w:p>
    <w:p w14:paraId="4C7FCB28" w14:textId="77777777" w:rsidR="006B4412" w:rsidRPr="00D3576F" w:rsidRDefault="006B4412" w:rsidP="006B4412">
      <w:pPr>
        <w:pStyle w:val="BlockSeparator"/>
        <w:rPr>
          <w:sz w:val="20"/>
          <w:szCs w:val="20"/>
        </w:rPr>
      </w:pPr>
    </w:p>
    <w:p w14:paraId="5DA18B01" w14:textId="77777777" w:rsidR="006B4412" w:rsidRPr="00D3576F" w:rsidRDefault="006B4412" w:rsidP="006B4412">
      <w:pPr>
        <w:pStyle w:val="BlockStartLabel"/>
        <w:rPr>
          <w:sz w:val="20"/>
          <w:szCs w:val="20"/>
        </w:rPr>
      </w:pPr>
      <w:r w:rsidRPr="00D3576F">
        <w:rPr>
          <w:sz w:val="20"/>
          <w:szCs w:val="20"/>
        </w:rPr>
        <w:t>Start of Block: Growth Mindset</w:t>
      </w:r>
    </w:p>
    <w:p w14:paraId="195E9E86" w14:textId="77777777" w:rsidR="006B4412" w:rsidRPr="00D3576F" w:rsidRDefault="006B4412" w:rsidP="006B4412">
      <w:pPr>
        <w:rPr>
          <w:sz w:val="20"/>
          <w:szCs w:val="20"/>
        </w:rPr>
      </w:pPr>
    </w:p>
    <w:p w14:paraId="5DF44981" w14:textId="77777777" w:rsidR="006B4412" w:rsidRPr="00D3576F" w:rsidRDefault="006B4412" w:rsidP="006B4412">
      <w:pPr>
        <w:keepNext/>
        <w:rPr>
          <w:sz w:val="20"/>
          <w:szCs w:val="20"/>
        </w:rPr>
      </w:pPr>
      <w:r w:rsidRPr="00D3576F">
        <w:rPr>
          <w:sz w:val="20"/>
          <w:szCs w:val="20"/>
        </w:rPr>
        <w:lastRenderedPageBreak/>
        <w:t>Q10.1 Praising children's hard work is a good way to build their self-esteem.</w:t>
      </w:r>
    </w:p>
    <w:p w14:paraId="7FB4B6F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52DD4C5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0EC7BC8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1F98E6C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47DA48A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1C22A2F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77D18A5B" w14:textId="77777777" w:rsidR="006B4412" w:rsidRPr="00D3576F" w:rsidRDefault="006B4412" w:rsidP="006B4412">
      <w:pPr>
        <w:rPr>
          <w:sz w:val="20"/>
          <w:szCs w:val="20"/>
        </w:rPr>
      </w:pPr>
    </w:p>
    <w:p w14:paraId="3CB5B59A" w14:textId="77777777" w:rsidR="006B4412" w:rsidRPr="00D3576F" w:rsidRDefault="006B4412" w:rsidP="006B4412">
      <w:pPr>
        <w:pStyle w:val="QuestionSeparator"/>
        <w:rPr>
          <w:sz w:val="20"/>
          <w:szCs w:val="20"/>
        </w:rPr>
      </w:pPr>
    </w:p>
    <w:p w14:paraId="2204A831" w14:textId="77777777" w:rsidR="006B4412" w:rsidRPr="00D3576F" w:rsidRDefault="006B4412" w:rsidP="006B4412">
      <w:pPr>
        <w:rPr>
          <w:sz w:val="20"/>
          <w:szCs w:val="20"/>
        </w:rPr>
      </w:pPr>
    </w:p>
    <w:p w14:paraId="27B53213" w14:textId="77777777" w:rsidR="006B4412" w:rsidRPr="00D3576F" w:rsidRDefault="006B4412" w:rsidP="006B4412">
      <w:pPr>
        <w:keepNext/>
        <w:rPr>
          <w:sz w:val="20"/>
          <w:szCs w:val="20"/>
        </w:rPr>
      </w:pPr>
      <w:r w:rsidRPr="00D3576F">
        <w:rPr>
          <w:sz w:val="20"/>
          <w:szCs w:val="20"/>
        </w:rPr>
        <w:t>Q10.2 Parents can make a big difference in a child's learning, no matter how smart the child is.</w:t>
      </w:r>
    </w:p>
    <w:p w14:paraId="6D4EC74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02411BB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16CFD75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3E84615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7796734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1D191F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3FD94722" w14:textId="77777777" w:rsidR="006B4412" w:rsidRPr="00D3576F" w:rsidRDefault="006B4412" w:rsidP="006B4412">
      <w:pPr>
        <w:rPr>
          <w:sz w:val="20"/>
          <w:szCs w:val="20"/>
        </w:rPr>
      </w:pPr>
    </w:p>
    <w:p w14:paraId="0D8AC91C" w14:textId="77777777" w:rsidR="006B4412" w:rsidRPr="00D3576F" w:rsidRDefault="006B4412" w:rsidP="006B4412">
      <w:pPr>
        <w:pStyle w:val="QuestionSeparator"/>
        <w:rPr>
          <w:sz w:val="20"/>
          <w:szCs w:val="20"/>
        </w:rPr>
      </w:pPr>
    </w:p>
    <w:p w14:paraId="2051DDE9" w14:textId="77777777" w:rsidR="006B4412" w:rsidRPr="00D3576F" w:rsidRDefault="006B4412" w:rsidP="006B4412">
      <w:pPr>
        <w:rPr>
          <w:sz w:val="20"/>
          <w:szCs w:val="20"/>
        </w:rPr>
      </w:pPr>
    </w:p>
    <w:p w14:paraId="7FBB09F5" w14:textId="77777777" w:rsidR="006B4412" w:rsidRPr="00D3576F" w:rsidRDefault="006B4412" w:rsidP="006B4412">
      <w:pPr>
        <w:keepNext/>
        <w:rPr>
          <w:sz w:val="20"/>
          <w:szCs w:val="20"/>
        </w:rPr>
      </w:pPr>
      <w:r w:rsidRPr="00D3576F">
        <w:rPr>
          <w:sz w:val="20"/>
          <w:szCs w:val="20"/>
        </w:rPr>
        <w:lastRenderedPageBreak/>
        <w:t>Q10.3 Parents should always encourage their children to try their best, even if they might fail.</w:t>
      </w:r>
    </w:p>
    <w:p w14:paraId="457A05C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753D3E7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4991855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EB614A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5A42482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3BD67D6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2E95703F" w14:textId="77777777" w:rsidR="006B4412" w:rsidRPr="00D3576F" w:rsidRDefault="006B4412" w:rsidP="006B4412">
      <w:pPr>
        <w:rPr>
          <w:sz w:val="20"/>
          <w:szCs w:val="20"/>
        </w:rPr>
      </w:pPr>
    </w:p>
    <w:p w14:paraId="35FFF196" w14:textId="77777777" w:rsidR="006B4412" w:rsidRPr="00D3576F" w:rsidRDefault="006B4412" w:rsidP="006B4412">
      <w:pPr>
        <w:pStyle w:val="QuestionSeparator"/>
        <w:rPr>
          <w:sz w:val="20"/>
          <w:szCs w:val="20"/>
        </w:rPr>
      </w:pPr>
    </w:p>
    <w:p w14:paraId="36E3D305" w14:textId="77777777" w:rsidR="006B4412" w:rsidRPr="00D3576F" w:rsidRDefault="006B4412" w:rsidP="006B4412">
      <w:pPr>
        <w:rPr>
          <w:sz w:val="20"/>
          <w:szCs w:val="20"/>
        </w:rPr>
      </w:pPr>
    </w:p>
    <w:p w14:paraId="5D234440" w14:textId="77777777" w:rsidR="006B4412" w:rsidRPr="00D3576F" w:rsidRDefault="006B4412" w:rsidP="006B4412">
      <w:pPr>
        <w:keepNext/>
        <w:rPr>
          <w:sz w:val="20"/>
          <w:szCs w:val="20"/>
        </w:rPr>
      </w:pPr>
      <w:r w:rsidRPr="00D3576F">
        <w:rPr>
          <w:sz w:val="20"/>
          <w:szCs w:val="20"/>
        </w:rPr>
        <w:t>Q10.4 People can learn to become better parents.</w:t>
      </w:r>
    </w:p>
    <w:p w14:paraId="2CFE387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2FCA338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7B27C89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4048119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27D6BC1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73FBBFE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1BFF2964" w14:textId="77777777" w:rsidR="006B4412" w:rsidRPr="00D3576F" w:rsidRDefault="006B4412" w:rsidP="006B4412">
      <w:pPr>
        <w:rPr>
          <w:sz w:val="20"/>
          <w:szCs w:val="20"/>
        </w:rPr>
      </w:pPr>
    </w:p>
    <w:p w14:paraId="26E394A8" w14:textId="77777777" w:rsidR="006B4412" w:rsidRPr="00D3576F" w:rsidRDefault="006B4412" w:rsidP="006B4412">
      <w:pPr>
        <w:pStyle w:val="QuestionSeparator"/>
        <w:rPr>
          <w:sz w:val="20"/>
          <w:szCs w:val="20"/>
        </w:rPr>
      </w:pPr>
    </w:p>
    <w:p w14:paraId="03CAB4C5" w14:textId="77777777" w:rsidR="006B4412" w:rsidRPr="00D3576F" w:rsidRDefault="006B4412" w:rsidP="006B4412">
      <w:pPr>
        <w:rPr>
          <w:sz w:val="20"/>
          <w:szCs w:val="20"/>
        </w:rPr>
      </w:pPr>
    </w:p>
    <w:p w14:paraId="1285A4D6" w14:textId="77777777" w:rsidR="006B4412" w:rsidRPr="00D3576F" w:rsidRDefault="006B4412" w:rsidP="006B4412">
      <w:pPr>
        <w:keepNext/>
        <w:rPr>
          <w:sz w:val="20"/>
          <w:szCs w:val="20"/>
        </w:rPr>
      </w:pPr>
      <w:r w:rsidRPr="00D3576F">
        <w:rPr>
          <w:sz w:val="20"/>
          <w:szCs w:val="20"/>
        </w:rPr>
        <w:lastRenderedPageBreak/>
        <w:t xml:space="preserve">Q10.5 Imagine that you are helping a five-year-old child learn to tie his </w:t>
      </w:r>
      <w:proofErr w:type="gramStart"/>
      <w:r w:rsidRPr="00D3576F">
        <w:rPr>
          <w:sz w:val="20"/>
          <w:szCs w:val="20"/>
        </w:rPr>
        <w:t>shoes .</w:t>
      </w:r>
      <w:proofErr w:type="gramEnd"/>
      <w:r w:rsidRPr="00D3576F">
        <w:rPr>
          <w:sz w:val="20"/>
          <w:szCs w:val="20"/>
        </w:rPr>
        <w:t xml:space="preserve"> The child is struggling. A good way to help him is to let him give up and to tie the shoes for him.</w:t>
      </w:r>
    </w:p>
    <w:p w14:paraId="2C11733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347DFE2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608B79E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1D0700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14679A7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59D5E6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613AB44F" w14:textId="77777777" w:rsidR="006B4412" w:rsidRPr="00D3576F" w:rsidRDefault="006B4412" w:rsidP="006B4412">
      <w:pPr>
        <w:rPr>
          <w:sz w:val="20"/>
          <w:szCs w:val="20"/>
        </w:rPr>
      </w:pPr>
    </w:p>
    <w:p w14:paraId="24242B52" w14:textId="77777777" w:rsidR="006B4412" w:rsidRPr="00D3576F" w:rsidRDefault="006B4412" w:rsidP="006B4412">
      <w:pPr>
        <w:pStyle w:val="BlockEndLabel"/>
        <w:rPr>
          <w:sz w:val="20"/>
          <w:szCs w:val="20"/>
        </w:rPr>
      </w:pPr>
      <w:r w:rsidRPr="00D3576F">
        <w:rPr>
          <w:sz w:val="20"/>
          <w:szCs w:val="20"/>
        </w:rPr>
        <w:t>End of Block: Growth Mindset</w:t>
      </w:r>
    </w:p>
    <w:p w14:paraId="1A9E9C7E" w14:textId="77777777" w:rsidR="006B4412" w:rsidRPr="00D3576F" w:rsidRDefault="006B4412" w:rsidP="006B4412">
      <w:pPr>
        <w:pStyle w:val="BlockSeparator"/>
        <w:rPr>
          <w:sz w:val="20"/>
          <w:szCs w:val="20"/>
        </w:rPr>
      </w:pPr>
    </w:p>
    <w:p w14:paraId="51E64DFC" w14:textId="77777777" w:rsidR="006B4412" w:rsidRPr="00D3576F" w:rsidRDefault="006B4412" w:rsidP="006B4412">
      <w:pPr>
        <w:pStyle w:val="BlockStartLabel"/>
        <w:rPr>
          <w:sz w:val="20"/>
          <w:szCs w:val="20"/>
        </w:rPr>
      </w:pPr>
      <w:r w:rsidRPr="00D3576F">
        <w:rPr>
          <w:sz w:val="20"/>
          <w:szCs w:val="20"/>
        </w:rPr>
        <w:t>Start of Block: Developing Oral Language</w:t>
      </w:r>
    </w:p>
    <w:p w14:paraId="0B4AAFF1" w14:textId="77777777" w:rsidR="006B4412" w:rsidRPr="00D3576F" w:rsidRDefault="006B4412" w:rsidP="006B4412">
      <w:pPr>
        <w:rPr>
          <w:sz w:val="20"/>
          <w:szCs w:val="20"/>
        </w:rPr>
      </w:pPr>
    </w:p>
    <w:p w14:paraId="4B4C5989" w14:textId="77777777" w:rsidR="006B4412" w:rsidRPr="00D3576F" w:rsidRDefault="006B4412" w:rsidP="006B4412">
      <w:pPr>
        <w:keepNext/>
        <w:rPr>
          <w:sz w:val="20"/>
          <w:szCs w:val="20"/>
        </w:rPr>
      </w:pPr>
      <w:r w:rsidRPr="00D3576F">
        <w:rPr>
          <w:sz w:val="20"/>
          <w:szCs w:val="20"/>
        </w:rPr>
        <w:t>Q11.1 Parents should use all kinds of words - big and small - with children, even if the children aren't yet talking.</w:t>
      </w:r>
    </w:p>
    <w:p w14:paraId="4B13C45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505F58A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74D9CB5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25B01C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585F1CA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53DB472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1E4663A3" w14:textId="77777777" w:rsidR="006B4412" w:rsidRPr="00D3576F" w:rsidRDefault="006B4412" w:rsidP="006B4412">
      <w:pPr>
        <w:rPr>
          <w:sz w:val="20"/>
          <w:szCs w:val="20"/>
        </w:rPr>
      </w:pPr>
    </w:p>
    <w:p w14:paraId="0D693956" w14:textId="77777777" w:rsidR="006B4412" w:rsidRPr="00D3576F" w:rsidRDefault="006B4412" w:rsidP="006B4412">
      <w:pPr>
        <w:pStyle w:val="QuestionSeparator"/>
        <w:rPr>
          <w:sz w:val="20"/>
          <w:szCs w:val="20"/>
        </w:rPr>
      </w:pPr>
    </w:p>
    <w:p w14:paraId="18C958E8" w14:textId="77777777" w:rsidR="006B4412" w:rsidRPr="00D3576F" w:rsidRDefault="006B4412" w:rsidP="006B4412">
      <w:pPr>
        <w:rPr>
          <w:sz w:val="20"/>
          <w:szCs w:val="20"/>
        </w:rPr>
      </w:pPr>
    </w:p>
    <w:p w14:paraId="7F648CC0" w14:textId="77777777" w:rsidR="006B4412" w:rsidRPr="00D3576F" w:rsidRDefault="006B4412" w:rsidP="006B4412">
      <w:pPr>
        <w:keepNext/>
        <w:rPr>
          <w:sz w:val="20"/>
          <w:szCs w:val="20"/>
        </w:rPr>
      </w:pPr>
      <w:r w:rsidRPr="00D3576F">
        <w:rPr>
          <w:sz w:val="20"/>
          <w:szCs w:val="20"/>
        </w:rPr>
        <w:lastRenderedPageBreak/>
        <w:t>Q11.2 Parents should read to their children often.</w:t>
      </w:r>
    </w:p>
    <w:p w14:paraId="4F78A51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26299F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7BB918B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06F697C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3D2958A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763BC53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6E094C5B" w14:textId="77777777" w:rsidR="006B4412" w:rsidRPr="00D3576F" w:rsidRDefault="006B4412" w:rsidP="006B4412">
      <w:pPr>
        <w:rPr>
          <w:sz w:val="20"/>
          <w:szCs w:val="20"/>
        </w:rPr>
      </w:pPr>
    </w:p>
    <w:p w14:paraId="75C3319F" w14:textId="77777777" w:rsidR="006B4412" w:rsidRPr="00D3576F" w:rsidRDefault="006B4412" w:rsidP="006B4412">
      <w:pPr>
        <w:pStyle w:val="QuestionSeparator"/>
        <w:rPr>
          <w:sz w:val="20"/>
          <w:szCs w:val="20"/>
        </w:rPr>
      </w:pPr>
    </w:p>
    <w:p w14:paraId="5C53969F" w14:textId="77777777" w:rsidR="006B4412" w:rsidRPr="00D3576F" w:rsidRDefault="006B4412" w:rsidP="006B4412">
      <w:pPr>
        <w:rPr>
          <w:sz w:val="20"/>
          <w:szCs w:val="20"/>
        </w:rPr>
      </w:pPr>
    </w:p>
    <w:p w14:paraId="0DC64754" w14:textId="77777777" w:rsidR="006B4412" w:rsidRPr="00D3576F" w:rsidRDefault="006B4412" w:rsidP="006B4412">
      <w:pPr>
        <w:keepNext/>
        <w:rPr>
          <w:sz w:val="20"/>
          <w:szCs w:val="20"/>
        </w:rPr>
      </w:pPr>
      <w:r w:rsidRPr="00D3576F">
        <w:rPr>
          <w:sz w:val="20"/>
          <w:szCs w:val="20"/>
        </w:rPr>
        <w:t>Q11.3 When a child asks a question, the parent should give a full explanation.</w:t>
      </w:r>
    </w:p>
    <w:p w14:paraId="0AAB14C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048865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595650A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5F6023F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06501DF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4A9A236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164E3497" w14:textId="77777777" w:rsidR="006B4412" w:rsidRPr="00D3576F" w:rsidRDefault="006B4412" w:rsidP="006B4412">
      <w:pPr>
        <w:rPr>
          <w:sz w:val="20"/>
          <w:szCs w:val="20"/>
        </w:rPr>
      </w:pPr>
    </w:p>
    <w:p w14:paraId="51444179" w14:textId="77777777" w:rsidR="006B4412" w:rsidRPr="00D3576F" w:rsidRDefault="006B4412" w:rsidP="006B4412">
      <w:pPr>
        <w:pStyle w:val="QuestionSeparator"/>
        <w:rPr>
          <w:sz w:val="20"/>
          <w:szCs w:val="20"/>
        </w:rPr>
      </w:pPr>
    </w:p>
    <w:p w14:paraId="429096C6" w14:textId="77777777" w:rsidR="006B4412" w:rsidRPr="00D3576F" w:rsidRDefault="006B4412" w:rsidP="006B4412">
      <w:pPr>
        <w:rPr>
          <w:sz w:val="20"/>
          <w:szCs w:val="20"/>
        </w:rPr>
      </w:pPr>
    </w:p>
    <w:p w14:paraId="3FF4FF46" w14:textId="77777777" w:rsidR="006B4412" w:rsidRPr="00D3576F" w:rsidRDefault="006B4412" w:rsidP="006B4412">
      <w:pPr>
        <w:keepNext/>
        <w:rPr>
          <w:sz w:val="20"/>
          <w:szCs w:val="20"/>
        </w:rPr>
      </w:pPr>
      <w:r w:rsidRPr="00D3576F">
        <w:rPr>
          <w:sz w:val="20"/>
          <w:szCs w:val="20"/>
        </w:rPr>
        <w:lastRenderedPageBreak/>
        <w:t>Q11.4 Talking to babies--even if they can't talk yet--is important.</w:t>
      </w:r>
    </w:p>
    <w:p w14:paraId="34F1F60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4177221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12646A4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314E2B6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1EE3700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164C6D3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0D06C02F" w14:textId="77777777" w:rsidR="006B4412" w:rsidRPr="00D3576F" w:rsidRDefault="006B4412" w:rsidP="006B4412">
      <w:pPr>
        <w:rPr>
          <w:sz w:val="20"/>
          <w:szCs w:val="20"/>
        </w:rPr>
      </w:pPr>
    </w:p>
    <w:p w14:paraId="57077F73" w14:textId="77777777" w:rsidR="006B4412" w:rsidRPr="00D3576F" w:rsidRDefault="006B4412" w:rsidP="006B4412">
      <w:pPr>
        <w:pStyle w:val="QuestionSeparator"/>
        <w:rPr>
          <w:sz w:val="20"/>
          <w:szCs w:val="20"/>
        </w:rPr>
      </w:pPr>
    </w:p>
    <w:p w14:paraId="55B13757" w14:textId="77777777" w:rsidR="006B4412" w:rsidRPr="00D3576F" w:rsidRDefault="006B4412" w:rsidP="006B4412">
      <w:pPr>
        <w:rPr>
          <w:sz w:val="20"/>
          <w:szCs w:val="20"/>
        </w:rPr>
      </w:pPr>
    </w:p>
    <w:p w14:paraId="0AA4F946" w14:textId="77777777" w:rsidR="006B4412" w:rsidRPr="00D3576F" w:rsidRDefault="006B4412" w:rsidP="006B4412">
      <w:pPr>
        <w:keepNext/>
        <w:rPr>
          <w:sz w:val="20"/>
          <w:szCs w:val="20"/>
        </w:rPr>
      </w:pPr>
      <w:r w:rsidRPr="00D3576F">
        <w:rPr>
          <w:sz w:val="20"/>
          <w:szCs w:val="20"/>
        </w:rPr>
        <w:t>Q11.5 Playing a game like “20 questions" is not only fun but can also help young children learn new words.    </w:t>
      </w:r>
    </w:p>
    <w:p w14:paraId="75FB9EC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5107733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25DCCC7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229DD5B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1C1D96F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363468E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13A8449A" w14:textId="77777777" w:rsidR="006B4412" w:rsidRPr="00D3576F" w:rsidRDefault="006B4412" w:rsidP="006B4412">
      <w:pPr>
        <w:rPr>
          <w:sz w:val="20"/>
          <w:szCs w:val="20"/>
        </w:rPr>
      </w:pPr>
    </w:p>
    <w:p w14:paraId="395C78A6" w14:textId="77777777" w:rsidR="006B4412" w:rsidRPr="00D3576F" w:rsidRDefault="006B4412" w:rsidP="006B4412">
      <w:pPr>
        <w:pStyle w:val="QuestionSeparator"/>
        <w:rPr>
          <w:sz w:val="20"/>
          <w:szCs w:val="20"/>
        </w:rPr>
      </w:pPr>
    </w:p>
    <w:p w14:paraId="2B8D54B1" w14:textId="77777777" w:rsidR="006B4412" w:rsidRPr="00D3576F" w:rsidRDefault="006B4412" w:rsidP="006B4412">
      <w:pPr>
        <w:rPr>
          <w:sz w:val="20"/>
          <w:szCs w:val="20"/>
        </w:rPr>
      </w:pPr>
    </w:p>
    <w:p w14:paraId="67F6E2B7" w14:textId="77777777" w:rsidR="006B4412" w:rsidRPr="00D3576F" w:rsidRDefault="006B4412" w:rsidP="006B4412">
      <w:pPr>
        <w:keepNext/>
        <w:rPr>
          <w:sz w:val="20"/>
          <w:szCs w:val="20"/>
        </w:rPr>
      </w:pPr>
      <w:r w:rsidRPr="00D3576F">
        <w:rPr>
          <w:sz w:val="20"/>
          <w:szCs w:val="20"/>
        </w:rPr>
        <w:lastRenderedPageBreak/>
        <w:t>Q11.6 Children should be given the opportunity to talk as well as to listen. </w:t>
      </w:r>
    </w:p>
    <w:p w14:paraId="05646D3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78BE653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3B3DDC7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4F3F102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415B82F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EBCB6B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58BA7B06" w14:textId="77777777" w:rsidR="006B4412" w:rsidRPr="00D3576F" w:rsidRDefault="006B4412" w:rsidP="006B4412">
      <w:pPr>
        <w:rPr>
          <w:sz w:val="20"/>
          <w:szCs w:val="20"/>
        </w:rPr>
      </w:pPr>
    </w:p>
    <w:p w14:paraId="050E686E" w14:textId="77777777" w:rsidR="006B4412" w:rsidRPr="00D3576F" w:rsidRDefault="006B4412" w:rsidP="006B4412">
      <w:pPr>
        <w:pStyle w:val="BlockEndLabel"/>
        <w:rPr>
          <w:sz w:val="20"/>
          <w:szCs w:val="20"/>
        </w:rPr>
      </w:pPr>
      <w:r w:rsidRPr="00D3576F">
        <w:rPr>
          <w:sz w:val="20"/>
          <w:szCs w:val="20"/>
        </w:rPr>
        <w:t>End of Block: Developing Oral Language</w:t>
      </w:r>
    </w:p>
    <w:p w14:paraId="14C8EFDF" w14:textId="77777777" w:rsidR="006B4412" w:rsidRPr="00D3576F" w:rsidRDefault="006B4412" w:rsidP="006B4412">
      <w:pPr>
        <w:pStyle w:val="BlockSeparator"/>
        <w:rPr>
          <w:sz w:val="20"/>
          <w:szCs w:val="20"/>
        </w:rPr>
      </w:pPr>
    </w:p>
    <w:p w14:paraId="7BA7026B" w14:textId="77777777" w:rsidR="006B4412" w:rsidRPr="00D3576F" w:rsidRDefault="006B4412" w:rsidP="006B4412">
      <w:pPr>
        <w:pStyle w:val="BlockStartLabel"/>
        <w:rPr>
          <w:sz w:val="20"/>
          <w:szCs w:val="20"/>
        </w:rPr>
      </w:pPr>
      <w:r w:rsidRPr="00D3576F">
        <w:rPr>
          <w:sz w:val="20"/>
          <w:szCs w:val="20"/>
        </w:rPr>
        <w:t>Start of Block: Role in Early Learning</w:t>
      </w:r>
    </w:p>
    <w:p w14:paraId="5114BCDB" w14:textId="77777777" w:rsidR="006B4412" w:rsidRPr="00D3576F" w:rsidRDefault="006B4412" w:rsidP="006B4412">
      <w:pPr>
        <w:rPr>
          <w:sz w:val="20"/>
          <w:szCs w:val="20"/>
        </w:rPr>
      </w:pPr>
    </w:p>
    <w:p w14:paraId="239DEC4F" w14:textId="77777777" w:rsidR="006B4412" w:rsidRPr="00D3576F" w:rsidRDefault="006B4412" w:rsidP="006B4412">
      <w:pPr>
        <w:keepNext/>
        <w:rPr>
          <w:sz w:val="20"/>
          <w:szCs w:val="20"/>
        </w:rPr>
      </w:pPr>
      <w:r w:rsidRPr="00D3576F">
        <w:rPr>
          <w:sz w:val="20"/>
          <w:szCs w:val="20"/>
        </w:rPr>
        <w:t xml:space="preserve">Q12.1 </w:t>
      </w:r>
      <w:r w:rsidRPr="00D3576F">
        <w:rPr>
          <w:sz w:val="20"/>
          <w:szCs w:val="20"/>
        </w:rPr>
        <w:br/>
        <w:t>Parents should have high expectations for their children.</w:t>
      </w:r>
      <w:r w:rsidRPr="00D3576F">
        <w:rPr>
          <w:sz w:val="20"/>
          <w:szCs w:val="20"/>
        </w:rPr>
        <w:br/>
      </w:r>
    </w:p>
    <w:p w14:paraId="7C7F68D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3EE6E22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3A7E62A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1D9BB03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78C4A22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2A8E4A8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2FCED1AD" w14:textId="77777777" w:rsidR="006B4412" w:rsidRPr="00D3576F" w:rsidRDefault="006B4412" w:rsidP="006B4412">
      <w:pPr>
        <w:rPr>
          <w:sz w:val="20"/>
          <w:szCs w:val="20"/>
        </w:rPr>
      </w:pPr>
    </w:p>
    <w:p w14:paraId="2C4E9425" w14:textId="77777777" w:rsidR="006B4412" w:rsidRPr="00D3576F" w:rsidRDefault="006B4412" w:rsidP="006B4412">
      <w:pPr>
        <w:pStyle w:val="QuestionSeparator"/>
        <w:rPr>
          <w:sz w:val="20"/>
          <w:szCs w:val="20"/>
        </w:rPr>
      </w:pPr>
    </w:p>
    <w:p w14:paraId="5D960F0E" w14:textId="77777777" w:rsidR="006B4412" w:rsidRPr="00D3576F" w:rsidRDefault="006B4412" w:rsidP="006B4412">
      <w:pPr>
        <w:rPr>
          <w:sz w:val="20"/>
          <w:szCs w:val="20"/>
        </w:rPr>
      </w:pPr>
    </w:p>
    <w:p w14:paraId="60CC6E17" w14:textId="77777777" w:rsidR="006B4412" w:rsidRPr="00D3576F" w:rsidRDefault="006B4412" w:rsidP="006B4412">
      <w:pPr>
        <w:keepNext/>
        <w:rPr>
          <w:sz w:val="20"/>
          <w:szCs w:val="20"/>
        </w:rPr>
      </w:pPr>
      <w:r w:rsidRPr="00D3576F">
        <w:rPr>
          <w:sz w:val="20"/>
          <w:szCs w:val="20"/>
        </w:rPr>
        <w:lastRenderedPageBreak/>
        <w:t>Q12.2 It's good for children's development if parents play with them.</w:t>
      </w:r>
    </w:p>
    <w:p w14:paraId="1DA858A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5E5EA30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6FA1875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22D1936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5D10DA3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A905D3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3F554D77" w14:textId="77777777" w:rsidR="006B4412" w:rsidRPr="00D3576F" w:rsidRDefault="006B4412" w:rsidP="006B4412">
      <w:pPr>
        <w:rPr>
          <w:sz w:val="20"/>
          <w:szCs w:val="20"/>
        </w:rPr>
      </w:pPr>
    </w:p>
    <w:p w14:paraId="4689AE70" w14:textId="77777777" w:rsidR="006B4412" w:rsidRPr="00D3576F" w:rsidRDefault="006B4412" w:rsidP="006B4412">
      <w:pPr>
        <w:pStyle w:val="QuestionSeparator"/>
        <w:rPr>
          <w:sz w:val="20"/>
          <w:szCs w:val="20"/>
        </w:rPr>
      </w:pPr>
    </w:p>
    <w:p w14:paraId="2AF5E138" w14:textId="77777777" w:rsidR="006B4412" w:rsidRPr="00D3576F" w:rsidRDefault="006B4412" w:rsidP="006B4412">
      <w:pPr>
        <w:rPr>
          <w:sz w:val="20"/>
          <w:szCs w:val="20"/>
        </w:rPr>
      </w:pPr>
    </w:p>
    <w:p w14:paraId="35CDF5B7" w14:textId="77777777" w:rsidR="006B4412" w:rsidRPr="00D3576F" w:rsidRDefault="006B4412" w:rsidP="006B4412">
      <w:pPr>
        <w:keepNext/>
        <w:rPr>
          <w:sz w:val="20"/>
          <w:szCs w:val="20"/>
        </w:rPr>
      </w:pPr>
      <w:r w:rsidRPr="00D3576F">
        <w:rPr>
          <w:sz w:val="20"/>
          <w:szCs w:val="20"/>
        </w:rPr>
        <w:t>Q12.3 Children learn a lot before they even start school.</w:t>
      </w:r>
    </w:p>
    <w:p w14:paraId="3958353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07FD45C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1A69FCB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F10DF2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754CEF5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2386F4A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0B63D9D3" w14:textId="77777777" w:rsidR="006B4412" w:rsidRPr="00D3576F" w:rsidRDefault="006B4412" w:rsidP="006B4412">
      <w:pPr>
        <w:rPr>
          <w:sz w:val="20"/>
          <w:szCs w:val="20"/>
        </w:rPr>
      </w:pPr>
    </w:p>
    <w:p w14:paraId="10A82782" w14:textId="77777777" w:rsidR="006B4412" w:rsidRPr="00D3576F" w:rsidRDefault="006B4412" w:rsidP="006B4412">
      <w:pPr>
        <w:pStyle w:val="QuestionSeparator"/>
        <w:rPr>
          <w:sz w:val="20"/>
          <w:szCs w:val="20"/>
        </w:rPr>
      </w:pPr>
    </w:p>
    <w:p w14:paraId="1E004E04" w14:textId="77777777" w:rsidR="006B4412" w:rsidRPr="00D3576F" w:rsidRDefault="006B4412" w:rsidP="006B4412">
      <w:pPr>
        <w:rPr>
          <w:sz w:val="20"/>
          <w:szCs w:val="20"/>
        </w:rPr>
      </w:pPr>
    </w:p>
    <w:p w14:paraId="0CBDB43E" w14:textId="77777777" w:rsidR="006B4412" w:rsidRPr="00D3576F" w:rsidRDefault="006B4412" w:rsidP="006B4412">
      <w:pPr>
        <w:keepNext/>
        <w:rPr>
          <w:sz w:val="20"/>
          <w:szCs w:val="20"/>
        </w:rPr>
      </w:pPr>
      <w:r w:rsidRPr="00D3576F">
        <w:rPr>
          <w:sz w:val="20"/>
          <w:szCs w:val="20"/>
        </w:rPr>
        <w:lastRenderedPageBreak/>
        <w:t>Q12.4 It is the parent’s job to teach the child the alphabet and   how to count to ten before school starts.</w:t>
      </w:r>
    </w:p>
    <w:p w14:paraId="64B8584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0F1EBC7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2931B91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73966B3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6C9CF2B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5C18B53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3AEDE61D" w14:textId="77777777" w:rsidR="006B4412" w:rsidRPr="00D3576F" w:rsidRDefault="006B4412" w:rsidP="006B4412">
      <w:pPr>
        <w:rPr>
          <w:sz w:val="20"/>
          <w:szCs w:val="20"/>
        </w:rPr>
      </w:pPr>
    </w:p>
    <w:p w14:paraId="53A1B12A" w14:textId="77777777" w:rsidR="006B4412" w:rsidRPr="00D3576F" w:rsidRDefault="006B4412" w:rsidP="006B4412">
      <w:pPr>
        <w:pStyle w:val="QuestionSeparator"/>
        <w:rPr>
          <w:sz w:val="20"/>
          <w:szCs w:val="20"/>
        </w:rPr>
      </w:pPr>
    </w:p>
    <w:p w14:paraId="7D166ECC" w14:textId="77777777" w:rsidR="006B4412" w:rsidRPr="00D3576F" w:rsidRDefault="006B4412" w:rsidP="006B4412">
      <w:pPr>
        <w:rPr>
          <w:sz w:val="20"/>
          <w:szCs w:val="20"/>
        </w:rPr>
      </w:pPr>
    </w:p>
    <w:p w14:paraId="60A58071" w14:textId="77777777" w:rsidR="006B4412" w:rsidRPr="00D3576F" w:rsidRDefault="006B4412" w:rsidP="006B4412">
      <w:pPr>
        <w:keepNext/>
        <w:rPr>
          <w:sz w:val="20"/>
          <w:szCs w:val="20"/>
        </w:rPr>
      </w:pPr>
      <w:r w:rsidRPr="00D3576F">
        <w:rPr>
          <w:sz w:val="20"/>
          <w:szCs w:val="20"/>
        </w:rPr>
        <w:t>Q12.5 There are lots of everyday opportunities to practice math skills with young children.  </w:t>
      </w:r>
    </w:p>
    <w:p w14:paraId="483D647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7643F4E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281753A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21F112C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3869048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2FDE778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049CEF8F" w14:textId="77777777" w:rsidR="006B4412" w:rsidRPr="00D3576F" w:rsidRDefault="006B4412" w:rsidP="006B4412">
      <w:pPr>
        <w:rPr>
          <w:sz w:val="20"/>
          <w:szCs w:val="20"/>
        </w:rPr>
      </w:pPr>
    </w:p>
    <w:p w14:paraId="139EEF2F" w14:textId="77777777" w:rsidR="006B4412" w:rsidRPr="00D3576F" w:rsidRDefault="006B4412" w:rsidP="006B4412">
      <w:pPr>
        <w:pStyle w:val="BlockEndLabel"/>
        <w:rPr>
          <w:sz w:val="20"/>
          <w:szCs w:val="20"/>
        </w:rPr>
      </w:pPr>
      <w:r w:rsidRPr="00D3576F">
        <w:rPr>
          <w:sz w:val="20"/>
          <w:szCs w:val="20"/>
        </w:rPr>
        <w:t>End of Block: Role in Early Learning</w:t>
      </w:r>
    </w:p>
    <w:p w14:paraId="534A9452" w14:textId="77777777" w:rsidR="006B4412" w:rsidRPr="00D3576F" w:rsidRDefault="006B4412" w:rsidP="006B4412">
      <w:pPr>
        <w:pStyle w:val="BlockSeparator"/>
        <w:rPr>
          <w:sz w:val="20"/>
          <w:szCs w:val="20"/>
        </w:rPr>
      </w:pPr>
    </w:p>
    <w:p w14:paraId="6F28FB1B" w14:textId="77777777" w:rsidR="006B4412" w:rsidRPr="00D3576F" w:rsidRDefault="006B4412" w:rsidP="006B4412">
      <w:pPr>
        <w:pStyle w:val="BlockStartLabel"/>
        <w:rPr>
          <w:sz w:val="20"/>
          <w:szCs w:val="20"/>
        </w:rPr>
      </w:pPr>
      <w:r w:rsidRPr="00D3576F">
        <w:rPr>
          <w:sz w:val="20"/>
          <w:szCs w:val="20"/>
        </w:rPr>
        <w:t>Start of Block: Active Learning</w:t>
      </w:r>
    </w:p>
    <w:p w14:paraId="12363B8A" w14:textId="77777777" w:rsidR="006B4412" w:rsidRPr="00D3576F" w:rsidRDefault="006B4412" w:rsidP="006B4412">
      <w:pPr>
        <w:rPr>
          <w:sz w:val="20"/>
          <w:szCs w:val="20"/>
        </w:rPr>
      </w:pPr>
    </w:p>
    <w:p w14:paraId="4596D302" w14:textId="77777777" w:rsidR="006B4412" w:rsidRPr="00D3576F" w:rsidRDefault="006B4412" w:rsidP="006B4412">
      <w:pPr>
        <w:keepNext/>
        <w:rPr>
          <w:sz w:val="20"/>
          <w:szCs w:val="20"/>
        </w:rPr>
      </w:pPr>
      <w:r w:rsidRPr="00D3576F">
        <w:rPr>
          <w:sz w:val="20"/>
          <w:szCs w:val="20"/>
        </w:rPr>
        <w:lastRenderedPageBreak/>
        <w:t xml:space="preserve">Q13.1 </w:t>
      </w:r>
      <w:r w:rsidRPr="00D3576F">
        <w:rPr>
          <w:sz w:val="20"/>
          <w:szCs w:val="20"/>
        </w:rPr>
        <w:br/>
        <w:t>Children learn well when they have a chance to try things for themselves.</w:t>
      </w:r>
    </w:p>
    <w:p w14:paraId="4629BE3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4A72BFD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2F37352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73FE4DD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7DFE026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14B02C9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45AACB8F" w14:textId="77777777" w:rsidR="006B4412" w:rsidRPr="00D3576F" w:rsidRDefault="006B4412" w:rsidP="006B4412">
      <w:pPr>
        <w:rPr>
          <w:sz w:val="20"/>
          <w:szCs w:val="20"/>
        </w:rPr>
      </w:pPr>
    </w:p>
    <w:p w14:paraId="445003B7" w14:textId="77777777" w:rsidR="006B4412" w:rsidRPr="00D3576F" w:rsidRDefault="006B4412" w:rsidP="006B4412">
      <w:pPr>
        <w:pStyle w:val="QuestionSeparator"/>
        <w:rPr>
          <w:sz w:val="20"/>
          <w:szCs w:val="20"/>
        </w:rPr>
      </w:pPr>
    </w:p>
    <w:p w14:paraId="4CAB6A5B" w14:textId="77777777" w:rsidR="006B4412" w:rsidRPr="00D3576F" w:rsidRDefault="006B4412" w:rsidP="006B4412">
      <w:pPr>
        <w:rPr>
          <w:sz w:val="20"/>
          <w:szCs w:val="20"/>
        </w:rPr>
      </w:pPr>
    </w:p>
    <w:p w14:paraId="671C0DF5" w14:textId="77777777" w:rsidR="006B4412" w:rsidRPr="00D3576F" w:rsidRDefault="006B4412" w:rsidP="006B4412">
      <w:pPr>
        <w:keepNext/>
        <w:rPr>
          <w:sz w:val="20"/>
          <w:szCs w:val="20"/>
        </w:rPr>
      </w:pPr>
      <w:r w:rsidRPr="00D3576F">
        <w:rPr>
          <w:sz w:val="20"/>
          <w:szCs w:val="20"/>
        </w:rPr>
        <w:t>Q13.2 Parents should encourage their children to be curious, explore, and question things.</w:t>
      </w:r>
    </w:p>
    <w:p w14:paraId="3A50553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36E2A17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2F59DED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25C70BA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6016602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5572ABC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2B33D5D2" w14:textId="77777777" w:rsidR="006B4412" w:rsidRPr="00D3576F" w:rsidRDefault="006B4412" w:rsidP="006B4412">
      <w:pPr>
        <w:rPr>
          <w:sz w:val="20"/>
          <w:szCs w:val="20"/>
        </w:rPr>
      </w:pPr>
    </w:p>
    <w:p w14:paraId="7E9E906F" w14:textId="77777777" w:rsidR="006B4412" w:rsidRPr="00D3576F" w:rsidRDefault="006B4412" w:rsidP="006B4412">
      <w:pPr>
        <w:pStyle w:val="QuestionSeparator"/>
        <w:rPr>
          <w:sz w:val="20"/>
          <w:szCs w:val="20"/>
        </w:rPr>
      </w:pPr>
    </w:p>
    <w:p w14:paraId="2417E68A" w14:textId="77777777" w:rsidR="006B4412" w:rsidRPr="00D3576F" w:rsidRDefault="006B4412" w:rsidP="006B4412">
      <w:pPr>
        <w:rPr>
          <w:sz w:val="20"/>
          <w:szCs w:val="20"/>
        </w:rPr>
      </w:pPr>
    </w:p>
    <w:p w14:paraId="43F40B7B" w14:textId="77777777" w:rsidR="006B4412" w:rsidRPr="00D3576F" w:rsidRDefault="006B4412" w:rsidP="006B4412">
      <w:pPr>
        <w:keepNext/>
        <w:rPr>
          <w:sz w:val="20"/>
          <w:szCs w:val="20"/>
        </w:rPr>
      </w:pPr>
      <w:r w:rsidRPr="00D3576F">
        <w:rPr>
          <w:sz w:val="20"/>
          <w:szCs w:val="20"/>
        </w:rPr>
        <w:lastRenderedPageBreak/>
        <w:t>Q13.3 Parents should teach young children to do things for themselves.</w:t>
      </w:r>
    </w:p>
    <w:p w14:paraId="0469553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57F7B9A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559B551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431BA65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16C891A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278767F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10AB409A" w14:textId="77777777" w:rsidR="006B4412" w:rsidRPr="00D3576F" w:rsidRDefault="006B4412" w:rsidP="006B4412">
      <w:pPr>
        <w:rPr>
          <w:sz w:val="20"/>
          <w:szCs w:val="20"/>
        </w:rPr>
      </w:pPr>
    </w:p>
    <w:p w14:paraId="14DA0254" w14:textId="77777777" w:rsidR="006B4412" w:rsidRPr="00D3576F" w:rsidRDefault="006B4412" w:rsidP="006B4412">
      <w:pPr>
        <w:pStyle w:val="QuestionSeparator"/>
        <w:rPr>
          <w:sz w:val="20"/>
          <w:szCs w:val="20"/>
        </w:rPr>
      </w:pPr>
    </w:p>
    <w:p w14:paraId="0A9814B4" w14:textId="77777777" w:rsidR="006B4412" w:rsidRPr="00D3576F" w:rsidRDefault="006B4412" w:rsidP="006B4412">
      <w:pPr>
        <w:rPr>
          <w:sz w:val="20"/>
          <w:szCs w:val="20"/>
        </w:rPr>
      </w:pPr>
    </w:p>
    <w:p w14:paraId="075EFC1C" w14:textId="77777777" w:rsidR="006B4412" w:rsidRPr="00D3576F" w:rsidRDefault="006B4412" w:rsidP="006B4412">
      <w:pPr>
        <w:keepNext/>
        <w:rPr>
          <w:sz w:val="20"/>
          <w:szCs w:val="20"/>
        </w:rPr>
      </w:pPr>
      <w:r w:rsidRPr="00D3576F">
        <w:rPr>
          <w:sz w:val="20"/>
          <w:szCs w:val="20"/>
        </w:rPr>
        <w:t>Q13.4 Children need to be allowed to explore their world.</w:t>
      </w:r>
    </w:p>
    <w:p w14:paraId="61FA72E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0179CC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04E65E5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14BE774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69F32E7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314B851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393DC415" w14:textId="77777777" w:rsidR="006B4412" w:rsidRPr="00D3576F" w:rsidRDefault="006B4412" w:rsidP="006B4412">
      <w:pPr>
        <w:rPr>
          <w:sz w:val="20"/>
          <w:szCs w:val="20"/>
        </w:rPr>
      </w:pPr>
    </w:p>
    <w:p w14:paraId="119835B8" w14:textId="77777777" w:rsidR="006B4412" w:rsidRPr="00D3576F" w:rsidRDefault="006B4412" w:rsidP="006B4412">
      <w:pPr>
        <w:pStyle w:val="QuestionSeparator"/>
        <w:rPr>
          <w:sz w:val="20"/>
          <w:szCs w:val="20"/>
        </w:rPr>
      </w:pPr>
    </w:p>
    <w:p w14:paraId="17519063" w14:textId="77777777" w:rsidR="006B4412" w:rsidRPr="00D3576F" w:rsidRDefault="006B4412" w:rsidP="006B4412">
      <w:pPr>
        <w:rPr>
          <w:sz w:val="20"/>
          <w:szCs w:val="20"/>
        </w:rPr>
      </w:pPr>
    </w:p>
    <w:p w14:paraId="2F1CF6D0" w14:textId="77777777" w:rsidR="006B4412" w:rsidRPr="00D3576F" w:rsidRDefault="006B4412" w:rsidP="006B4412">
      <w:pPr>
        <w:keepNext/>
        <w:rPr>
          <w:sz w:val="20"/>
          <w:szCs w:val="20"/>
        </w:rPr>
      </w:pPr>
      <w:r w:rsidRPr="00D3576F">
        <w:rPr>
          <w:sz w:val="20"/>
          <w:szCs w:val="20"/>
        </w:rPr>
        <w:lastRenderedPageBreak/>
        <w:t>Q13.5 Imagine you are left in charge of a three-year-old who wants to make his own sandwich. A good way to handle this is to tell him he's too young and you will make it for him.</w:t>
      </w:r>
    </w:p>
    <w:p w14:paraId="0535630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C24D8B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5C9B924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5748139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0324B1F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31CB50D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5FE8AC88" w14:textId="77777777" w:rsidR="006B4412" w:rsidRPr="00D3576F" w:rsidRDefault="006B4412" w:rsidP="006B4412">
      <w:pPr>
        <w:rPr>
          <w:sz w:val="20"/>
          <w:szCs w:val="20"/>
        </w:rPr>
      </w:pPr>
    </w:p>
    <w:p w14:paraId="7C2FD43D" w14:textId="77777777" w:rsidR="006B4412" w:rsidRPr="00D3576F" w:rsidRDefault="006B4412" w:rsidP="006B4412">
      <w:pPr>
        <w:pStyle w:val="QuestionSeparator"/>
        <w:rPr>
          <w:sz w:val="20"/>
          <w:szCs w:val="20"/>
        </w:rPr>
      </w:pPr>
    </w:p>
    <w:p w14:paraId="51EE2B82" w14:textId="77777777" w:rsidR="006B4412" w:rsidRPr="00D3576F" w:rsidRDefault="006B4412" w:rsidP="006B4412">
      <w:pPr>
        <w:rPr>
          <w:sz w:val="20"/>
          <w:szCs w:val="20"/>
        </w:rPr>
      </w:pPr>
    </w:p>
    <w:p w14:paraId="3908041A" w14:textId="77777777" w:rsidR="006B4412" w:rsidRPr="00D3576F" w:rsidRDefault="006B4412" w:rsidP="006B4412">
      <w:pPr>
        <w:keepNext/>
        <w:rPr>
          <w:sz w:val="20"/>
          <w:szCs w:val="20"/>
        </w:rPr>
      </w:pPr>
      <w:r w:rsidRPr="00D3576F">
        <w:rPr>
          <w:sz w:val="20"/>
          <w:szCs w:val="20"/>
        </w:rPr>
        <w:t>Q13.6 Children should be given opportunities to learn about things they are interested in. </w:t>
      </w:r>
    </w:p>
    <w:p w14:paraId="0392262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18CF3FD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61D0535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1019708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3AFF52B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70154EF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7C82FF57" w14:textId="77777777" w:rsidR="006B4412" w:rsidRPr="00D3576F" w:rsidRDefault="006B4412" w:rsidP="006B4412">
      <w:pPr>
        <w:rPr>
          <w:sz w:val="20"/>
          <w:szCs w:val="20"/>
        </w:rPr>
      </w:pPr>
    </w:p>
    <w:p w14:paraId="488AB400" w14:textId="77777777" w:rsidR="006B4412" w:rsidRPr="00D3576F" w:rsidRDefault="006B4412" w:rsidP="006B4412">
      <w:pPr>
        <w:pStyle w:val="BlockEndLabel"/>
        <w:rPr>
          <w:sz w:val="20"/>
          <w:szCs w:val="20"/>
        </w:rPr>
      </w:pPr>
      <w:r w:rsidRPr="00D3576F">
        <w:rPr>
          <w:sz w:val="20"/>
          <w:szCs w:val="20"/>
        </w:rPr>
        <w:t>End of Block: Active Learning</w:t>
      </w:r>
    </w:p>
    <w:p w14:paraId="0C284689" w14:textId="77777777" w:rsidR="006B4412" w:rsidRPr="00D3576F" w:rsidRDefault="006B4412" w:rsidP="006B4412">
      <w:pPr>
        <w:pStyle w:val="BlockSeparator"/>
        <w:rPr>
          <w:sz w:val="20"/>
          <w:szCs w:val="20"/>
        </w:rPr>
      </w:pPr>
    </w:p>
    <w:p w14:paraId="0026A3C8" w14:textId="77777777" w:rsidR="006B4412" w:rsidRPr="00D3576F" w:rsidRDefault="006B4412" w:rsidP="006B4412">
      <w:pPr>
        <w:pStyle w:val="BlockStartLabel"/>
        <w:rPr>
          <w:sz w:val="20"/>
          <w:szCs w:val="20"/>
        </w:rPr>
      </w:pPr>
      <w:r w:rsidRPr="00D3576F">
        <w:rPr>
          <w:sz w:val="20"/>
          <w:szCs w:val="20"/>
        </w:rPr>
        <w:t>Start of Block: Parenting Knowledge and Efficacy</w:t>
      </w:r>
    </w:p>
    <w:p w14:paraId="6565D0FF" w14:textId="77777777" w:rsidR="006B4412" w:rsidRPr="00D3576F" w:rsidRDefault="006B4412" w:rsidP="006B4412">
      <w:pPr>
        <w:rPr>
          <w:sz w:val="20"/>
          <w:szCs w:val="20"/>
        </w:rPr>
      </w:pPr>
    </w:p>
    <w:p w14:paraId="0E0FC053" w14:textId="77777777" w:rsidR="006B4412" w:rsidRPr="00D3576F" w:rsidRDefault="006B4412" w:rsidP="006B4412">
      <w:pPr>
        <w:keepNext/>
        <w:rPr>
          <w:sz w:val="20"/>
          <w:szCs w:val="20"/>
        </w:rPr>
      </w:pPr>
      <w:r w:rsidRPr="00D3576F">
        <w:rPr>
          <w:sz w:val="20"/>
          <w:szCs w:val="20"/>
        </w:rPr>
        <w:lastRenderedPageBreak/>
        <w:t>Q14.1 It is important for parents to control their temper when their kids are misbehaving.</w:t>
      </w:r>
    </w:p>
    <w:p w14:paraId="0D51F16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1BA7515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7CE93F2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1B291B0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12FFB80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774403D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07542F64" w14:textId="77777777" w:rsidR="006B4412" w:rsidRPr="00D3576F" w:rsidRDefault="006B4412" w:rsidP="006B4412">
      <w:pPr>
        <w:rPr>
          <w:sz w:val="20"/>
          <w:szCs w:val="20"/>
        </w:rPr>
      </w:pPr>
    </w:p>
    <w:p w14:paraId="43AAD28A" w14:textId="77777777" w:rsidR="006B4412" w:rsidRPr="00D3576F" w:rsidRDefault="006B4412" w:rsidP="006B4412">
      <w:pPr>
        <w:pStyle w:val="QuestionSeparator"/>
        <w:rPr>
          <w:sz w:val="20"/>
          <w:szCs w:val="20"/>
        </w:rPr>
      </w:pPr>
    </w:p>
    <w:p w14:paraId="0B5BCF5A" w14:textId="77777777" w:rsidR="006B4412" w:rsidRPr="00D3576F" w:rsidRDefault="006B4412" w:rsidP="006B4412">
      <w:pPr>
        <w:rPr>
          <w:sz w:val="20"/>
          <w:szCs w:val="20"/>
        </w:rPr>
      </w:pPr>
    </w:p>
    <w:p w14:paraId="5C2E73A7" w14:textId="77777777" w:rsidR="006B4412" w:rsidRPr="00D3576F" w:rsidRDefault="006B4412" w:rsidP="006B4412">
      <w:pPr>
        <w:keepNext/>
        <w:rPr>
          <w:sz w:val="20"/>
          <w:szCs w:val="20"/>
        </w:rPr>
      </w:pPr>
      <w:r w:rsidRPr="00D3576F">
        <w:rPr>
          <w:sz w:val="20"/>
          <w:szCs w:val="20"/>
        </w:rPr>
        <w:t>Q14.2 It is important for parents to be patient.</w:t>
      </w:r>
    </w:p>
    <w:p w14:paraId="7D17C43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13CEE65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0368782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59D5EEA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7F31FE0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3BEBE9B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6472569D" w14:textId="77777777" w:rsidR="006B4412" w:rsidRPr="00D3576F" w:rsidRDefault="006B4412" w:rsidP="006B4412">
      <w:pPr>
        <w:rPr>
          <w:sz w:val="20"/>
          <w:szCs w:val="20"/>
        </w:rPr>
      </w:pPr>
    </w:p>
    <w:p w14:paraId="1171C145" w14:textId="77777777" w:rsidR="006B4412" w:rsidRPr="00D3576F" w:rsidRDefault="006B4412" w:rsidP="006B4412">
      <w:pPr>
        <w:pStyle w:val="QuestionSeparator"/>
        <w:rPr>
          <w:sz w:val="20"/>
          <w:szCs w:val="20"/>
        </w:rPr>
      </w:pPr>
    </w:p>
    <w:p w14:paraId="54102DAF" w14:textId="77777777" w:rsidR="006B4412" w:rsidRPr="00D3576F" w:rsidRDefault="006B4412" w:rsidP="006B4412">
      <w:pPr>
        <w:rPr>
          <w:sz w:val="20"/>
          <w:szCs w:val="20"/>
        </w:rPr>
      </w:pPr>
    </w:p>
    <w:p w14:paraId="0BB58691" w14:textId="77777777" w:rsidR="006B4412" w:rsidRPr="00D3576F" w:rsidRDefault="006B4412" w:rsidP="006B4412">
      <w:pPr>
        <w:keepNext/>
        <w:rPr>
          <w:sz w:val="20"/>
          <w:szCs w:val="20"/>
        </w:rPr>
      </w:pPr>
      <w:r w:rsidRPr="00D3576F">
        <w:rPr>
          <w:sz w:val="20"/>
          <w:szCs w:val="20"/>
        </w:rPr>
        <w:lastRenderedPageBreak/>
        <w:t>Q14.3 Parents who nurture themselves make better parents.</w:t>
      </w:r>
    </w:p>
    <w:p w14:paraId="4DF8230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436549F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1FD2807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996130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3D64617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4EFCB48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4FA58643" w14:textId="77777777" w:rsidR="006B4412" w:rsidRPr="00D3576F" w:rsidRDefault="006B4412" w:rsidP="006B4412">
      <w:pPr>
        <w:rPr>
          <w:sz w:val="20"/>
          <w:szCs w:val="20"/>
        </w:rPr>
      </w:pPr>
    </w:p>
    <w:p w14:paraId="1C1CAA88" w14:textId="77777777" w:rsidR="006B4412" w:rsidRPr="00D3576F" w:rsidRDefault="006B4412" w:rsidP="006B4412">
      <w:pPr>
        <w:pStyle w:val="QuestionSeparator"/>
        <w:rPr>
          <w:sz w:val="20"/>
          <w:szCs w:val="20"/>
        </w:rPr>
      </w:pPr>
    </w:p>
    <w:p w14:paraId="12C6F65B" w14:textId="77777777" w:rsidR="006B4412" w:rsidRPr="00D3576F" w:rsidRDefault="006B4412" w:rsidP="006B4412">
      <w:pPr>
        <w:rPr>
          <w:sz w:val="20"/>
          <w:szCs w:val="20"/>
        </w:rPr>
      </w:pPr>
    </w:p>
    <w:p w14:paraId="75E5B774" w14:textId="77777777" w:rsidR="006B4412" w:rsidRPr="00D3576F" w:rsidRDefault="006B4412" w:rsidP="006B4412">
      <w:pPr>
        <w:keepNext/>
        <w:rPr>
          <w:sz w:val="20"/>
          <w:szCs w:val="20"/>
        </w:rPr>
      </w:pPr>
      <w:r w:rsidRPr="00D3576F">
        <w:rPr>
          <w:sz w:val="20"/>
          <w:szCs w:val="20"/>
        </w:rPr>
        <w:t>Q14.4 When I'm a parent one day, I will do a good job.</w:t>
      </w:r>
    </w:p>
    <w:p w14:paraId="08BBD86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2969934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5242E20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AE70AD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3C97356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0FE8172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55CD9E4B" w14:textId="77777777" w:rsidR="006B4412" w:rsidRPr="00D3576F" w:rsidRDefault="006B4412" w:rsidP="006B4412">
      <w:pPr>
        <w:rPr>
          <w:sz w:val="20"/>
          <w:szCs w:val="20"/>
        </w:rPr>
      </w:pPr>
    </w:p>
    <w:p w14:paraId="4C3E7CA3" w14:textId="77777777" w:rsidR="006B4412" w:rsidRPr="00D3576F" w:rsidRDefault="006B4412" w:rsidP="006B4412">
      <w:pPr>
        <w:pStyle w:val="QuestionSeparator"/>
        <w:rPr>
          <w:sz w:val="20"/>
          <w:szCs w:val="20"/>
        </w:rPr>
      </w:pPr>
    </w:p>
    <w:p w14:paraId="14404771" w14:textId="77777777" w:rsidR="006B4412" w:rsidRPr="00D3576F" w:rsidRDefault="006B4412" w:rsidP="006B4412">
      <w:pPr>
        <w:rPr>
          <w:sz w:val="20"/>
          <w:szCs w:val="20"/>
        </w:rPr>
      </w:pPr>
    </w:p>
    <w:p w14:paraId="010185CF" w14:textId="77777777" w:rsidR="006B4412" w:rsidRPr="00D3576F" w:rsidRDefault="006B4412" w:rsidP="006B4412">
      <w:pPr>
        <w:keepNext/>
        <w:rPr>
          <w:sz w:val="20"/>
          <w:szCs w:val="20"/>
        </w:rPr>
      </w:pPr>
      <w:r w:rsidRPr="00D3576F">
        <w:rPr>
          <w:sz w:val="20"/>
          <w:szCs w:val="20"/>
        </w:rPr>
        <w:lastRenderedPageBreak/>
        <w:t>Q14.5 Parenting is hard.</w:t>
      </w:r>
    </w:p>
    <w:p w14:paraId="3276FBD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19A73B7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3FA0646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0739DA9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5184AAE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99E238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72C605A6" w14:textId="77777777" w:rsidR="006B4412" w:rsidRPr="00D3576F" w:rsidRDefault="006B4412" w:rsidP="006B4412">
      <w:pPr>
        <w:rPr>
          <w:sz w:val="20"/>
          <w:szCs w:val="20"/>
        </w:rPr>
      </w:pPr>
    </w:p>
    <w:p w14:paraId="31D3AB10" w14:textId="77777777" w:rsidR="006B4412" w:rsidRPr="00D3576F" w:rsidRDefault="006B4412" w:rsidP="006B4412">
      <w:pPr>
        <w:pStyle w:val="QuestionSeparator"/>
        <w:rPr>
          <w:sz w:val="20"/>
          <w:szCs w:val="20"/>
        </w:rPr>
      </w:pPr>
    </w:p>
    <w:p w14:paraId="20566519" w14:textId="77777777" w:rsidR="006B4412" w:rsidRPr="00D3576F" w:rsidRDefault="006B4412" w:rsidP="006B4412">
      <w:pPr>
        <w:rPr>
          <w:sz w:val="20"/>
          <w:szCs w:val="20"/>
        </w:rPr>
      </w:pPr>
    </w:p>
    <w:p w14:paraId="2D713338" w14:textId="77777777" w:rsidR="006B4412" w:rsidRPr="00D3576F" w:rsidRDefault="006B4412" w:rsidP="006B4412">
      <w:pPr>
        <w:keepNext/>
        <w:rPr>
          <w:sz w:val="20"/>
          <w:szCs w:val="20"/>
        </w:rPr>
      </w:pPr>
      <w:r w:rsidRPr="00D3576F">
        <w:rPr>
          <w:sz w:val="20"/>
          <w:szCs w:val="20"/>
        </w:rPr>
        <w:t>Q14.6 It helps to know a lot about children to be a good parent.</w:t>
      </w:r>
    </w:p>
    <w:p w14:paraId="6AC6BB9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5177E4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51551FE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49B6734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7772579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789831E5"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01BF14CF" w14:textId="77777777" w:rsidR="006B4412" w:rsidRPr="00D3576F" w:rsidRDefault="006B4412" w:rsidP="006B4412">
      <w:pPr>
        <w:rPr>
          <w:sz w:val="20"/>
          <w:szCs w:val="20"/>
        </w:rPr>
      </w:pPr>
    </w:p>
    <w:p w14:paraId="1A8DEAFF" w14:textId="77777777" w:rsidR="006B4412" w:rsidRPr="00D3576F" w:rsidRDefault="006B4412" w:rsidP="006B4412">
      <w:pPr>
        <w:pStyle w:val="BlockEndLabel"/>
        <w:rPr>
          <w:sz w:val="20"/>
          <w:szCs w:val="20"/>
        </w:rPr>
      </w:pPr>
      <w:r w:rsidRPr="00D3576F">
        <w:rPr>
          <w:sz w:val="20"/>
          <w:szCs w:val="20"/>
        </w:rPr>
        <w:t>End of Block: Parenting Knowledge and Efficacy</w:t>
      </w:r>
    </w:p>
    <w:p w14:paraId="517CE90B" w14:textId="77777777" w:rsidR="006B4412" w:rsidRPr="00D3576F" w:rsidRDefault="006B4412" w:rsidP="006B4412">
      <w:pPr>
        <w:pStyle w:val="BlockSeparator"/>
        <w:rPr>
          <w:sz w:val="20"/>
          <w:szCs w:val="20"/>
        </w:rPr>
      </w:pPr>
    </w:p>
    <w:p w14:paraId="40052283" w14:textId="77777777" w:rsidR="006B4412" w:rsidRPr="00D3576F" w:rsidRDefault="006B4412" w:rsidP="006B4412">
      <w:pPr>
        <w:pStyle w:val="BlockStartLabel"/>
        <w:rPr>
          <w:sz w:val="20"/>
          <w:szCs w:val="20"/>
        </w:rPr>
      </w:pPr>
      <w:r w:rsidRPr="00D3576F">
        <w:rPr>
          <w:sz w:val="20"/>
          <w:szCs w:val="20"/>
        </w:rPr>
        <w:t>Start of Block: Empathetic Awareness</w:t>
      </w:r>
    </w:p>
    <w:p w14:paraId="2009DB6D" w14:textId="77777777" w:rsidR="006B4412" w:rsidRPr="00D3576F" w:rsidRDefault="006B4412" w:rsidP="006B4412">
      <w:pPr>
        <w:rPr>
          <w:sz w:val="20"/>
          <w:szCs w:val="20"/>
        </w:rPr>
      </w:pPr>
    </w:p>
    <w:p w14:paraId="3533A44A" w14:textId="77777777" w:rsidR="006B4412" w:rsidRPr="00D3576F" w:rsidRDefault="006B4412" w:rsidP="006B4412">
      <w:pPr>
        <w:keepNext/>
        <w:rPr>
          <w:sz w:val="20"/>
          <w:szCs w:val="20"/>
        </w:rPr>
      </w:pPr>
      <w:r w:rsidRPr="00D3576F">
        <w:rPr>
          <w:sz w:val="20"/>
          <w:szCs w:val="20"/>
        </w:rPr>
        <w:lastRenderedPageBreak/>
        <w:t>Q15.1 Imagine that you are babysitting a child of four years old. She keeps crying. A good way to react is to ask her what is wrong and to try to help her feel better.</w:t>
      </w:r>
    </w:p>
    <w:p w14:paraId="19326D7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3E9F66F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043E1D0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5DEC3C5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4AD44C5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4D81AB4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02949E6F" w14:textId="77777777" w:rsidR="006B4412" w:rsidRPr="00D3576F" w:rsidRDefault="006B4412" w:rsidP="006B4412">
      <w:pPr>
        <w:rPr>
          <w:sz w:val="20"/>
          <w:szCs w:val="20"/>
        </w:rPr>
      </w:pPr>
    </w:p>
    <w:p w14:paraId="1A8EC16C" w14:textId="77777777" w:rsidR="006B4412" w:rsidRPr="00D3576F" w:rsidRDefault="006B4412" w:rsidP="006B4412">
      <w:pPr>
        <w:pStyle w:val="QuestionSeparator"/>
        <w:rPr>
          <w:sz w:val="20"/>
          <w:szCs w:val="20"/>
        </w:rPr>
      </w:pPr>
    </w:p>
    <w:p w14:paraId="719F0F72" w14:textId="77777777" w:rsidR="006B4412" w:rsidRPr="00D3576F" w:rsidRDefault="006B4412" w:rsidP="006B4412">
      <w:pPr>
        <w:rPr>
          <w:sz w:val="20"/>
          <w:szCs w:val="20"/>
        </w:rPr>
      </w:pPr>
    </w:p>
    <w:p w14:paraId="7E2076A1" w14:textId="77777777" w:rsidR="006B4412" w:rsidRPr="00D3576F" w:rsidRDefault="006B4412" w:rsidP="006B4412">
      <w:pPr>
        <w:keepNext/>
        <w:rPr>
          <w:sz w:val="20"/>
          <w:szCs w:val="20"/>
        </w:rPr>
      </w:pPr>
      <w:r w:rsidRPr="00D3576F">
        <w:rPr>
          <w:sz w:val="20"/>
          <w:szCs w:val="20"/>
        </w:rPr>
        <w:t>Q15.2 Babies aren’t trying to make trouble for their parents when they cry for a long time or poop in their diapers.</w:t>
      </w:r>
    </w:p>
    <w:p w14:paraId="3E74062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041E111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10836FC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1D643B3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2940E54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39A9B4E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3E8D09E2" w14:textId="77777777" w:rsidR="006B4412" w:rsidRPr="00D3576F" w:rsidRDefault="006B4412" w:rsidP="006B4412">
      <w:pPr>
        <w:rPr>
          <w:sz w:val="20"/>
          <w:szCs w:val="20"/>
        </w:rPr>
      </w:pPr>
    </w:p>
    <w:p w14:paraId="43C0FD64" w14:textId="77777777" w:rsidR="006B4412" w:rsidRPr="00D3576F" w:rsidRDefault="006B4412" w:rsidP="006B4412">
      <w:pPr>
        <w:pStyle w:val="QuestionSeparator"/>
        <w:rPr>
          <w:sz w:val="20"/>
          <w:szCs w:val="20"/>
        </w:rPr>
      </w:pPr>
    </w:p>
    <w:p w14:paraId="5DC5BA72" w14:textId="77777777" w:rsidR="006B4412" w:rsidRPr="00D3576F" w:rsidRDefault="006B4412" w:rsidP="006B4412">
      <w:pPr>
        <w:rPr>
          <w:sz w:val="20"/>
          <w:szCs w:val="20"/>
        </w:rPr>
      </w:pPr>
    </w:p>
    <w:p w14:paraId="058E8E72" w14:textId="77777777" w:rsidR="006B4412" w:rsidRPr="00D3576F" w:rsidRDefault="006B4412" w:rsidP="006B4412">
      <w:pPr>
        <w:keepNext/>
        <w:rPr>
          <w:sz w:val="20"/>
          <w:szCs w:val="20"/>
        </w:rPr>
      </w:pPr>
      <w:r w:rsidRPr="00D3576F">
        <w:rPr>
          <w:sz w:val="20"/>
          <w:szCs w:val="20"/>
        </w:rPr>
        <w:lastRenderedPageBreak/>
        <w:t>Q15.3 Parents who are sensitive to their children’s feelings and moods often spoil them.    </w:t>
      </w:r>
    </w:p>
    <w:p w14:paraId="48FB558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D0CD2A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1FFAAD8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EE10CB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4AB159B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10CB92E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6CD078F1" w14:textId="77777777" w:rsidR="006B4412" w:rsidRPr="00D3576F" w:rsidRDefault="006B4412" w:rsidP="006B4412">
      <w:pPr>
        <w:rPr>
          <w:sz w:val="20"/>
          <w:szCs w:val="20"/>
        </w:rPr>
      </w:pPr>
    </w:p>
    <w:p w14:paraId="14BCB681" w14:textId="77777777" w:rsidR="006B4412" w:rsidRPr="00D3576F" w:rsidRDefault="006B4412" w:rsidP="006B4412">
      <w:pPr>
        <w:pStyle w:val="QuestionSeparator"/>
        <w:rPr>
          <w:sz w:val="20"/>
          <w:szCs w:val="20"/>
        </w:rPr>
      </w:pPr>
    </w:p>
    <w:p w14:paraId="26B23D92" w14:textId="77777777" w:rsidR="006B4412" w:rsidRPr="00D3576F" w:rsidRDefault="006B4412" w:rsidP="006B4412">
      <w:pPr>
        <w:rPr>
          <w:sz w:val="20"/>
          <w:szCs w:val="20"/>
        </w:rPr>
      </w:pPr>
    </w:p>
    <w:p w14:paraId="1EF0C130" w14:textId="77777777" w:rsidR="006B4412" w:rsidRPr="00D3576F" w:rsidRDefault="006B4412" w:rsidP="006B4412">
      <w:pPr>
        <w:keepNext/>
        <w:rPr>
          <w:sz w:val="20"/>
          <w:szCs w:val="20"/>
        </w:rPr>
      </w:pPr>
      <w:r w:rsidRPr="00D3576F">
        <w:rPr>
          <w:sz w:val="20"/>
          <w:szCs w:val="20"/>
        </w:rPr>
        <w:t>Q15.4 Learning how to play nicely with others is very important for young children.</w:t>
      </w:r>
    </w:p>
    <w:p w14:paraId="15301C4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71BA122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0A57691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56685C9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7CB6067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E23FB9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7577DEBE" w14:textId="77777777" w:rsidR="006B4412" w:rsidRPr="00D3576F" w:rsidRDefault="006B4412" w:rsidP="006B4412">
      <w:pPr>
        <w:rPr>
          <w:sz w:val="20"/>
          <w:szCs w:val="20"/>
        </w:rPr>
      </w:pPr>
    </w:p>
    <w:p w14:paraId="12A907DA" w14:textId="77777777" w:rsidR="006B4412" w:rsidRPr="00D3576F" w:rsidRDefault="006B4412" w:rsidP="006B4412">
      <w:pPr>
        <w:pStyle w:val="QuestionSeparator"/>
        <w:rPr>
          <w:sz w:val="20"/>
          <w:szCs w:val="20"/>
        </w:rPr>
      </w:pPr>
    </w:p>
    <w:p w14:paraId="799EEE2A" w14:textId="77777777" w:rsidR="006B4412" w:rsidRPr="00D3576F" w:rsidRDefault="006B4412" w:rsidP="006B4412">
      <w:pPr>
        <w:rPr>
          <w:sz w:val="20"/>
          <w:szCs w:val="20"/>
        </w:rPr>
      </w:pPr>
    </w:p>
    <w:p w14:paraId="6123B565" w14:textId="77777777" w:rsidR="006B4412" w:rsidRPr="00D3576F" w:rsidRDefault="006B4412" w:rsidP="006B4412">
      <w:pPr>
        <w:keepNext/>
        <w:rPr>
          <w:sz w:val="20"/>
          <w:szCs w:val="20"/>
        </w:rPr>
      </w:pPr>
      <w:r w:rsidRPr="00D3576F">
        <w:rPr>
          <w:sz w:val="20"/>
          <w:szCs w:val="20"/>
        </w:rPr>
        <w:lastRenderedPageBreak/>
        <w:t>Q15.5 It is important for children to learn to recognize feelings in others.</w:t>
      </w:r>
    </w:p>
    <w:p w14:paraId="31F2D283"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4B82B7D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70D4960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268CE80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06AE520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88E79B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3CE035C6" w14:textId="77777777" w:rsidR="006B4412" w:rsidRPr="00D3576F" w:rsidRDefault="006B4412" w:rsidP="006B4412">
      <w:pPr>
        <w:rPr>
          <w:sz w:val="20"/>
          <w:szCs w:val="20"/>
        </w:rPr>
      </w:pPr>
    </w:p>
    <w:p w14:paraId="007BD409" w14:textId="77777777" w:rsidR="006B4412" w:rsidRPr="00D3576F" w:rsidRDefault="006B4412" w:rsidP="006B4412">
      <w:pPr>
        <w:pStyle w:val="QuestionSeparator"/>
        <w:rPr>
          <w:sz w:val="20"/>
          <w:szCs w:val="20"/>
        </w:rPr>
      </w:pPr>
    </w:p>
    <w:p w14:paraId="29820E59" w14:textId="77777777" w:rsidR="006B4412" w:rsidRPr="00D3576F" w:rsidRDefault="006B4412" w:rsidP="006B4412">
      <w:pPr>
        <w:rPr>
          <w:sz w:val="20"/>
          <w:szCs w:val="20"/>
        </w:rPr>
      </w:pPr>
    </w:p>
    <w:p w14:paraId="7D6D4532" w14:textId="77777777" w:rsidR="006B4412" w:rsidRPr="00D3576F" w:rsidRDefault="006B4412" w:rsidP="006B4412">
      <w:pPr>
        <w:keepNext/>
        <w:rPr>
          <w:sz w:val="20"/>
          <w:szCs w:val="20"/>
        </w:rPr>
      </w:pPr>
      <w:r w:rsidRPr="00D3576F">
        <w:rPr>
          <w:sz w:val="20"/>
          <w:szCs w:val="20"/>
        </w:rPr>
        <w:t>Q15.6 Young children will respond to someone differently if the person is happy or upset.    </w:t>
      </w:r>
    </w:p>
    <w:p w14:paraId="640484D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1C68FD1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02C2B5D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02C712CA"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2A28716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6C9358B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6BBFA15F" w14:textId="77777777" w:rsidR="006B4412" w:rsidRPr="00D3576F" w:rsidRDefault="006B4412" w:rsidP="006B4412">
      <w:pPr>
        <w:rPr>
          <w:sz w:val="20"/>
          <w:szCs w:val="20"/>
        </w:rPr>
      </w:pPr>
    </w:p>
    <w:p w14:paraId="319EB691" w14:textId="77777777" w:rsidR="006B4412" w:rsidRPr="00D3576F" w:rsidRDefault="006B4412" w:rsidP="006B4412">
      <w:pPr>
        <w:pStyle w:val="QuestionSeparator"/>
        <w:rPr>
          <w:sz w:val="20"/>
          <w:szCs w:val="20"/>
        </w:rPr>
      </w:pPr>
    </w:p>
    <w:p w14:paraId="30CEB8A9" w14:textId="77777777" w:rsidR="006B4412" w:rsidRPr="00D3576F" w:rsidRDefault="006B4412" w:rsidP="006B4412">
      <w:pPr>
        <w:rPr>
          <w:sz w:val="20"/>
          <w:szCs w:val="20"/>
        </w:rPr>
      </w:pPr>
    </w:p>
    <w:p w14:paraId="058EF906" w14:textId="77777777" w:rsidR="006B4412" w:rsidRPr="00D3576F" w:rsidRDefault="006B4412" w:rsidP="006B4412">
      <w:pPr>
        <w:keepNext/>
        <w:rPr>
          <w:sz w:val="20"/>
          <w:szCs w:val="20"/>
        </w:rPr>
      </w:pPr>
      <w:r w:rsidRPr="00D3576F">
        <w:rPr>
          <w:sz w:val="20"/>
          <w:szCs w:val="20"/>
        </w:rPr>
        <w:lastRenderedPageBreak/>
        <w:t>Q15.7 It is important to help children understand others' perspectives.</w:t>
      </w:r>
    </w:p>
    <w:p w14:paraId="58F4158C"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26EB88C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34EC24B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62499789"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3C4743C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1500F1E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604E04DC" w14:textId="77777777" w:rsidR="006B4412" w:rsidRPr="00D3576F" w:rsidRDefault="006B4412" w:rsidP="006B4412">
      <w:pPr>
        <w:rPr>
          <w:sz w:val="20"/>
          <w:szCs w:val="20"/>
        </w:rPr>
      </w:pPr>
    </w:p>
    <w:p w14:paraId="2C1D5E1D" w14:textId="77777777" w:rsidR="006B4412" w:rsidRPr="00D3576F" w:rsidRDefault="006B4412" w:rsidP="006B4412">
      <w:pPr>
        <w:pStyle w:val="BlockEndLabel"/>
        <w:rPr>
          <w:sz w:val="20"/>
          <w:szCs w:val="20"/>
        </w:rPr>
      </w:pPr>
      <w:r w:rsidRPr="00D3576F">
        <w:rPr>
          <w:sz w:val="20"/>
          <w:szCs w:val="20"/>
        </w:rPr>
        <w:t>End of Block: Empathetic Awareness</w:t>
      </w:r>
    </w:p>
    <w:p w14:paraId="7DB0517A" w14:textId="77777777" w:rsidR="006B4412" w:rsidRPr="00D3576F" w:rsidRDefault="006B4412" w:rsidP="006B4412">
      <w:pPr>
        <w:pStyle w:val="BlockSeparator"/>
        <w:rPr>
          <w:sz w:val="20"/>
          <w:szCs w:val="20"/>
        </w:rPr>
      </w:pPr>
    </w:p>
    <w:p w14:paraId="7032B871" w14:textId="77777777" w:rsidR="006B4412" w:rsidRPr="00D3576F" w:rsidRDefault="006B4412" w:rsidP="006B4412">
      <w:pPr>
        <w:pStyle w:val="BlockStartLabel"/>
        <w:rPr>
          <w:sz w:val="20"/>
          <w:szCs w:val="20"/>
        </w:rPr>
      </w:pPr>
      <w:r w:rsidRPr="00D3576F">
        <w:rPr>
          <w:sz w:val="20"/>
          <w:szCs w:val="20"/>
        </w:rPr>
        <w:t>Start of Block: Knowledge of Child Development</w:t>
      </w:r>
    </w:p>
    <w:p w14:paraId="64DAC275" w14:textId="77777777" w:rsidR="006B4412" w:rsidRPr="00D3576F" w:rsidRDefault="006B4412" w:rsidP="006B4412">
      <w:pPr>
        <w:rPr>
          <w:sz w:val="20"/>
          <w:szCs w:val="20"/>
        </w:rPr>
      </w:pPr>
    </w:p>
    <w:p w14:paraId="3762E2A3" w14:textId="77777777" w:rsidR="006B4412" w:rsidRPr="00D3576F" w:rsidRDefault="006B4412" w:rsidP="006B4412">
      <w:pPr>
        <w:keepNext/>
        <w:rPr>
          <w:sz w:val="20"/>
          <w:szCs w:val="20"/>
        </w:rPr>
      </w:pPr>
      <w:r w:rsidRPr="00D3576F">
        <w:rPr>
          <w:sz w:val="20"/>
          <w:szCs w:val="20"/>
        </w:rPr>
        <w:t>Q16.1 In this section, we are going to ask what you know about typical patterns of child development.</w:t>
      </w:r>
    </w:p>
    <w:p w14:paraId="679D62C6" w14:textId="77777777" w:rsidR="006B4412" w:rsidRPr="00D3576F" w:rsidRDefault="006B4412" w:rsidP="006B4412">
      <w:pPr>
        <w:rPr>
          <w:sz w:val="20"/>
          <w:szCs w:val="20"/>
        </w:rPr>
      </w:pPr>
    </w:p>
    <w:p w14:paraId="1BE344C9" w14:textId="77777777" w:rsidR="006B4412" w:rsidRPr="00D3576F" w:rsidRDefault="006B4412" w:rsidP="006B4412">
      <w:pPr>
        <w:pStyle w:val="QuestionSeparator"/>
        <w:rPr>
          <w:sz w:val="20"/>
          <w:szCs w:val="20"/>
        </w:rPr>
      </w:pPr>
    </w:p>
    <w:p w14:paraId="78D29A59" w14:textId="77777777" w:rsidR="006B4412" w:rsidRPr="00D3576F" w:rsidRDefault="006B4412" w:rsidP="006B4412">
      <w:pPr>
        <w:rPr>
          <w:sz w:val="20"/>
          <w:szCs w:val="20"/>
        </w:rPr>
      </w:pPr>
    </w:p>
    <w:p w14:paraId="4278458A" w14:textId="77777777" w:rsidR="006B4412" w:rsidRPr="00D3576F" w:rsidRDefault="006B4412" w:rsidP="006B4412">
      <w:pPr>
        <w:keepNext/>
        <w:rPr>
          <w:sz w:val="20"/>
          <w:szCs w:val="20"/>
        </w:rPr>
      </w:pPr>
      <w:r w:rsidRPr="00D3576F">
        <w:rPr>
          <w:sz w:val="20"/>
          <w:szCs w:val="20"/>
        </w:rPr>
        <w:t>Q16.2 Children age four and under are too young to do many things for themselves.</w:t>
      </w:r>
    </w:p>
    <w:p w14:paraId="1B1086B1"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40BF9A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False </w:t>
      </w:r>
    </w:p>
    <w:p w14:paraId="3A76900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True </w:t>
      </w:r>
    </w:p>
    <w:p w14:paraId="71814EFC" w14:textId="77777777" w:rsidR="006B4412" w:rsidRPr="00D3576F" w:rsidRDefault="006B4412" w:rsidP="006B4412">
      <w:pPr>
        <w:rPr>
          <w:sz w:val="20"/>
          <w:szCs w:val="20"/>
        </w:rPr>
      </w:pPr>
    </w:p>
    <w:p w14:paraId="08C01AF4" w14:textId="77777777" w:rsidR="006B4412" w:rsidRPr="00D3576F" w:rsidRDefault="006B4412" w:rsidP="006B4412">
      <w:pPr>
        <w:pStyle w:val="QuestionSeparator"/>
        <w:rPr>
          <w:sz w:val="20"/>
          <w:szCs w:val="20"/>
        </w:rPr>
      </w:pPr>
    </w:p>
    <w:p w14:paraId="4CD6AA6D" w14:textId="77777777" w:rsidR="006B4412" w:rsidRPr="00D3576F" w:rsidRDefault="006B4412" w:rsidP="006B4412">
      <w:pPr>
        <w:rPr>
          <w:sz w:val="20"/>
          <w:szCs w:val="20"/>
        </w:rPr>
      </w:pPr>
    </w:p>
    <w:p w14:paraId="625502BE" w14:textId="77777777" w:rsidR="006B4412" w:rsidRPr="00D3576F" w:rsidRDefault="006B4412" w:rsidP="006B4412">
      <w:pPr>
        <w:keepNext/>
        <w:rPr>
          <w:sz w:val="20"/>
          <w:szCs w:val="20"/>
        </w:rPr>
      </w:pPr>
      <w:r w:rsidRPr="00D3576F">
        <w:rPr>
          <w:sz w:val="20"/>
          <w:szCs w:val="20"/>
        </w:rPr>
        <w:t>Q16.3 Children as young as two months old can get bored.</w:t>
      </w:r>
    </w:p>
    <w:p w14:paraId="7257297B"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14DF5A8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False </w:t>
      </w:r>
    </w:p>
    <w:p w14:paraId="57A1D1A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True </w:t>
      </w:r>
    </w:p>
    <w:p w14:paraId="75F3D15F" w14:textId="77777777" w:rsidR="006B4412" w:rsidRPr="00D3576F" w:rsidRDefault="006B4412" w:rsidP="006B4412">
      <w:pPr>
        <w:rPr>
          <w:sz w:val="20"/>
          <w:szCs w:val="20"/>
        </w:rPr>
      </w:pPr>
    </w:p>
    <w:p w14:paraId="25B41915" w14:textId="77777777" w:rsidR="006B4412" w:rsidRPr="00D3576F" w:rsidRDefault="006B4412" w:rsidP="006B4412">
      <w:pPr>
        <w:pStyle w:val="QuestionSeparator"/>
        <w:rPr>
          <w:sz w:val="20"/>
          <w:szCs w:val="20"/>
        </w:rPr>
      </w:pPr>
    </w:p>
    <w:p w14:paraId="0932FFF1" w14:textId="77777777" w:rsidR="006B4412" w:rsidRPr="00D3576F" w:rsidRDefault="006B4412" w:rsidP="006B4412">
      <w:pPr>
        <w:rPr>
          <w:sz w:val="20"/>
          <w:szCs w:val="20"/>
        </w:rPr>
      </w:pPr>
    </w:p>
    <w:p w14:paraId="049174B4" w14:textId="77777777" w:rsidR="006B4412" w:rsidRPr="00D3576F" w:rsidRDefault="006B4412" w:rsidP="006B4412">
      <w:pPr>
        <w:keepNext/>
        <w:rPr>
          <w:sz w:val="20"/>
          <w:szCs w:val="20"/>
        </w:rPr>
      </w:pPr>
      <w:r w:rsidRPr="00D3576F">
        <w:rPr>
          <w:sz w:val="20"/>
          <w:szCs w:val="20"/>
        </w:rPr>
        <w:lastRenderedPageBreak/>
        <w:t>Q16.4 A one-year-old knows right from wrong.</w:t>
      </w:r>
    </w:p>
    <w:p w14:paraId="5B36E10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63648A62"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False </w:t>
      </w:r>
    </w:p>
    <w:p w14:paraId="231DC99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True </w:t>
      </w:r>
    </w:p>
    <w:p w14:paraId="48CA6BBC" w14:textId="77777777" w:rsidR="006B4412" w:rsidRPr="00D3576F" w:rsidRDefault="006B4412" w:rsidP="006B4412">
      <w:pPr>
        <w:rPr>
          <w:sz w:val="20"/>
          <w:szCs w:val="20"/>
        </w:rPr>
      </w:pPr>
    </w:p>
    <w:p w14:paraId="1893DDA5" w14:textId="77777777" w:rsidR="006B4412" w:rsidRPr="00D3576F" w:rsidRDefault="006B4412" w:rsidP="006B4412">
      <w:pPr>
        <w:pStyle w:val="QuestionSeparator"/>
        <w:rPr>
          <w:sz w:val="20"/>
          <w:szCs w:val="20"/>
        </w:rPr>
      </w:pPr>
    </w:p>
    <w:p w14:paraId="7BAACE51" w14:textId="77777777" w:rsidR="006B4412" w:rsidRPr="00D3576F" w:rsidRDefault="006B4412" w:rsidP="006B4412">
      <w:pPr>
        <w:rPr>
          <w:sz w:val="20"/>
          <w:szCs w:val="20"/>
        </w:rPr>
      </w:pPr>
    </w:p>
    <w:p w14:paraId="62B9EF49" w14:textId="77777777" w:rsidR="006B4412" w:rsidRPr="00D3576F" w:rsidRDefault="006B4412" w:rsidP="006B4412">
      <w:pPr>
        <w:keepNext/>
        <w:rPr>
          <w:sz w:val="20"/>
          <w:szCs w:val="20"/>
        </w:rPr>
      </w:pPr>
      <w:r w:rsidRPr="00D3576F">
        <w:rPr>
          <w:sz w:val="20"/>
          <w:szCs w:val="20"/>
        </w:rPr>
        <w:t>Q16.5 Children who are one-year-old should be able to stay away from things that could harm them.</w:t>
      </w:r>
    </w:p>
    <w:p w14:paraId="121DB91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1952343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False </w:t>
      </w:r>
    </w:p>
    <w:p w14:paraId="01AB11A8"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True </w:t>
      </w:r>
    </w:p>
    <w:p w14:paraId="1AD1196C" w14:textId="77777777" w:rsidR="006B4412" w:rsidRPr="00D3576F" w:rsidRDefault="006B4412" w:rsidP="006B4412">
      <w:pPr>
        <w:rPr>
          <w:sz w:val="20"/>
          <w:szCs w:val="20"/>
        </w:rPr>
      </w:pPr>
    </w:p>
    <w:p w14:paraId="62C91156" w14:textId="77777777" w:rsidR="006B4412" w:rsidRPr="00D3576F" w:rsidRDefault="006B4412" w:rsidP="006B4412">
      <w:pPr>
        <w:pStyle w:val="QuestionSeparator"/>
        <w:rPr>
          <w:sz w:val="20"/>
          <w:szCs w:val="20"/>
        </w:rPr>
      </w:pPr>
    </w:p>
    <w:p w14:paraId="56AAFD90" w14:textId="77777777" w:rsidR="006B4412" w:rsidRPr="00D3576F" w:rsidRDefault="006B4412" w:rsidP="006B4412">
      <w:pPr>
        <w:rPr>
          <w:sz w:val="20"/>
          <w:szCs w:val="20"/>
        </w:rPr>
      </w:pPr>
    </w:p>
    <w:p w14:paraId="78CE57AC" w14:textId="77777777" w:rsidR="006B4412" w:rsidRPr="00D3576F" w:rsidRDefault="006B4412" w:rsidP="006B4412">
      <w:pPr>
        <w:keepNext/>
        <w:rPr>
          <w:sz w:val="20"/>
          <w:szCs w:val="20"/>
        </w:rPr>
      </w:pPr>
      <w:r w:rsidRPr="00D3576F">
        <w:rPr>
          <w:sz w:val="20"/>
          <w:szCs w:val="20"/>
        </w:rPr>
        <w:t>Q16.6 Babies usually say their first real word at six months.    </w:t>
      </w:r>
    </w:p>
    <w:p w14:paraId="1F0663F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5334AAC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False </w:t>
      </w:r>
    </w:p>
    <w:p w14:paraId="268978A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True </w:t>
      </w:r>
    </w:p>
    <w:p w14:paraId="02E67404" w14:textId="77777777" w:rsidR="006B4412" w:rsidRPr="00D3576F" w:rsidRDefault="006B4412" w:rsidP="006B4412">
      <w:pPr>
        <w:rPr>
          <w:sz w:val="20"/>
          <w:szCs w:val="20"/>
        </w:rPr>
      </w:pPr>
    </w:p>
    <w:p w14:paraId="5DFD6CA8" w14:textId="77777777" w:rsidR="006B4412" w:rsidRPr="00D3576F" w:rsidRDefault="006B4412" w:rsidP="006B4412">
      <w:pPr>
        <w:pStyle w:val="QuestionSeparator"/>
        <w:rPr>
          <w:sz w:val="20"/>
          <w:szCs w:val="20"/>
        </w:rPr>
      </w:pPr>
    </w:p>
    <w:p w14:paraId="5E3E5381" w14:textId="77777777" w:rsidR="006B4412" w:rsidRPr="00D3576F" w:rsidRDefault="006B4412" w:rsidP="006B4412">
      <w:pPr>
        <w:rPr>
          <w:sz w:val="20"/>
          <w:szCs w:val="20"/>
        </w:rPr>
      </w:pPr>
    </w:p>
    <w:p w14:paraId="181670FB" w14:textId="77777777" w:rsidR="006B4412" w:rsidRPr="00D3576F" w:rsidRDefault="006B4412" w:rsidP="006B4412">
      <w:pPr>
        <w:keepNext/>
        <w:rPr>
          <w:sz w:val="20"/>
          <w:szCs w:val="20"/>
        </w:rPr>
      </w:pPr>
      <w:r w:rsidRPr="00D3576F">
        <w:rPr>
          <w:sz w:val="20"/>
          <w:szCs w:val="20"/>
        </w:rPr>
        <w:t>Q16.7 When 18-month-old children point at things, they are trying to show others something that they find interesting.</w:t>
      </w:r>
    </w:p>
    <w:p w14:paraId="2FF8FCF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7E0E4B6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False </w:t>
      </w:r>
    </w:p>
    <w:p w14:paraId="056F91E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True </w:t>
      </w:r>
    </w:p>
    <w:p w14:paraId="243DECF8" w14:textId="77777777" w:rsidR="006B4412" w:rsidRPr="00D3576F" w:rsidRDefault="006B4412" w:rsidP="006B4412">
      <w:pPr>
        <w:rPr>
          <w:sz w:val="20"/>
          <w:szCs w:val="20"/>
        </w:rPr>
      </w:pPr>
    </w:p>
    <w:p w14:paraId="76B89E96" w14:textId="77777777" w:rsidR="006B4412" w:rsidRPr="00D3576F" w:rsidRDefault="006B4412" w:rsidP="006B4412">
      <w:pPr>
        <w:pStyle w:val="BlockEndLabel"/>
        <w:rPr>
          <w:sz w:val="20"/>
          <w:szCs w:val="20"/>
        </w:rPr>
      </w:pPr>
      <w:r w:rsidRPr="00D3576F">
        <w:rPr>
          <w:sz w:val="20"/>
          <w:szCs w:val="20"/>
        </w:rPr>
        <w:t>End of Block: Knowledge of Child Development</w:t>
      </w:r>
    </w:p>
    <w:p w14:paraId="23A8DF0C" w14:textId="77777777" w:rsidR="006B4412" w:rsidRPr="00D3576F" w:rsidRDefault="006B4412" w:rsidP="006B4412">
      <w:pPr>
        <w:pStyle w:val="BlockSeparator"/>
        <w:rPr>
          <w:sz w:val="20"/>
          <w:szCs w:val="20"/>
        </w:rPr>
      </w:pPr>
    </w:p>
    <w:p w14:paraId="2081A142" w14:textId="77777777" w:rsidR="006B4412" w:rsidRPr="00D3576F" w:rsidRDefault="006B4412" w:rsidP="006B4412">
      <w:pPr>
        <w:pStyle w:val="BlockStartLabel"/>
        <w:rPr>
          <w:sz w:val="20"/>
          <w:szCs w:val="20"/>
        </w:rPr>
      </w:pPr>
      <w:r w:rsidRPr="00D3576F">
        <w:rPr>
          <w:sz w:val="20"/>
          <w:szCs w:val="20"/>
        </w:rPr>
        <w:t>Start of Block: Sources of Information</w:t>
      </w:r>
    </w:p>
    <w:p w14:paraId="281428E9" w14:textId="77777777" w:rsidR="006B4412" w:rsidRPr="00D3576F" w:rsidRDefault="006B4412" w:rsidP="006B4412">
      <w:pPr>
        <w:rPr>
          <w:sz w:val="20"/>
          <w:szCs w:val="20"/>
        </w:rPr>
      </w:pPr>
    </w:p>
    <w:p w14:paraId="28723482" w14:textId="77777777" w:rsidR="006B4412" w:rsidRPr="00D3576F" w:rsidRDefault="006B4412" w:rsidP="006B4412">
      <w:pPr>
        <w:keepNext/>
        <w:rPr>
          <w:sz w:val="20"/>
          <w:szCs w:val="20"/>
        </w:rPr>
      </w:pPr>
      <w:r w:rsidRPr="00D3576F">
        <w:rPr>
          <w:sz w:val="20"/>
          <w:szCs w:val="20"/>
        </w:rPr>
        <w:t>Q17.1 We will now ask a few questions about where you have learned about parenting and child development. </w:t>
      </w:r>
    </w:p>
    <w:p w14:paraId="40552C1A" w14:textId="77777777" w:rsidR="006B4412" w:rsidRPr="00D3576F" w:rsidRDefault="006B4412" w:rsidP="006B4412">
      <w:pPr>
        <w:rPr>
          <w:sz w:val="20"/>
          <w:szCs w:val="20"/>
        </w:rPr>
      </w:pPr>
    </w:p>
    <w:p w14:paraId="1E89C939" w14:textId="77777777" w:rsidR="006B4412" w:rsidRPr="00D3576F" w:rsidRDefault="006B4412" w:rsidP="006B4412">
      <w:pPr>
        <w:pStyle w:val="QuestionSeparator"/>
        <w:rPr>
          <w:sz w:val="20"/>
          <w:szCs w:val="20"/>
        </w:rPr>
      </w:pPr>
    </w:p>
    <w:p w14:paraId="26F95923" w14:textId="77777777" w:rsidR="006B4412" w:rsidRPr="00D3576F" w:rsidRDefault="006B4412" w:rsidP="006B4412">
      <w:pPr>
        <w:rPr>
          <w:sz w:val="20"/>
          <w:szCs w:val="20"/>
        </w:rPr>
      </w:pPr>
    </w:p>
    <w:p w14:paraId="46DD6DDA" w14:textId="77777777" w:rsidR="006B4412" w:rsidRPr="00D3576F" w:rsidRDefault="006B4412" w:rsidP="006B4412">
      <w:pPr>
        <w:keepNext/>
        <w:rPr>
          <w:sz w:val="20"/>
          <w:szCs w:val="20"/>
        </w:rPr>
      </w:pPr>
      <w:r w:rsidRPr="00D3576F">
        <w:rPr>
          <w:sz w:val="20"/>
          <w:szCs w:val="20"/>
        </w:rPr>
        <w:t>Q17.2 Where have you learned what it means to be a parent?</w:t>
      </w:r>
    </w:p>
    <w:p w14:paraId="37CC31BE"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watching my own parents. </w:t>
      </w:r>
    </w:p>
    <w:p w14:paraId="2F9D0EEE"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television or movies. </w:t>
      </w:r>
    </w:p>
    <w:p w14:paraId="3752902F"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books. </w:t>
      </w:r>
    </w:p>
    <w:p w14:paraId="75723F1A"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a class. </w:t>
      </w:r>
    </w:p>
    <w:p w14:paraId="3AEBB518"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Other. </w:t>
      </w:r>
    </w:p>
    <w:p w14:paraId="7F8F1BE0" w14:textId="77777777" w:rsidR="006B4412" w:rsidRPr="00D3576F" w:rsidRDefault="006B4412" w:rsidP="006B4412">
      <w:pPr>
        <w:rPr>
          <w:sz w:val="20"/>
          <w:szCs w:val="20"/>
        </w:rPr>
      </w:pPr>
    </w:p>
    <w:p w14:paraId="302D6F7D" w14:textId="77777777" w:rsidR="006B4412" w:rsidRPr="00D3576F" w:rsidRDefault="006B4412" w:rsidP="006B4412">
      <w:pPr>
        <w:pStyle w:val="QuestionSeparator"/>
        <w:rPr>
          <w:sz w:val="20"/>
          <w:szCs w:val="20"/>
        </w:rPr>
      </w:pPr>
    </w:p>
    <w:p w14:paraId="5A1AE5DA" w14:textId="77777777" w:rsidR="006B4412" w:rsidRPr="00D3576F" w:rsidRDefault="006B4412" w:rsidP="006B4412">
      <w:pPr>
        <w:rPr>
          <w:sz w:val="20"/>
          <w:szCs w:val="20"/>
        </w:rPr>
      </w:pPr>
    </w:p>
    <w:p w14:paraId="54F0B50F" w14:textId="77777777" w:rsidR="006B4412" w:rsidRPr="00D3576F" w:rsidRDefault="006B4412" w:rsidP="006B4412">
      <w:pPr>
        <w:keepNext/>
        <w:rPr>
          <w:sz w:val="20"/>
          <w:szCs w:val="20"/>
        </w:rPr>
      </w:pPr>
      <w:r w:rsidRPr="00D3576F">
        <w:rPr>
          <w:sz w:val="20"/>
          <w:szCs w:val="20"/>
        </w:rPr>
        <w:t>Q17.3 When I'm a parent, I'll just know what to do.</w:t>
      </w:r>
    </w:p>
    <w:p w14:paraId="315EEAA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Don't know </w:t>
      </w:r>
    </w:p>
    <w:p w14:paraId="215BBE5D"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disagree </w:t>
      </w:r>
    </w:p>
    <w:p w14:paraId="57A2BF24"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Disagree </w:t>
      </w:r>
    </w:p>
    <w:p w14:paraId="198B9B40"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Neutral </w:t>
      </w:r>
    </w:p>
    <w:p w14:paraId="1BCFB18E"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Agree </w:t>
      </w:r>
    </w:p>
    <w:p w14:paraId="09DB5D1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Strongly Agree </w:t>
      </w:r>
    </w:p>
    <w:p w14:paraId="3F901B25" w14:textId="77777777" w:rsidR="006B4412" w:rsidRPr="00D3576F" w:rsidRDefault="006B4412" w:rsidP="006B4412">
      <w:pPr>
        <w:rPr>
          <w:sz w:val="20"/>
          <w:szCs w:val="20"/>
        </w:rPr>
      </w:pPr>
    </w:p>
    <w:p w14:paraId="166E2CB7" w14:textId="77777777" w:rsidR="006B4412" w:rsidRPr="00D3576F" w:rsidRDefault="006B4412" w:rsidP="006B4412">
      <w:pPr>
        <w:pStyle w:val="QuestionSeparator"/>
        <w:rPr>
          <w:sz w:val="20"/>
          <w:szCs w:val="20"/>
        </w:rPr>
      </w:pPr>
    </w:p>
    <w:p w14:paraId="1BB62CE4" w14:textId="77777777" w:rsidR="006B4412" w:rsidRPr="00D3576F" w:rsidRDefault="006B4412" w:rsidP="006B4412">
      <w:pPr>
        <w:rPr>
          <w:sz w:val="20"/>
          <w:szCs w:val="20"/>
        </w:rPr>
      </w:pPr>
    </w:p>
    <w:p w14:paraId="36E4FA73" w14:textId="77777777" w:rsidR="006B4412" w:rsidRPr="00D3576F" w:rsidRDefault="006B4412" w:rsidP="006B4412">
      <w:pPr>
        <w:keepNext/>
        <w:rPr>
          <w:sz w:val="20"/>
          <w:szCs w:val="20"/>
        </w:rPr>
      </w:pPr>
      <w:r w:rsidRPr="00D3576F">
        <w:rPr>
          <w:sz w:val="20"/>
          <w:szCs w:val="20"/>
        </w:rPr>
        <w:lastRenderedPageBreak/>
        <w:t>Q17.4 Where have you learned the most about children, their   needs, and how to take care of them?</w:t>
      </w:r>
    </w:p>
    <w:p w14:paraId="0968DC88"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watching my own parents. </w:t>
      </w:r>
    </w:p>
    <w:p w14:paraId="16E0FD37"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television or movies. </w:t>
      </w:r>
    </w:p>
    <w:p w14:paraId="505ED61C"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books. </w:t>
      </w:r>
    </w:p>
    <w:p w14:paraId="6148D3AD"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a class. </w:t>
      </w:r>
    </w:p>
    <w:p w14:paraId="41ED7614"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From children I babysit. </w:t>
      </w:r>
    </w:p>
    <w:p w14:paraId="4DD7BC20" w14:textId="77777777" w:rsidR="006B4412" w:rsidRPr="00D3576F" w:rsidRDefault="006B4412" w:rsidP="006B4412">
      <w:pPr>
        <w:pStyle w:val="ListParagraph"/>
        <w:keepNext/>
        <w:numPr>
          <w:ilvl w:val="0"/>
          <w:numId w:val="19"/>
        </w:numPr>
        <w:contextualSpacing w:val="0"/>
        <w:rPr>
          <w:sz w:val="20"/>
          <w:szCs w:val="20"/>
        </w:rPr>
      </w:pPr>
      <w:r w:rsidRPr="00D3576F">
        <w:rPr>
          <w:sz w:val="20"/>
          <w:szCs w:val="20"/>
        </w:rPr>
        <w:t xml:space="preserve">Other. </w:t>
      </w:r>
    </w:p>
    <w:p w14:paraId="6858EFD0" w14:textId="77777777" w:rsidR="006B4412" w:rsidRPr="00D3576F" w:rsidRDefault="006B4412" w:rsidP="006B4412">
      <w:pPr>
        <w:rPr>
          <w:sz w:val="20"/>
          <w:szCs w:val="20"/>
        </w:rPr>
      </w:pPr>
    </w:p>
    <w:p w14:paraId="36F4F6C0" w14:textId="77777777" w:rsidR="006B4412" w:rsidRPr="00D3576F" w:rsidRDefault="006B4412" w:rsidP="006B4412">
      <w:pPr>
        <w:pStyle w:val="QuestionSeparator"/>
        <w:rPr>
          <w:sz w:val="20"/>
          <w:szCs w:val="20"/>
        </w:rPr>
      </w:pPr>
    </w:p>
    <w:p w14:paraId="6EAAE4B6" w14:textId="77777777" w:rsidR="006B4412" w:rsidRPr="00D3576F" w:rsidRDefault="006B4412" w:rsidP="006B4412">
      <w:pPr>
        <w:rPr>
          <w:sz w:val="20"/>
          <w:szCs w:val="20"/>
        </w:rPr>
      </w:pPr>
    </w:p>
    <w:p w14:paraId="2D150677" w14:textId="77777777" w:rsidR="006B4412" w:rsidRPr="00D3576F" w:rsidRDefault="006B4412" w:rsidP="006B4412">
      <w:pPr>
        <w:keepNext/>
        <w:rPr>
          <w:sz w:val="20"/>
          <w:szCs w:val="20"/>
        </w:rPr>
      </w:pPr>
      <w:r w:rsidRPr="00D3576F">
        <w:rPr>
          <w:sz w:val="20"/>
          <w:szCs w:val="20"/>
        </w:rPr>
        <w:t>Q17.5 Imagine you are a parent of a four-year-old. You want to make sure she is ready to start kindergarten when she is five. Who do you ask for advice?    </w:t>
      </w:r>
    </w:p>
    <w:p w14:paraId="1AA5CFE2" w14:textId="77777777" w:rsidR="006B4412" w:rsidRPr="00D3576F" w:rsidRDefault="006B4412" w:rsidP="006B4412">
      <w:pPr>
        <w:pStyle w:val="TextEntryLine"/>
        <w:ind w:firstLine="400"/>
        <w:rPr>
          <w:sz w:val="20"/>
          <w:szCs w:val="20"/>
        </w:rPr>
      </w:pPr>
      <w:r w:rsidRPr="00D3576F">
        <w:rPr>
          <w:sz w:val="20"/>
          <w:szCs w:val="20"/>
        </w:rPr>
        <w:t>________________________________________________________________</w:t>
      </w:r>
    </w:p>
    <w:p w14:paraId="6624E3F8" w14:textId="77777777" w:rsidR="006B4412" w:rsidRPr="00D3576F" w:rsidRDefault="006B4412" w:rsidP="006B4412">
      <w:pPr>
        <w:rPr>
          <w:sz w:val="20"/>
          <w:szCs w:val="20"/>
        </w:rPr>
      </w:pPr>
    </w:p>
    <w:p w14:paraId="304A9D40" w14:textId="77777777" w:rsidR="006B4412" w:rsidRPr="00D3576F" w:rsidRDefault="006B4412" w:rsidP="006B4412">
      <w:pPr>
        <w:pStyle w:val="BlockEndLabel"/>
        <w:rPr>
          <w:sz w:val="20"/>
          <w:szCs w:val="20"/>
        </w:rPr>
      </w:pPr>
      <w:r w:rsidRPr="00D3576F">
        <w:rPr>
          <w:sz w:val="20"/>
          <w:szCs w:val="20"/>
        </w:rPr>
        <w:t>End of Block: Sources of Information</w:t>
      </w:r>
    </w:p>
    <w:p w14:paraId="397F7944" w14:textId="77777777" w:rsidR="006B4412" w:rsidRPr="00D3576F" w:rsidRDefault="006B4412" w:rsidP="006B4412">
      <w:pPr>
        <w:pStyle w:val="BlockSeparator"/>
        <w:rPr>
          <w:sz w:val="20"/>
          <w:szCs w:val="20"/>
        </w:rPr>
      </w:pPr>
    </w:p>
    <w:p w14:paraId="6A5BF773" w14:textId="77777777" w:rsidR="006B4412" w:rsidRPr="00D3576F" w:rsidRDefault="006B4412" w:rsidP="006B4412">
      <w:pPr>
        <w:pStyle w:val="BlockStartLabel"/>
        <w:rPr>
          <w:sz w:val="20"/>
          <w:szCs w:val="20"/>
        </w:rPr>
      </w:pPr>
      <w:r w:rsidRPr="00D3576F">
        <w:rPr>
          <w:sz w:val="20"/>
          <w:szCs w:val="20"/>
        </w:rPr>
        <w:t>Start of Block: Final Block</w:t>
      </w:r>
    </w:p>
    <w:p w14:paraId="6530D722" w14:textId="77777777" w:rsidR="006B4412" w:rsidRPr="00D3576F" w:rsidRDefault="006B4412" w:rsidP="006B4412">
      <w:pPr>
        <w:rPr>
          <w:sz w:val="20"/>
          <w:szCs w:val="20"/>
        </w:rPr>
      </w:pPr>
    </w:p>
    <w:p w14:paraId="1DBA23D2" w14:textId="77777777" w:rsidR="006B4412" w:rsidRPr="00D3576F" w:rsidRDefault="006B4412" w:rsidP="006B4412">
      <w:pPr>
        <w:keepNext/>
        <w:rPr>
          <w:sz w:val="20"/>
          <w:szCs w:val="20"/>
        </w:rPr>
      </w:pPr>
      <w:r w:rsidRPr="00D3576F">
        <w:rPr>
          <w:sz w:val="20"/>
          <w:szCs w:val="20"/>
        </w:rPr>
        <w:t>Q18.1 What do you think is the most important thing that a parent should do? </w:t>
      </w:r>
    </w:p>
    <w:p w14:paraId="08FCFB6B" w14:textId="77777777" w:rsidR="006B4412" w:rsidRPr="00D3576F" w:rsidRDefault="006B4412" w:rsidP="006B4412">
      <w:pPr>
        <w:pStyle w:val="TextEntryLine"/>
        <w:ind w:firstLine="400"/>
        <w:rPr>
          <w:sz w:val="20"/>
          <w:szCs w:val="20"/>
        </w:rPr>
      </w:pPr>
      <w:r w:rsidRPr="00D3576F">
        <w:rPr>
          <w:sz w:val="20"/>
          <w:szCs w:val="20"/>
        </w:rPr>
        <w:t>________________________________________________________________</w:t>
      </w:r>
    </w:p>
    <w:p w14:paraId="6C460053" w14:textId="77777777" w:rsidR="006B4412" w:rsidRPr="00D3576F" w:rsidRDefault="006B4412" w:rsidP="006B4412">
      <w:pPr>
        <w:rPr>
          <w:sz w:val="20"/>
          <w:szCs w:val="20"/>
        </w:rPr>
      </w:pPr>
    </w:p>
    <w:p w14:paraId="548762CB" w14:textId="77777777" w:rsidR="006B4412" w:rsidRPr="00D3576F" w:rsidRDefault="006B4412" w:rsidP="006B4412">
      <w:pPr>
        <w:pStyle w:val="QuestionSeparator"/>
        <w:rPr>
          <w:sz w:val="20"/>
          <w:szCs w:val="20"/>
        </w:rPr>
      </w:pPr>
    </w:p>
    <w:p w14:paraId="68E5DC49" w14:textId="77777777" w:rsidR="006B4412" w:rsidRPr="00D3576F" w:rsidRDefault="006B4412" w:rsidP="006B4412">
      <w:pPr>
        <w:rPr>
          <w:sz w:val="20"/>
          <w:szCs w:val="20"/>
        </w:rPr>
      </w:pPr>
    </w:p>
    <w:p w14:paraId="5540D4DA" w14:textId="77777777" w:rsidR="006B4412" w:rsidRPr="00D3576F" w:rsidRDefault="006B4412" w:rsidP="006B4412">
      <w:pPr>
        <w:keepNext/>
        <w:rPr>
          <w:sz w:val="20"/>
          <w:szCs w:val="20"/>
        </w:rPr>
      </w:pPr>
      <w:r w:rsidRPr="00D3576F">
        <w:rPr>
          <w:sz w:val="20"/>
          <w:szCs w:val="20"/>
        </w:rPr>
        <w:t>Q18.2 What do you think is the hardest part of being a parent?</w:t>
      </w:r>
    </w:p>
    <w:p w14:paraId="3332A476" w14:textId="77777777" w:rsidR="006B4412" w:rsidRPr="00D3576F" w:rsidRDefault="006B4412" w:rsidP="006B4412">
      <w:pPr>
        <w:pStyle w:val="TextEntryLine"/>
        <w:ind w:firstLine="400"/>
        <w:rPr>
          <w:sz w:val="20"/>
          <w:szCs w:val="20"/>
        </w:rPr>
      </w:pPr>
      <w:r w:rsidRPr="00D3576F">
        <w:rPr>
          <w:sz w:val="20"/>
          <w:szCs w:val="20"/>
        </w:rPr>
        <w:t>________________________________________________________________</w:t>
      </w:r>
    </w:p>
    <w:p w14:paraId="38DC009C" w14:textId="77777777" w:rsidR="006B4412" w:rsidRPr="00D3576F" w:rsidRDefault="006B4412" w:rsidP="006B4412">
      <w:pPr>
        <w:rPr>
          <w:sz w:val="20"/>
          <w:szCs w:val="20"/>
        </w:rPr>
      </w:pPr>
    </w:p>
    <w:p w14:paraId="6B102DEC" w14:textId="77777777" w:rsidR="006B4412" w:rsidRPr="00D3576F" w:rsidRDefault="006B4412" w:rsidP="006B4412">
      <w:pPr>
        <w:pStyle w:val="QuestionSeparator"/>
        <w:rPr>
          <w:sz w:val="20"/>
          <w:szCs w:val="20"/>
        </w:rPr>
      </w:pPr>
    </w:p>
    <w:p w14:paraId="66BE9AFD" w14:textId="77777777" w:rsidR="006B4412" w:rsidRPr="00D3576F" w:rsidRDefault="006B4412" w:rsidP="006B4412">
      <w:pPr>
        <w:rPr>
          <w:sz w:val="20"/>
          <w:szCs w:val="20"/>
        </w:rPr>
      </w:pPr>
    </w:p>
    <w:p w14:paraId="394CB740" w14:textId="77777777" w:rsidR="006B4412" w:rsidRPr="00D3576F" w:rsidRDefault="006B4412" w:rsidP="006B4412">
      <w:pPr>
        <w:keepNext/>
        <w:rPr>
          <w:sz w:val="20"/>
          <w:szCs w:val="20"/>
        </w:rPr>
      </w:pPr>
      <w:r w:rsidRPr="00D3576F">
        <w:rPr>
          <w:sz w:val="20"/>
          <w:szCs w:val="20"/>
        </w:rPr>
        <w:t>Q18.3 Do you feel ready to be a parent now?</w:t>
      </w:r>
    </w:p>
    <w:p w14:paraId="4F1ED5D6"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Yes </w:t>
      </w:r>
    </w:p>
    <w:p w14:paraId="6CFE466F"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 </w:t>
      </w:r>
    </w:p>
    <w:p w14:paraId="71E10C67" w14:textId="77777777" w:rsidR="006B4412" w:rsidRPr="00D3576F" w:rsidRDefault="006B4412" w:rsidP="006B4412">
      <w:pPr>
        <w:pStyle w:val="ListParagraph"/>
        <w:keepNext/>
        <w:numPr>
          <w:ilvl w:val="0"/>
          <w:numId w:val="21"/>
        </w:numPr>
        <w:contextualSpacing w:val="0"/>
        <w:rPr>
          <w:sz w:val="20"/>
          <w:szCs w:val="20"/>
        </w:rPr>
      </w:pPr>
      <w:r w:rsidRPr="00D3576F">
        <w:rPr>
          <w:sz w:val="20"/>
          <w:szCs w:val="20"/>
        </w:rPr>
        <w:t xml:space="preserve">Not sure </w:t>
      </w:r>
    </w:p>
    <w:p w14:paraId="61A5C3D3" w14:textId="77777777" w:rsidR="006B4412" w:rsidRPr="00D3576F" w:rsidRDefault="006B4412" w:rsidP="006B4412">
      <w:pPr>
        <w:rPr>
          <w:sz w:val="20"/>
          <w:szCs w:val="20"/>
        </w:rPr>
      </w:pPr>
    </w:p>
    <w:p w14:paraId="2F5671F6" w14:textId="77777777" w:rsidR="006B4412" w:rsidRPr="00D3576F" w:rsidRDefault="006B4412" w:rsidP="006B4412">
      <w:pPr>
        <w:pStyle w:val="QuestionSeparator"/>
        <w:rPr>
          <w:sz w:val="20"/>
          <w:szCs w:val="20"/>
        </w:rPr>
      </w:pPr>
    </w:p>
    <w:p w14:paraId="225EAAF5" w14:textId="77777777" w:rsidR="006B4412" w:rsidRPr="00D3576F" w:rsidRDefault="006B4412" w:rsidP="006B4412">
      <w:pPr>
        <w:rPr>
          <w:sz w:val="20"/>
          <w:szCs w:val="20"/>
        </w:rPr>
      </w:pPr>
    </w:p>
    <w:p w14:paraId="24D14283" w14:textId="77777777" w:rsidR="006B4412" w:rsidRPr="00D3576F" w:rsidRDefault="006B4412" w:rsidP="006B4412">
      <w:pPr>
        <w:keepNext/>
        <w:rPr>
          <w:sz w:val="20"/>
          <w:szCs w:val="20"/>
        </w:rPr>
      </w:pPr>
      <w:r w:rsidRPr="00D3576F">
        <w:rPr>
          <w:sz w:val="20"/>
          <w:szCs w:val="20"/>
        </w:rPr>
        <w:t>Q18.4 Did this questionnaire make you feel differently about parenting? How? </w:t>
      </w:r>
    </w:p>
    <w:p w14:paraId="0AF15656" w14:textId="77777777" w:rsidR="006B4412" w:rsidRPr="00D3576F" w:rsidRDefault="006B4412" w:rsidP="006B4412">
      <w:pPr>
        <w:pStyle w:val="TextEntryLine"/>
        <w:ind w:firstLine="400"/>
        <w:rPr>
          <w:sz w:val="20"/>
          <w:szCs w:val="20"/>
        </w:rPr>
      </w:pPr>
      <w:r w:rsidRPr="00D3576F">
        <w:rPr>
          <w:sz w:val="20"/>
          <w:szCs w:val="20"/>
        </w:rPr>
        <w:t>________________________________________________________________</w:t>
      </w:r>
    </w:p>
    <w:p w14:paraId="6789E44D" w14:textId="77777777" w:rsidR="006B4412" w:rsidRPr="00D3576F" w:rsidRDefault="006B4412" w:rsidP="006B4412">
      <w:pPr>
        <w:rPr>
          <w:sz w:val="20"/>
          <w:szCs w:val="20"/>
        </w:rPr>
      </w:pPr>
    </w:p>
    <w:p w14:paraId="30084D9E" w14:textId="77777777" w:rsidR="006B4412" w:rsidRPr="00D3576F" w:rsidRDefault="006B4412" w:rsidP="006B4412">
      <w:pPr>
        <w:pStyle w:val="QuestionSeparator"/>
        <w:rPr>
          <w:sz w:val="20"/>
          <w:szCs w:val="20"/>
        </w:rPr>
      </w:pPr>
    </w:p>
    <w:p w14:paraId="4996729A" w14:textId="77777777" w:rsidR="006B4412" w:rsidRPr="00D3576F" w:rsidRDefault="006B4412" w:rsidP="006B4412">
      <w:pPr>
        <w:rPr>
          <w:sz w:val="20"/>
          <w:szCs w:val="20"/>
        </w:rPr>
      </w:pPr>
    </w:p>
    <w:p w14:paraId="2BB74D5F" w14:textId="77777777" w:rsidR="006B4412" w:rsidRPr="00D3576F" w:rsidRDefault="006B4412" w:rsidP="006B4412">
      <w:pPr>
        <w:keepNext/>
        <w:rPr>
          <w:sz w:val="20"/>
          <w:szCs w:val="20"/>
        </w:rPr>
      </w:pPr>
      <w:r w:rsidRPr="00D3576F">
        <w:rPr>
          <w:sz w:val="20"/>
          <w:szCs w:val="20"/>
        </w:rPr>
        <w:t>Q18.5 Is there anything we didn't ask about that you think is important?</w:t>
      </w:r>
    </w:p>
    <w:p w14:paraId="321FFDAB" w14:textId="77777777" w:rsidR="006B4412" w:rsidRPr="00D3576F" w:rsidRDefault="006B4412" w:rsidP="006B4412">
      <w:pPr>
        <w:pStyle w:val="TextEntryLine"/>
        <w:ind w:firstLine="400"/>
        <w:rPr>
          <w:sz w:val="20"/>
          <w:szCs w:val="20"/>
        </w:rPr>
      </w:pPr>
      <w:r w:rsidRPr="00D3576F">
        <w:rPr>
          <w:sz w:val="20"/>
          <w:szCs w:val="20"/>
        </w:rPr>
        <w:t>________________________________________________________________</w:t>
      </w:r>
    </w:p>
    <w:p w14:paraId="10535FE4" w14:textId="77777777" w:rsidR="006B4412" w:rsidRPr="00D3576F" w:rsidRDefault="006B4412" w:rsidP="006B4412">
      <w:pPr>
        <w:rPr>
          <w:sz w:val="20"/>
          <w:szCs w:val="20"/>
        </w:rPr>
      </w:pPr>
    </w:p>
    <w:p w14:paraId="69926E57" w14:textId="77777777" w:rsidR="006B4412" w:rsidRPr="00D3576F" w:rsidRDefault="006B4412" w:rsidP="006B4412">
      <w:pPr>
        <w:pStyle w:val="BlockEndLabel"/>
        <w:rPr>
          <w:sz w:val="20"/>
          <w:szCs w:val="20"/>
        </w:rPr>
      </w:pPr>
      <w:r w:rsidRPr="00D3576F">
        <w:rPr>
          <w:sz w:val="20"/>
          <w:szCs w:val="20"/>
        </w:rPr>
        <w:t>End of Block: Final Block</w:t>
      </w:r>
    </w:p>
    <w:p w14:paraId="319FE882" w14:textId="77777777" w:rsidR="006B4412" w:rsidRPr="00D3576F" w:rsidRDefault="006B4412" w:rsidP="006B4412">
      <w:pPr>
        <w:pStyle w:val="BlockSeparator"/>
        <w:rPr>
          <w:sz w:val="20"/>
          <w:szCs w:val="20"/>
        </w:rPr>
      </w:pPr>
    </w:p>
    <w:p w14:paraId="5EA78217" w14:textId="77777777" w:rsidR="006B4412" w:rsidRPr="00D3576F" w:rsidRDefault="006B4412" w:rsidP="006B4412">
      <w:pPr>
        <w:rPr>
          <w:sz w:val="20"/>
          <w:szCs w:val="20"/>
        </w:rPr>
      </w:pPr>
    </w:p>
    <w:p w14:paraId="76C480F9" w14:textId="77777777" w:rsidR="006B4412" w:rsidRPr="006B4412" w:rsidRDefault="006B4412" w:rsidP="006B4412"/>
    <w:p w14:paraId="5DDD2FB0" w14:textId="2B4C46DF" w:rsidR="00B47745" w:rsidRPr="00E07E55" w:rsidRDefault="00B47745" w:rsidP="00F56709">
      <w:pPr>
        <w:widowControl w:val="0"/>
        <w:autoSpaceDE w:val="0"/>
        <w:autoSpaceDN w:val="0"/>
        <w:adjustRightInd w:val="0"/>
        <w:ind w:left="720" w:hanging="720"/>
        <w:jc w:val="center"/>
        <w:rPr>
          <w:b/>
        </w:rPr>
      </w:pPr>
    </w:p>
    <w:sectPr w:rsidR="00B47745" w:rsidRPr="00E07E55" w:rsidSect="007559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HP" w:date="2018-09-19T14:16:00Z" w:initials="H">
    <w:p w14:paraId="1046C338" w14:textId="600AC39B" w:rsidR="00A1362B" w:rsidRDefault="00A1362B">
      <w:pPr>
        <w:pStyle w:val="CommentText"/>
      </w:pPr>
      <w:r>
        <w:rPr>
          <w:rStyle w:val="CommentReference"/>
        </w:rPr>
        <w:annotationRef/>
      </w:r>
      <w:r>
        <w:t>Very interesting paragraph.  Enjoyed reading it.</w:t>
      </w:r>
    </w:p>
  </w:comment>
  <w:comment w:id="9" w:author="Windows User" w:date="2018-11-06T15:51:00Z" w:initials="WU">
    <w:p w14:paraId="1E4644F4" w14:textId="22A53A39" w:rsidR="00A1362B" w:rsidRDefault="00A1362B">
      <w:pPr>
        <w:pStyle w:val="CommentText"/>
      </w:pPr>
      <w:r>
        <w:rPr>
          <w:rStyle w:val="CommentReference"/>
        </w:rPr>
        <w:annotationRef/>
      </w:r>
      <w:r>
        <w:t>Michelle would like us to talk about other efforts including UW.  She can provide much more detail including the Babies R Us sessions.  Also, courses at hospitals.  Also, UW’s Born Learning.</w:t>
      </w:r>
    </w:p>
  </w:comment>
  <w:comment w:id="10" w:author="HP" w:date="2018-11-06T15:47:00Z" w:initials="H">
    <w:p w14:paraId="34DA6DAB" w14:textId="7CC8953E" w:rsidR="00A1362B" w:rsidRDefault="00A1362B">
      <w:pPr>
        <w:pStyle w:val="CommentText"/>
      </w:pPr>
      <w:r>
        <w:rPr>
          <w:rStyle w:val="CommentReference"/>
        </w:rPr>
        <w:annotationRef/>
      </w:r>
      <w:r>
        <w:t>Michelle:  could really be the lead-in for describing what we propose rather than the preceding discussion of state high school standards.</w:t>
      </w:r>
    </w:p>
  </w:comment>
  <w:comment w:id="12" w:author="HP" w:date="2018-09-19T14:18:00Z" w:initials="H">
    <w:p w14:paraId="17FEF75D" w14:textId="46C5A7E3" w:rsidR="00A1362B" w:rsidRDefault="00A1362B">
      <w:pPr>
        <w:pStyle w:val="CommentText"/>
      </w:pPr>
      <w:r>
        <w:rPr>
          <w:rStyle w:val="CommentReference"/>
        </w:rPr>
        <w:annotationRef/>
      </w:r>
      <w:r>
        <w:t>Really like the idea of touching on the inadequacies of the state standards by mentioning their clear inconsistencies.</w:t>
      </w:r>
    </w:p>
  </w:comment>
  <w:comment w:id="13" w:author="HP" w:date="2018-09-19T14:19:00Z" w:initials="H">
    <w:p w14:paraId="27C69465" w14:textId="70654BFC" w:rsidR="00A1362B" w:rsidRDefault="00A1362B">
      <w:pPr>
        <w:pStyle w:val="CommentText"/>
      </w:pPr>
      <w:r>
        <w:rPr>
          <w:rStyle w:val="CommentReference"/>
        </w:rPr>
        <w:annotationRef/>
      </w:r>
      <w:r>
        <w:t>What a really important point.  Great!</w:t>
      </w:r>
    </w:p>
  </w:comment>
  <w:comment w:id="16" w:author="HP" w:date="2018-09-19T14:21:00Z" w:initials="H">
    <w:p w14:paraId="79210871" w14:textId="59F1C542" w:rsidR="00A1362B" w:rsidRDefault="00A1362B">
      <w:pPr>
        <w:pStyle w:val="CommentText"/>
      </w:pPr>
      <w:r>
        <w:rPr>
          <w:rStyle w:val="CommentReference"/>
        </w:rPr>
        <w:annotationRef/>
      </w:r>
      <w:r>
        <w:t>Another really good thought.</w:t>
      </w:r>
    </w:p>
  </w:comment>
  <w:comment w:id="17" w:author="HP" w:date="2018-09-19T14:24:00Z" w:initials="H">
    <w:p w14:paraId="692BFD83" w14:textId="1A280E7F" w:rsidR="00A1362B" w:rsidRDefault="00A1362B">
      <w:pPr>
        <w:pStyle w:val="CommentText"/>
      </w:pPr>
      <w:r>
        <w:rPr>
          <w:rStyle w:val="CommentReference"/>
        </w:rPr>
        <w:annotationRef/>
      </w:r>
      <w:r>
        <w:t>Excellent thoughts.  Wonder how many other surveys have picked this up as well as we have.</w:t>
      </w:r>
    </w:p>
  </w:comment>
  <w:comment w:id="18" w:author="HP" w:date="2018-09-25T11:01:00Z" w:initials="H">
    <w:p w14:paraId="0DC0D510" w14:textId="559D5420" w:rsidR="00A1362B" w:rsidRDefault="00A1362B">
      <w:pPr>
        <w:pStyle w:val="CommentText"/>
      </w:pPr>
      <w:r>
        <w:rPr>
          <w:rStyle w:val="CommentReference"/>
        </w:rPr>
        <w:annotationRef/>
      </w:r>
      <w:r>
        <w:t>Felt this entire section from Growth Mindset through here was especially well done.  Thanks.</w:t>
      </w:r>
    </w:p>
  </w:comment>
  <w:comment w:id="22" w:author="HP" w:date="2018-09-18T09:45:00Z" w:initials="H">
    <w:p w14:paraId="61B9D7A1" w14:textId="71623501" w:rsidR="00A1362B" w:rsidRDefault="00A1362B">
      <w:pPr>
        <w:pStyle w:val="CommentText"/>
      </w:pPr>
      <w:r>
        <w:rPr>
          <w:rStyle w:val="CommentReference"/>
        </w:rPr>
        <w:annotationRef/>
      </w:r>
      <w:r>
        <w:t>Really, really like the distribution of questions.</w:t>
      </w:r>
    </w:p>
  </w:comment>
  <w:comment w:id="23" w:author="HP" w:date="2018-09-18T09:52:00Z" w:initials="H">
    <w:p w14:paraId="1F5757ED" w14:textId="6556529F" w:rsidR="00A1362B" w:rsidRDefault="00A1362B">
      <w:pPr>
        <w:pStyle w:val="CommentText"/>
      </w:pPr>
      <w:r>
        <w:rPr>
          <w:rStyle w:val="CommentReference"/>
        </w:rPr>
        <w:annotationRef/>
      </w:r>
      <w:r>
        <w:t>This has been fascinating to see how complex and challenging developing a questionnaire can be.  Thank you for all the hard work and long hours!</w:t>
      </w:r>
    </w:p>
  </w:comment>
  <w:comment w:id="25" w:author="HP" w:date="2018-09-18T09:53:00Z" w:initials="H">
    <w:p w14:paraId="6DD01B0A" w14:textId="6663335A" w:rsidR="00A1362B" w:rsidRDefault="00A1362B">
      <w:pPr>
        <w:pStyle w:val="CommentText"/>
      </w:pPr>
      <w:r>
        <w:rPr>
          <w:rStyle w:val="CommentReference"/>
        </w:rPr>
        <w:annotationRef/>
      </w:r>
      <w:r>
        <w:t>Very interesting.  Would have liked to know more but realize time is a limited commodity and very valuable.</w:t>
      </w:r>
    </w:p>
  </w:comment>
  <w:comment w:id="26" w:author="HP" w:date="2018-09-18T09:54:00Z" w:initials="H">
    <w:p w14:paraId="72EE9915" w14:textId="0EE66E4E" w:rsidR="00A1362B" w:rsidRDefault="00A1362B">
      <w:pPr>
        <w:pStyle w:val="CommentText"/>
      </w:pPr>
      <w:r>
        <w:rPr>
          <w:rStyle w:val="CommentReference"/>
        </w:rPr>
        <w:annotationRef/>
      </w:r>
      <w:r>
        <w:t>Exceedingly interesting!  Glad you were so thorough here and in so many other ways and places.</w:t>
      </w:r>
    </w:p>
  </w:comment>
  <w:comment w:id="27" w:author="HP" w:date="2018-09-18T09:41:00Z" w:initials="H">
    <w:p w14:paraId="75076BC3" w14:textId="34991C9B" w:rsidR="00A1362B" w:rsidRDefault="00A1362B">
      <w:pPr>
        <w:pStyle w:val="CommentText"/>
      </w:pPr>
      <w:r>
        <w:rPr>
          <w:rStyle w:val="CommentReference"/>
        </w:rPr>
        <w:annotationRef/>
      </w:r>
      <w:r>
        <w:t>This is really good and quite likely resulted in more representative results.</w:t>
      </w:r>
    </w:p>
  </w:comment>
  <w:comment w:id="28" w:author="HP" w:date="2018-09-19T14:31:00Z" w:initials="H">
    <w:p w14:paraId="7C53D684" w14:textId="297FAD9E" w:rsidR="00A1362B" w:rsidRDefault="00A1362B">
      <w:pPr>
        <w:pStyle w:val="CommentText"/>
      </w:pPr>
      <w:r>
        <w:rPr>
          <w:rStyle w:val="CommentReference"/>
        </w:rPr>
        <w:annotationRef/>
      </w:r>
      <w:r>
        <w:t>Not quite sure how comparable friends might be to others interacting with an impersonal computer who might be more focused on completing the questionnaire as quickly as possible to get paid.</w:t>
      </w:r>
    </w:p>
  </w:comment>
  <w:comment w:id="29" w:author="HP" w:date="2018-09-18T09:20:00Z" w:initials="H">
    <w:p w14:paraId="348C0A8A" w14:textId="22E96692" w:rsidR="00A1362B" w:rsidRDefault="00A1362B">
      <w:pPr>
        <w:pStyle w:val="CommentText"/>
      </w:pPr>
      <w:r>
        <w:rPr>
          <w:rStyle w:val="CommentReference"/>
        </w:rPr>
        <w:annotationRef/>
      </w:r>
      <w:r>
        <w:t>Given 1) our thoughts in the Limitations section above, 2) the following two sentences here, and 3) “the most important results are those that emerge from the differences in responses by demographic category” this seems a fairly sweeping statement to lead the Results section.</w:t>
      </w:r>
    </w:p>
  </w:comment>
  <w:comment w:id="37" w:author="HP" w:date="2018-09-18T16:37:00Z" w:initials="H">
    <w:p w14:paraId="4619A018" w14:textId="390689F0" w:rsidR="00A1362B" w:rsidRDefault="00A1362B">
      <w:pPr>
        <w:pStyle w:val="CommentText"/>
      </w:pPr>
      <w:r>
        <w:rPr>
          <w:rStyle w:val="CommentReference"/>
        </w:rPr>
        <w:annotationRef/>
      </w:r>
      <w:r>
        <w:t>This seems dramatically different from the knowledge displayed in the agree/disagree questions.</w:t>
      </w:r>
    </w:p>
  </w:comment>
  <w:comment w:id="39" w:author="HP" w:date="2018-09-25T13:28:00Z" w:initials="H">
    <w:p w14:paraId="405CD4B8" w14:textId="1F56FA33" w:rsidR="00A1362B" w:rsidRDefault="00A1362B">
      <w:pPr>
        <w:pStyle w:val="CommentText"/>
      </w:pPr>
      <w:r>
        <w:rPr>
          <w:rStyle w:val="CommentReference"/>
        </w:rPr>
        <w:annotationRef/>
      </w:r>
      <w:r>
        <w:t xml:space="preserve">This is higher than would have expected.  Do we know anything about these classes?  Perhaps these are the classes </w:t>
      </w:r>
      <w:proofErr w:type="spellStart"/>
      <w:r>
        <w:t>descrobed</w:t>
      </w:r>
      <w:proofErr w:type="spellEnd"/>
      <w:r>
        <w:t xml:space="preserve"> on p. 23 under the title “Impact of having taken a class…”</w:t>
      </w:r>
    </w:p>
  </w:comment>
  <w:comment w:id="43" w:author="HP" w:date="2018-09-18T08:48:00Z" w:initials="H">
    <w:p w14:paraId="729181E4" w14:textId="1722B9DE" w:rsidR="00A1362B" w:rsidRDefault="00A1362B">
      <w:pPr>
        <w:pStyle w:val="CommentText"/>
      </w:pPr>
      <w:r>
        <w:rPr>
          <w:rStyle w:val="CommentReference"/>
        </w:rPr>
        <w:annotationRef/>
      </w:r>
      <w:r>
        <w:t>Very interesting analysis</w:t>
      </w:r>
    </w:p>
  </w:comment>
  <w:comment w:id="44" w:author="HP" w:date="2018-09-25T13:30:00Z" w:initials="H">
    <w:p w14:paraId="5F575C0E" w14:textId="4390CD7C" w:rsidR="00A1362B" w:rsidRDefault="00A1362B">
      <w:pPr>
        <w:pStyle w:val="CommentText"/>
      </w:pPr>
      <w:r>
        <w:rPr>
          <w:rStyle w:val="CommentReference"/>
        </w:rPr>
        <w:annotationRef/>
      </w:r>
      <w:r>
        <w:t>How does this reconcile with the first two sentences of p. 19?  If the courses focus on children’s developmental stages, do we have any thoughts on why sect 16 (child development) scores are so low?  Perhaps we might say here something like, “they focus instead on the importance of the parenting decision itself.”</w:t>
      </w:r>
    </w:p>
  </w:comment>
  <w:comment w:id="45" w:author="HP" w:date="2018-09-18T17:29:00Z" w:initials="H">
    <w:p w14:paraId="34E63F30" w14:textId="1BE58D4B" w:rsidR="00A1362B" w:rsidRDefault="00A1362B" w:rsidP="00BC3EAD">
      <w:r>
        <w:rPr>
          <w:rStyle w:val="CommentReference"/>
        </w:rPr>
        <w:annotationRef/>
      </w:r>
      <w:r>
        <w:t>On p. 25, first bullet point, we recommend students take a course in child development.</w:t>
      </w:r>
    </w:p>
  </w:comment>
  <w:comment w:id="46" w:author="HP" w:date="2018-09-18T19:08:00Z" w:initials="H">
    <w:p w14:paraId="59D93D46" w14:textId="1355C80D" w:rsidR="00A1362B" w:rsidRDefault="00A1362B">
      <w:pPr>
        <w:pStyle w:val="CommentText"/>
      </w:pPr>
      <w:r>
        <w:rPr>
          <w:rStyle w:val="CommentReference"/>
        </w:rPr>
        <w:annotationRef/>
      </w:r>
      <w:r>
        <w:t>A really good thought to relate this to the state standards.</w:t>
      </w:r>
    </w:p>
  </w:comment>
  <w:comment w:id="47" w:author="HP" w:date="2018-09-18T19:10:00Z" w:initials="H">
    <w:p w14:paraId="22B33211" w14:textId="5A891969" w:rsidR="00A1362B" w:rsidRDefault="00A1362B">
      <w:pPr>
        <w:pStyle w:val="CommentText"/>
      </w:pPr>
      <w:r>
        <w:rPr>
          <w:rStyle w:val="CommentReference"/>
        </w:rPr>
        <w:annotationRef/>
      </w:r>
      <w:r>
        <w:t>Really like this thought.  Would be glad to see a table of responses and additional analysis of this – for example scores for in school and out of school for questionnaire major categories.</w:t>
      </w:r>
    </w:p>
  </w:comment>
  <w:comment w:id="49" w:author="HP" w:date="2018-09-18T08:50:00Z" w:initials="H">
    <w:p w14:paraId="2A41270E" w14:textId="0A8B57EC" w:rsidR="00A1362B" w:rsidRDefault="00A1362B">
      <w:pPr>
        <w:pStyle w:val="CommentText"/>
      </w:pPr>
      <w:r>
        <w:rPr>
          <w:rStyle w:val="CommentReference"/>
        </w:rPr>
        <w:annotationRef/>
      </w:r>
      <w:r>
        <w:t>This is quite interesting analysis, as well</w:t>
      </w:r>
      <w:proofErr w:type="gramStart"/>
      <w:r>
        <w:t>..</w:t>
      </w:r>
      <w:proofErr w:type="gramEnd"/>
    </w:p>
  </w:comment>
  <w:comment w:id="50" w:author="HP" w:date="2018-09-25T13:27:00Z" w:initials="H">
    <w:p w14:paraId="2FAA5A8B" w14:textId="0B05EA4D" w:rsidR="00A1362B" w:rsidRDefault="00A1362B">
      <w:pPr>
        <w:pStyle w:val="CommentText"/>
      </w:pPr>
      <w:r>
        <w:rPr>
          <w:rStyle w:val="CommentReference"/>
        </w:rPr>
        <w:annotationRef/>
      </w:r>
      <w:r>
        <w:t>It is interesting.  Any thoughts on why (especially in view of the interesting connection with the family income)?</w:t>
      </w:r>
    </w:p>
  </w:comment>
  <w:comment w:id="51" w:author="HP" w:date="2018-09-25T13:35:00Z" w:initials="H">
    <w:p w14:paraId="1EB8A7CB" w14:textId="1275F6C4" w:rsidR="00A1362B" w:rsidRDefault="00A1362B">
      <w:pPr>
        <w:pStyle w:val="CommentText"/>
      </w:pPr>
      <w:r>
        <w:rPr>
          <w:rStyle w:val="CommentReference"/>
        </w:rPr>
        <w:annotationRef/>
      </w:r>
      <w:r>
        <w:t>It would be interesting to know the % of respondents in each income category.  Perhaps in a table.  Could also include some interesting statistics for the groups.</w:t>
      </w:r>
    </w:p>
  </w:comment>
  <w:comment w:id="54" w:author="HP" w:date="2018-09-25T11:35:00Z" w:initials="H">
    <w:p w14:paraId="58E69B52" w14:textId="507D3126" w:rsidR="00A1362B" w:rsidRDefault="00A1362B">
      <w:pPr>
        <w:pStyle w:val="CommentText"/>
      </w:pPr>
      <w:r>
        <w:rPr>
          <w:rStyle w:val="CommentReference"/>
        </w:rPr>
        <w:annotationRef/>
      </w:r>
      <w:r>
        <w:t>If possible, would prefer something like “more optimistic” for clarity.</w:t>
      </w:r>
    </w:p>
  </w:comment>
  <w:comment w:id="55" w:author="HP" w:date="2018-09-25T13:37:00Z" w:initials="H">
    <w:p w14:paraId="2493F68A" w14:textId="655D6BF9" w:rsidR="00A1362B" w:rsidRDefault="00A1362B">
      <w:pPr>
        <w:pStyle w:val="CommentText"/>
      </w:pPr>
      <w:r>
        <w:rPr>
          <w:rStyle w:val="CommentReference"/>
        </w:rPr>
        <w:annotationRef/>
      </w:r>
      <w:r>
        <w:t>Assuming this is the result of question 8.24, there is no “don’t know” alternative.  Does this mean almost 60% of students did (or do) know about their school offering classes on parenting or child development?  This seems much higher than anticipated.  If so, do we know anything about such classes?  Have there been many courses but few studies?  Might students’ answers have indicated classes on broadly peripheral topics?  Other thoughts?</w:t>
      </w:r>
    </w:p>
    <w:p w14:paraId="1DCFBC58" w14:textId="65B2FC21" w:rsidR="00A1362B" w:rsidRDefault="00A1362B">
      <w:pPr>
        <w:pStyle w:val="CommentText"/>
      </w:pPr>
      <w:r>
        <w:t xml:space="preserve">  The comment very nicely questioning the applicability of high school classes for CKR seems right on the money!!</w:t>
      </w:r>
    </w:p>
  </w:comment>
  <w:comment w:id="56" w:author="HP" w:date="2018-09-18T20:04:00Z" w:initials="H">
    <w:p w14:paraId="1E7F7D85" w14:textId="53908419" w:rsidR="00A1362B" w:rsidRDefault="00A1362B">
      <w:pPr>
        <w:pStyle w:val="CommentText"/>
      </w:pPr>
      <w:r>
        <w:rPr>
          <w:rStyle w:val="CommentReference"/>
        </w:rPr>
        <w:annotationRef/>
      </w:r>
      <w:r>
        <w:t>Good point that this is troubling.  Also, given this why are not our scores more lacking?</w:t>
      </w:r>
    </w:p>
  </w:comment>
  <w:comment w:id="57" w:author="HP" w:date="2018-09-25T13:46:00Z" w:initials="H">
    <w:p w14:paraId="65EBF689" w14:textId="0CD1F8BB" w:rsidR="00A1362B" w:rsidRDefault="00A1362B">
      <w:pPr>
        <w:pStyle w:val="CommentText"/>
      </w:pPr>
      <w:r>
        <w:rPr>
          <w:rStyle w:val="CommentReference"/>
        </w:rPr>
        <w:annotationRef/>
      </w:r>
      <w:r>
        <w:t>This may be the most important point of our study.  To someone who lived through the race riots of the 1960s (particularly in Newark) this seems exceedingly important.  Many questions were asked at the time about how families could be consigned to ghettos for generations.  Perhaps this is an important part of the answer!!  Perhaps we could say something more about this.  Would be glad to share more thoughts.</w:t>
      </w:r>
    </w:p>
  </w:comment>
  <w:comment w:id="58" w:author="HP" w:date="2018-09-18T20:03:00Z" w:initials="H">
    <w:p w14:paraId="5BA11C36" w14:textId="57D57EB4" w:rsidR="00A1362B" w:rsidRDefault="00A1362B">
      <w:pPr>
        <w:pStyle w:val="CommentText"/>
      </w:pPr>
      <w:r>
        <w:rPr>
          <w:rStyle w:val="CommentReference"/>
        </w:rPr>
        <w:annotationRef/>
      </w:r>
      <w:r>
        <w:t>Do we have any recommendations for future research?</w:t>
      </w:r>
    </w:p>
  </w:comment>
  <w:comment w:id="59" w:author="HP" w:date="2018-09-25T11:37:00Z" w:initials="H">
    <w:p w14:paraId="6DD368FA" w14:textId="37EF1326" w:rsidR="00A1362B" w:rsidRDefault="00A1362B">
      <w:pPr>
        <w:pStyle w:val="CommentText"/>
      </w:pPr>
      <w:r>
        <w:rPr>
          <w:rStyle w:val="CommentReference"/>
        </w:rPr>
        <w:annotationRef/>
      </w:r>
      <w:r>
        <w:t>Because of doubts about the acquiescence tendency, not sure if “fairly strong” is merited by the realities underlying the data.</w:t>
      </w:r>
    </w:p>
  </w:comment>
  <w:comment w:id="60" w:author="HP" w:date="2018-09-18T20:02:00Z" w:initials="H">
    <w:p w14:paraId="6DA40CA8" w14:textId="7F9393FC" w:rsidR="00A1362B" w:rsidRDefault="00A1362B">
      <w:pPr>
        <w:pStyle w:val="CommentText"/>
      </w:pPr>
      <w:r>
        <w:rPr>
          <w:rStyle w:val="CommentReference"/>
        </w:rPr>
        <w:annotationRef/>
      </w:r>
      <w:r>
        <w:t>Yes!  Especially loved the word “how” in italics.</w:t>
      </w:r>
    </w:p>
  </w:comment>
  <w:comment w:id="61" w:author="HP" w:date="2018-09-18T19:49:00Z" w:initials="H">
    <w:p w14:paraId="3E649666" w14:textId="485CA332" w:rsidR="00A1362B" w:rsidRDefault="00A1362B">
      <w:pPr>
        <w:pStyle w:val="CommentText"/>
      </w:pPr>
      <w:r>
        <w:rPr>
          <w:rStyle w:val="CommentReference"/>
        </w:rPr>
        <w:annotationRef/>
      </w:r>
      <w:r>
        <w:t>Excellent.</w:t>
      </w:r>
    </w:p>
  </w:comment>
  <w:comment w:id="62" w:author="HP" w:date="2018-09-25T13:48:00Z" w:initials="H">
    <w:p w14:paraId="02D5AFBC" w14:textId="7B15A532" w:rsidR="00A1362B" w:rsidRDefault="00A1362B">
      <w:pPr>
        <w:pStyle w:val="CommentText"/>
      </w:pPr>
      <w:r>
        <w:rPr>
          <w:rStyle w:val="CommentReference"/>
        </w:rPr>
        <w:annotationRef/>
      </w:r>
      <w:r>
        <w:t>Thank you for all involved in this report for your obvious hard work and diligent determination bringing this to fruition.  Thank you also for your command of the source material and great insight in posing and addressing the important questions.  The significance of this landmark effort is obvious; its full potential is excitingly anticipated.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98145" w14:textId="77777777" w:rsidR="005F6C0B" w:rsidRDefault="005F6C0B" w:rsidP="00852C46">
      <w:r>
        <w:separator/>
      </w:r>
    </w:p>
  </w:endnote>
  <w:endnote w:type="continuationSeparator" w:id="0">
    <w:p w14:paraId="3501CD67" w14:textId="77777777" w:rsidR="005F6C0B" w:rsidRDefault="005F6C0B" w:rsidP="0085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dvTT3f7679a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A0425" w14:textId="77777777" w:rsidR="005F6C0B" w:rsidRDefault="005F6C0B" w:rsidP="00852C46">
      <w:r>
        <w:separator/>
      </w:r>
    </w:p>
  </w:footnote>
  <w:footnote w:type="continuationSeparator" w:id="0">
    <w:p w14:paraId="726A6978" w14:textId="77777777" w:rsidR="005F6C0B" w:rsidRDefault="005F6C0B" w:rsidP="00852C46">
      <w:r>
        <w:continuationSeparator/>
      </w:r>
    </w:p>
  </w:footnote>
  <w:footnote w:id="1">
    <w:p w14:paraId="7B3C7934" w14:textId="77777777" w:rsidR="00A1362B" w:rsidRPr="00E44D96" w:rsidRDefault="00A1362B" w:rsidP="0008352F">
      <w:pPr>
        <w:pStyle w:val="FootnoteText"/>
        <w:rPr>
          <w:rFonts w:ascii="Garamond" w:hAnsi="Garamond"/>
        </w:rPr>
      </w:pPr>
      <w:r>
        <w:rPr>
          <w:rStyle w:val="FootnoteReference"/>
        </w:rPr>
        <w:footnoteRef/>
      </w:r>
      <w:r>
        <w:t xml:space="preserve"> </w:t>
      </w:r>
      <w:r w:rsidRPr="0011034C">
        <w:rPr>
          <w:sz w:val="22"/>
        </w:rPr>
        <w:t>Children’s developmental patterns can differ according to sociocultural context. In this study, references to “child development” refer to mainstream American understandings of the developmental process.</w:t>
      </w:r>
    </w:p>
  </w:footnote>
  <w:footnote w:id="2">
    <w:p w14:paraId="0F73C0C8" w14:textId="77777777" w:rsidR="00A1362B" w:rsidRDefault="00A1362B" w:rsidP="00164220">
      <w:pPr>
        <w:pStyle w:val="FootnoteText"/>
      </w:pPr>
      <w:r>
        <w:rPr>
          <w:rStyle w:val="FootnoteReference"/>
        </w:rPr>
        <w:footnoteRef/>
      </w:r>
      <w:r>
        <w:t xml:space="preserve"> </w:t>
      </w:r>
      <w:proofErr w:type="spellStart"/>
      <w:r w:rsidRPr="00D13E92">
        <w:rPr>
          <w:sz w:val="22"/>
          <w:szCs w:val="22"/>
        </w:rPr>
        <w:t>Ethnotheories</w:t>
      </w:r>
      <w:proofErr w:type="spellEnd"/>
      <w:r w:rsidRPr="00D13E92">
        <w:rPr>
          <w:sz w:val="22"/>
          <w:szCs w:val="22"/>
        </w:rPr>
        <w:t xml:space="preserve"> are parents’ cultural belief systems, or “culturally organized understandings” (Harkness &amp; Super, 1996, p. 2) of the nature of children and how adults relate to them.</w:t>
      </w:r>
    </w:p>
  </w:footnote>
  <w:footnote w:id="3">
    <w:p w14:paraId="2C1DCD9A" w14:textId="77777777" w:rsidR="00A1362B" w:rsidRPr="007E6521" w:rsidRDefault="00A1362B" w:rsidP="009A229A">
      <w:pPr>
        <w:pStyle w:val="FootnoteText"/>
      </w:pPr>
      <w:r>
        <w:rPr>
          <w:rStyle w:val="FootnoteReference"/>
        </w:rPr>
        <w:footnoteRef/>
      </w:r>
      <w:r>
        <w:t xml:space="preserve"> </w:t>
      </w:r>
      <w:r w:rsidRPr="007E6521">
        <w:rPr>
          <w:sz w:val="22"/>
        </w:rPr>
        <w:t xml:space="preserve">Descriptive statement associated with standard 10.4: “Attitudes toward parenting styles are examined. Instruction also includes various parenting strategies described by authorities. Students have opportunities to identify parenting skills they wish to develop. Students will understand the importance of the parenting responsibilities of both the mother and father. Students will understand the benefits, challenges, </w:t>
      </w:r>
      <w:r w:rsidRPr="007E6521">
        <w:rPr>
          <w:sz w:val="22"/>
          <w:szCs w:val="22"/>
        </w:rPr>
        <w:t>responsibilities, and value of marriage in parenting. The student will be able to identify community and familial support systems that are available to parents. Students will understand the positive and negative effects of parenthood on mental health” (Commonwealth of Virginia Department of Education, 2017, p. 37).</w:t>
      </w:r>
    </w:p>
  </w:footnote>
  <w:footnote w:id="4">
    <w:p w14:paraId="0E6548F7" w14:textId="5C236A4B" w:rsidR="00A1362B" w:rsidRPr="0011034C" w:rsidRDefault="00A1362B" w:rsidP="009A229A">
      <w:pPr>
        <w:pStyle w:val="FootnoteText"/>
      </w:pPr>
      <w:r w:rsidRPr="0011034C">
        <w:rPr>
          <w:rStyle w:val="FootnoteReference"/>
        </w:rPr>
        <w:footnoteRef/>
      </w:r>
      <w:r w:rsidRPr="0011034C">
        <w:t xml:space="preserve"> </w:t>
      </w:r>
      <w:r w:rsidRPr="0011034C">
        <w:rPr>
          <w:sz w:val="22"/>
        </w:rPr>
        <w:t xml:space="preserve">The APKAS includes a </w:t>
      </w:r>
      <w:r>
        <w:rPr>
          <w:sz w:val="22"/>
        </w:rPr>
        <w:t>category</w:t>
      </w:r>
      <w:r w:rsidRPr="0011034C">
        <w:rPr>
          <w:sz w:val="22"/>
        </w:rPr>
        <w:t xml:space="preserve"> on the role of parents, but it emphasizes the parent’s role in children’s learning. By contrast, the AAPI “appropriate family roles” </w:t>
      </w:r>
      <w:r>
        <w:rPr>
          <w:sz w:val="22"/>
        </w:rPr>
        <w:t>category</w:t>
      </w:r>
      <w:r w:rsidRPr="0011034C">
        <w:rPr>
          <w:sz w:val="22"/>
        </w:rPr>
        <w:t xml:space="preserve"> is focused on determining if the “role reversals or </w:t>
      </w:r>
      <w:proofErr w:type="spellStart"/>
      <w:r w:rsidRPr="0011034C">
        <w:rPr>
          <w:sz w:val="22"/>
        </w:rPr>
        <w:t>parentification</w:t>
      </w:r>
      <w:proofErr w:type="spellEnd"/>
      <w:r w:rsidRPr="0011034C">
        <w:rPr>
          <w:sz w:val="22"/>
        </w:rPr>
        <w:t>” (Thompson et al., 2014, p. 237) are taking place.</w:t>
      </w:r>
    </w:p>
  </w:footnote>
  <w:footnote w:id="5">
    <w:p w14:paraId="292C3590" w14:textId="6720A06D" w:rsidR="00A1362B" w:rsidRDefault="00A1362B" w:rsidP="00F40AEF">
      <w:pPr>
        <w:pStyle w:val="FootnoteText"/>
      </w:pPr>
      <w:r>
        <w:rPr>
          <w:rStyle w:val="FootnoteReference"/>
        </w:rPr>
        <w:footnoteRef/>
      </w:r>
      <w:r>
        <w:t xml:space="preserve"> </w:t>
      </w:r>
      <w:r w:rsidRPr="00334C49">
        <w:rPr>
          <w:sz w:val="22"/>
        </w:rPr>
        <w:t>Respondents were also asked to provide demographic information through questions that are multiple choice or free-response.</w:t>
      </w:r>
    </w:p>
  </w:footnote>
  <w:footnote w:id="6">
    <w:p w14:paraId="00ED078B" w14:textId="52A2DF72" w:rsidR="00A1362B" w:rsidRDefault="00A1362B">
      <w:pPr>
        <w:pStyle w:val="FootnoteText"/>
      </w:pPr>
      <w:r>
        <w:rPr>
          <w:rStyle w:val="FootnoteReference"/>
        </w:rPr>
        <w:footnoteRef/>
      </w:r>
      <w:r>
        <w:t xml:space="preserve"> </w:t>
      </w:r>
      <w:r w:rsidRPr="006B4412">
        <w:rPr>
          <w:sz w:val="22"/>
        </w:rPr>
        <w:t>No participants reported living in zip codes with a median income of $200,000 or more.</w:t>
      </w:r>
      <w:r>
        <w:rPr>
          <w:sz w:val="22"/>
        </w:rPr>
        <w:t xml:space="preserve"> </w:t>
      </w:r>
    </w:p>
  </w:footnote>
  <w:footnote w:id="7">
    <w:p w14:paraId="2A2A9656" w14:textId="77777777" w:rsidR="00A1362B" w:rsidRDefault="00A1362B" w:rsidP="001C5A94">
      <w:pPr>
        <w:pStyle w:val="FootnoteText"/>
      </w:pPr>
      <w:r>
        <w:rPr>
          <w:rStyle w:val="FootnoteReference"/>
        </w:rPr>
        <w:footnoteRef/>
      </w:r>
      <w:r>
        <w:t xml:space="preserve"> There was some overlap between the instruments. For example, one study conducted in Jordan used a modified version of the KIDI (Knowledge of Infant Development Index) (Safadi, Ahmad, Nasser, </w:t>
      </w:r>
      <w:proofErr w:type="spellStart"/>
      <w:r>
        <w:t>Alashhab</w:t>
      </w:r>
      <w:proofErr w:type="spellEnd"/>
      <w:r>
        <w:t xml:space="preserve">, </w:t>
      </w:r>
      <w:proofErr w:type="spellStart"/>
      <w:r>
        <w:t>AbdelKader</w:t>
      </w:r>
      <w:proofErr w:type="spellEnd"/>
      <w:r>
        <w:t xml:space="preserve">, &amp; </w:t>
      </w:r>
      <w:proofErr w:type="spellStart"/>
      <w:r>
        <w:t>Amre</w:t>
      </w:r>
      <w:proofErr w:type="spellEnd"/>
      <w:r>
        <w: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071DC" w14:textId="77777777" w:rsidR="00A1362B" w:rsidRPr="00AC7EDA" w:rsidRDefault="00A1362B" w:rsidP="00E411E7">
    <w:pPr>
      <w:pStyle w:val="Header"/>
      <w:framePr w:wrap="around" w:vAnchor="text" w:hAnchor="margin" w:xAlign="right" w:y="1"/>
      <w:rPr>
        <w:rStyle w:val="PageNumber"/>
        <w:rFonts w:ascii="Garamond" w:hAnsi="Garamond"/>
      </w:rPr>
    </w:pPr>
    <w:r w:rsidRPr="00AC7EDA">
      <w:rPr>
        <w:rStyle w:val="PageNumber"/>
        <w:rFonts w:ascii="Garamond" w:hAnsi="Garamond"/>
      </w:rPr>
      <w:fldChar w:fldCharType="begin"/>
    </w:r>
    <w:r w:rsidRPr="00AC7EDA">
      <w:rPr>
        <w:rStyle w:val="PageNumber"/>
        <w:rFonts w:ascii="Garamond" w:hAnsi="Garamond"/>
      </w:rPr>
      <w:instrText xml:space="preserve">PAGE  </w:instrText>
    </w:r>
    <w:r w:rsidRPr="00AC7EDA">
      <w:rPr>
        <w:rStyle w:val="PageNumber"/>
        <w:rFonts w:ascii="Garamond" w:hAnsi="Garamond"/>
      </w:rPr>
      <w:fldChar w:fldCharType="separate"/>
    </w:r>
    <w:r w:rsidR="00794285">
      <w:rPr>
        <w:rStyle w:val="PageNumber"/>
        <w:rFonts w:ascii="Garamond" w:hAnsi="Garamond"/>
        <w:noProof/>
      </w:rPr>
      <w:t>25</w:t>
    </w:r>
    <w:r w:rsidRPr="00AC7EDA">
      <w:rPr>
        <w:rStyle w:val="PageNumber"/>
        <w:rFonts w:ascii="Garamond" w:hAnsi="Garamond"/>
      </w:rPr>
      <w:fldChar w:fldCharType="end"/>
    </w:r>
  </w:p>
  <w:p w14:paraId="6D4CF324" w14:textId="77777777" w:rsidR="00A1362B" w:rsidRDefault="00A1362B" w:rsidP="00E411E7">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D01"/>
    <w:multiLevelType w:val="hybridMultilevel"/>
    <w:tmpl w:val="C4D4792C"/>
    <w:lvl w:ilvl="0" w:tplc="029EE7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85948"/>
    <w:multiLevelType w:val="multilevel"/>
    <w:tmpl w:val="C41A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0BF6"/>
    <w:multiLevelType w:val="multilevel"/>
    <w:tmpl w:val="0409001D"/>
    <w:numStyleLink w:val="Singlepunch"/>
  </w:abstractNum>
  <w:abstractNum w:abstractNumId="3">
    <w:nsid w:val="0ECD752A"/>
    <w:multiLevelType w:val="hybridMultilevel"/>
    <w:tmpl w:val="164A60CE"/>
    <w:lvl w:ilvl="0" w:tplc="CB1EF3B2">
      <w:start w:val="9"/>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A1558"/>
    <w:multiLevelType w:val="multilevel"/>
    <w:tmpl w:val="0C0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1F5C76"/>
    <w:multiLevelType w:val="hybridMultilevel"/>
    <w:tmpl w:val="E1F8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651C0"/>
    <w:multiLevelType w:val="hybridMultilevel"/>
    <w:tmpl w:val="E9807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E1CE2"/>
    <w:multiLevelType w:val="multilevel"/>
    <w:tmpl w:val="0409001D"/>
    <w:numStyleLink w:val="Multipunch"/>
  </w:abstractNum>
  <w:abstractNum w:abstractNumId="8">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D53313"/>
    <w:multiLevelType w:val="hybridMultilevel"/>
    <w:tmpl w:val="3ED4C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663E8C"/>
    <w:multiLevelType w:val="hybridMultilevel"/>
    <w:tmpl w:val="7F58DF3C"/>
    <w:lvl w:ilvl="0" w:tplc="04EE676E">
      <w:start w:val="4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F7A6E"/>
    <w:multiLevelType w:val="hybridMultilevel"/>
    <w:tmpl w:val="2A72D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912E7B"/>
    <w:multiLevelType w:val="multilevel"/>
    <w:tmpl w:val="DF0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532495"/>
    <w:multiLevelType w:val="hybridMultilevel"/>
    <w:tmpl w:val="1D9AE9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82096"/>
    <w:multiLevelType w:val="multilevel"/>
    <w:tmpl w:val="A6E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402998"/>
    <w:multiLevelType w:val="hybridMultilevel"/>
    <w:tmpl w:val="C5A6EF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E1B5C"/>
    <w:multiLevelType w:val="multilevel"/>
    <w:tmpl w:val="8098A792"/>
    <w:lvl w:ilvl="0">
      <w:start w:val="1"/>
      <w:numFmt w:val="bullet"/>
      <w:lvlText w:val=""/>
      <w:lvlJc w:val="left"/>
      <w:pPr>
        <w:ind w:left="288" w:hanging="288"/>
      </w:pPr>
      <w:rPr>
        <w:rFonts w:ascii="Symbol" w:hAnsi="Symbol" w:hint="default"/>
      </w:rPr>
    </w:lvl>
    <w:lvl w:ilvl="1">
      <w:start w:val="1"/>
      <w:numFmt w:val="bullet"/>
      <w:lvlText w:val=""/>
      <w:lvlJc w:val="left"/>
      <w:pPr>
        <w:ind w:left="576" w:hanging="288"/>
      </w:pPr>
      <w:rPr>
        <w:rFonts w:ascii="Symbol" w:hAnsi="Symbol" w:hint="default"/>
      </w:rPr>
    </w:lvl>
    <w:lvl w:ilvl="2">
      <w:start w:val="1"/>
      <w:numFmt w:val="decimal"/>
      <w:lvlText w:val="%3)"/>
      <w:lvlJc w:val="left"/>
      <w:pPr>
        <w:ind w:left="864" w:hanging="288"/>
      </w:pPr>
      <w:rPr>
        <w:rFonts w:hint="default"/>
      </w:rPr>
    </w:lvl>
    <w:lvl w:ilvl="3">
      <w:start w:val="1"/>
      <w:numFmt w:val="lowerLetter"/>
      <w:lvlText w:val="%4)"/>
      <w:lvlJc w:val="left"/>
      <w:pPr>
        <w:ind w:left="1152" w:hanging="288"/>
      </w:pPr>
      <w:rPr>
        <w:rFonts w:hint="default"/>
      </w:rPr>
    </w:lvl>
    <w:lvl w:ilvl="4">
      <w:start w:val="1"/>
      <w:numFmt w:val="decimal"/>
      <w:lvlText w:val="(%5)"/>
      <w:lvlJc w:val="left"/>
      <w:pPr>
        <w:tabs>
          <w:tab w:val="num" w:pos="1512"/>
        </w:tabs>
        <w:ind w:left="1440" w:hanging="288"/>
      </w:pPr>
      <w:rPr>
        <w:rFonts w:hint="default"/>
      </w:rPr>
    </w:lvl>
    <w:lvl w:ilvl="5">
      <w:start w:val="1"/>
      <w:numFmt w:val="lowerLetter"/>
      <w:lvlText w:val="(%6)"/>
      <w:lvlJc w:val="left"/>
      <w:pPr>
        <w:tabs>
          <w:tab w:val="num" w:pos="1872"/>
        </w:tabs>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17">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6C21154"/>
    <w:multiLevelType w:val="hybridMultilevel"/>
    <w:tmpl w:val="CB4CAC22"/>
    <w:lvl w:ilvl="0" w:tplc="04090005">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9">
    <w:nsid w:val="5B3A0633"/>
    <w:multiLevelType w:val="hybridMultilevel"/>
    <w:tmpl w:val="1F8244CA"/>
    <w:lvl w:ilvl="0" w:tplc="029EE7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8B0CB2"/>
    <w:multiLevelType w:val="hybridMultilevel"/>
    <w:tmpl w:val="857E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92D01"/>
    <w:multiLevelType w:val="hybridMultilevel"/>
    <w:tmpl w:val="85220782"/>
    <w:lvl w:ilvl="0" w:tplc="029EE7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4"/>
  </w:num>
  <w:num w:numId="4">
    <w:abstractNumId w:val="21"/>
  </w:num>
  <w:num w:numId="5">
    <w:abstractNumId w:val="0"/>
  </w:num>
  <w:num w:numId="6">
    <w:abstractNumId w:val="19"/>
  </w:num>
  <w:num w:numId="7">
    <w:abstractNumId w:val="1"/>
  </w:num>
  <w:num w:numId="8">
    <w:abstractNumId w:val="5"/>
  </w:num>
  <w:num w:numId="9">
    <w:abstractNumId w:val="13"/>
  </w:num>
  <w:num w:numId="10">
    <w:abstractNumId w:val="6"/>
  </w:num>
  <w:num w:numId="11">
    <w:abstractNumId w:val="3"/>
  </w:num>
  <w:num w:numId="12">
    <w:abstractNumId w:val="9"/>
  </w:num>
  <w:num w:numId="13">
    <w:abstractNumId w:val="10"/>
  </w:num>
  <w:num w:numId="14">
    <w:abstractNumId w:val="16"/>
  </w:num>
  <w:num w:numId="15">
    <w:abstractNumId w:val="11"/>
  </w:num>
  <w:num w:numId="16">
    <w:abstractNumId w:val="15"/>
  </w:num>
  <w:num w:numId="17">
    <w:abstractNumId w:val="18"/>
  </w:num>
  <w:num w:numId="18">
    <w:abstractNumId w:val="8"/>
  </w:num>
  <w:num w:numId="19">
    <w:abstractNumId w:val="7"/>
  </w:num>
  <w:num w:numId="20">
    <w:abstractNumId w:val="17"/>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C46"/>
    <w:rsid w:val="00015955"/>
    <w:rsid w:val="0002381D"/>
    <w:rsid w:val="000277CE"/>
    <w:rsid w:val="00046561"/>
    <w:rsid w:val="00053AC7"/>
    <w:rsid w:val="000608B1"/>
    <w:rsid w:val="000645C8"/>
    <w:rsid w:val="0007761E"/>
    <w:rsid w:val="0008352F"/>
    <w:rsid w:val="00084468"/>
    <w:rsid w:val="000956D1"/>
    <w:rsid w:val="000C4252"/>
    <w:rsid w:val="000D2D00"/>
    <w:rsid w:val="000F4C3B"/>
    <w:rsid w:val="00106087"/>
    <w:rsid w:val="0011034C"/>
    <w:rsid w:val="001170FF"/>
    <w:rsid w:val="00122DE2"/>
    <w:rsid w:val="00124C30"/>
    <w:rsid w:val="001325EA"/>
    <w:rsid w:val="0014588C"/>
    <w:rsid w:val="00145F47"/>
    <w:rsid w:val="00146EBA"/>
    <w:rsid w:val="00153931"/>
    <w:rsid w:val="0015580A"/>
    <w:rsid w:val="00160549"/>
    <w:rsid w:val="00160E04"/>
    <w:rsid w:val="001613AB"/>
    <w:rsid w:val="001617DD"/>
    <w:rsid w:val="00164220"/>
    <w:rsid w:val="0018063E"/>
    <w:rsid w:val="00187D28"/>
    <w:rsid w:val="00192AFC"/>
    <w:rsid w:val="001962CA"/>
    <w:rsid w:val="001A2FD9"/>
    <w:rsid w:val="001A5C8E"/>
    <w:rsid w:val="001B3108"/>
    <w:rsid w:val="001C1E7E"/>
    <w:rsid w:val="001C1F85"/>
    <w:rsid w:val="001C3FE6"/>
    <w:rsid w:val="001C5A94"/>
    <w:rsid w:val="001D68C0"/>
    <w:rsid w:val="001D6DBD"/>
    <w:rsid w:val="001E042B"/>
    <w:rsid w:val="001E04CF"/>
    <w:rsid w:val="001E5219"/>
    <w:rsid w:val="001F1762"/>
    <w:rsid w:val="001F3CCA"/>
    <w:rsid w:val="00200873"/>
    <w:rsid w:val="00201A37"/>
    <w:rsid w:val="00207694"/>
    <w:rsid w:val="002134EC"/>
    <w:rsid w:val="00215884"/>
    <w:rsid w:val="00215EA6"/>
    <w:rsid w:val="00217A78"/>
    <w:rsid w:val="002245FC"/>
    <w:rsid w:val="00227BBC"/>
    <w:rsid w:val="00230D70"/>
    <w:rsid w:val="002359CD"/>
    <w:rsid w:val="00237F72"/>
    <w:rsid w:val="00240B0F"/>
    <w:rsid w:val="002434AE"/>
    <w:rsid w:val="00257D70"/>
    <w:rsid w:val="0026523A"/>
    <w:rsid w:val="002654A7"/>
    <w:rsid w:val="0027013D"/>
    <w:rsid w:val="0027648C"/>
    <w:rsid w:val="002811C1"/>
    <w:rsid w:val="002901A4"/>
    <w:rsid w:val="00296DB4"/>
    <w:rsid w:val="0029782D"/>
    <w:rsid w:val="002A58E2"/>
    <w:rsid w:val="002D615C"/>
    <w:rsid w:val="002E1BFD"/>
    <w:rsid w:val="002E3382"/>
    <w:rsid w:val="00313395"/>
    <w:rsid w:val="00313CA7"/>
    <w:rsid w:val="00321766"/>
    <w:rsid w:val="003226DF"/>
    <w:rsid w:val="00326B1D"/>
    <w:rsid w:val="00334C49"/>
    <w:rsid w:val="00337912"/>
    <w:rsid w:val="003600BD"/>
    <w:rsid w:val="003657D3"/>
    <w:rsid w:val="00366030"/>
    <w:rsid w:val="00372720"/>
    <w:rsid w:val="003763CC"/>
    <w:rsid w:val="003769E5"/>
    <w:rsid w:val="0038012A"/>
    <w:rsid w:val="0038667E"/>
    <w:rsid w:val="00390151"/>
    <w:rsid w:val="0039325C"/>
    <w:rsid w:val="003B4185"/>
    <w:rsid w:val="003B741E"/>
    <w:rsid w:val="003D242D"/>
    <w:rsid w:val="003D4B98"/>
    <w:rsid w:val="003F2B57"/>
    <w:rsid w:val="003F6B2F"/>
    <w:rsid w:val="00423143"/>
    <w:rsid w:val="00423967"/>
    <w:rsid w:val="004348F3"/>
    <w:rsid w:val="0044706E"/>
    <w:rsid w:val="00453C71"/>
    <w:rsid w:val="00453EB0"/>
    <w:rsid w:val="0046068B"/>
    <w:rsid w:val="004655AF"/>
    <w:rsid w:val="00466490"/>
    <w:rsid w:val="0048603D"/>
    <w:rsid w:val="004A0A1B"/>
    <w:rsid w:val="004A3A32"/>
    <w:rsid w:val="004A5BF0"/>
    <w:rsid w:val="004B13A1"/>
    <w:rsid w:val="004B4A6B"/>
    <w:rsid w:val="004C28D4"/>
    <w:rsid w:val="004C66E4"/>
    <w:rsid w:val="004C77AB"/>
    <w:rsid w:val="004E7D74"/>
    <w:rsid w:val="004F1EA6"/>
    <w:rsid w:val="004F6194"/>
    <w:rsid w:val="00505B68"/>
    <w:rsid w:val="00507923"/>
    <w:rsid w:val="005165EE"/>
    <w:rsid w:val="00531239"/>
    <w:rsid w:val="00532B6F"/>
    <w:rsid w:val="00546891"/>
    <w:rsid w:val="00556575"/>
    <w:rsid w:val="00567176"/>
    <w:rsid w:val="0057315F"/>
    <w:rsid w:val="005B3DD1"/>
    <w:rsid w:val="005C7521"/>
    <w:rsid w:val="005C7CEC"/>
    <w:rsid w:val="005D1F88"/>
    <w:rsid w:val="005D39FD"/>
    <w:rsid w:val="005E182D"/>
    <w:rsid w:val="005E50CE"/>
    <w:rsid w:val="005F6C0B"/>
    <w:rsid w:val="00614B5E"/>
    <w:rsid w:val="00627F5E"/>
    <w:rsid w:val="00640F86"/>
    <w:rsid w:val="00641A3E"/>
    <w:rsid w:val="006432E7"/>
    <w:rsid w:val="00643D61"/>
    <w:rsid w:val="00645A2F"/>
    <w:rsid w:val="0064663B"/>
    <w:rsid w:val="00660039"/>
    <w:rsid w:val="00660D31"/>
    <w:rsid w:val="006657F9"/>
    <w:rsid w:val="0068251E"/>
    <w:rsid w:val="006A4621"/>
    <w:rsid w:val="006B4412"/>
    <w:rsid w:val="006C3F27"/>
    <w:rsid w:val="006D25B6"/>
    <w:rsid w:val="006D54B1"/>
    <w:rsid w:val="006D5C83"/>
    <w:rsid w:val="006D707C"/>
    <w:rsid w:val="006E6A02"/>
    <w:rsid w:val="007010D4"/>
    <w:rsid w:val="007046F7"/>
    <w:rsid w:val="00705B50"/>
    <w:rsid w:val="00711118"/>
    <w:rsid w:val="007273E3"/>
    <w:rsid w:val="0073199D"/>
    <w:rsid w:val="007322F8"/>
    <w:rsid w:val="00732A03"/>
    <w:rsid w:val="00732C1F"/>
    <w:rsid w:val="00744CF1"/>
    <w:rsid w:val="00745B32"/>
    <w:rsid w:val="00752BD2"/>
    <w:rsid w:val="00755995"/>
    <w:rsid w:val="007702AB"/>
    <w:rsid w:val="00774335"/>
    <w:rsid w:val="00783E06"/>
    <w:rsid w:val="00794285"/>
    <w:rsid w:val="007A4E55"/>
    <w:rsid w:val="007D2225"/>
    <w:rsid w:val="007D5E09"/>
    <w:rsid w:val="007E0D27"/>
    <w:rsid w:val="007E6521"/>
    <w:rsid w:val="0081332D"/>
    <w:rsid w:val="00817F3B"/>
    <w:rsid w:val="00825A24"/>
    <w:rsid w:val="00826982"/>
    <w:rsid w:val="00831070"/>
    <w:rsid w:val="00841CE7"/>
    <w:rsid w:val="00845AE1"/>
    <w:rsid w:val="0084602B"/>
    <w:rsid w:val="00852C46"/>
    <w:rsid w:val="00863B0E"/>
    <w:rsid w:val="00881E70"/>
    <w:rsid w:val="00894C01"/>
    <w:rsid w:val="008A6D51"/>
    <w:rsid w:val="008D081A"/>
    <w:rsid w:val="008D36EA"/>
    <w:rsid w:val="008D6753"/>
    <w:rsid w:val="008D75E4"/>
    <w:rsid w:val="008E0F36"/>
    <w:rsid w:val="008E1CFB"/>
    <w:rsid w:val="00900D9E"/>
    <w:rsid w:val="00905970"/>
    <w:rsid w:val="00906B4F"/>
    <w:rsid w:val="00910005"/>
    <w:rsid w:val="00915A18"/>
    <w:rsid w:val="00924F1A"/>
    <w:rsid w:val="0094095C"/>
    <w:rsid w:val="00941517"/>
    <w:rsid w:val="009422AF"/>
    <w:rsid w:val="00962C5D"/>
    <w:rsid w:val="009649E6"/>
    <w:rsid w:val="009764E1"/>
    <w:rsid w:val="00992BFF"/>
    <w:rsid w:val="009A229A"/>
    <w:rsid w:val="009A47EB"/>
    <w:rsid w:val="009A6D68"/>
    <w:rsid w:val="009B0F19"/>
    <w:rsid w:val="009B78B2"/>
    <w:rsid w:val="009C63E8"/>
    <w:rsid w:val="009C6DC9"/>
    <w:rsid w:val="009D6A48"/>
    <w:rsid w:val="009E1440"/>
    <w:rsid w:val="009F57D8"/>
    <w:rsid w:val="009F6996"/>
    <w:rsid w:val="00A057FF"/>
    <w:rsid w:val="00A06865"/>
    <w:rsid w:val="00A1362B"/>
    <w:rsid w:val="00A51DA8"/>
    <w:rsid w:val="00A5569F"/>
    <w:rsid w:val="00A56CE6"/>
    <w:rsid w:val="00A60DD6"/>
    <w:rsid w:val="00A81C20"/>
    <w:rsid w:val="00AA07A7"/>
    <w:rsid w:val="00AB1FF7"/>
    <w:rsid w:val="00AB49D7"/>
    <w:rsid w:val="00AC024E"/>
    <w:rsid w:val="00AC54D1"/>
    <w:rsid w:val="00AD3AF5"/>
    <w:rsid w:val="00AE2710"/>
    <w:rsid w:val="00AF723A"/>
    <w:rsid w:val="00AF7F5E"/>
    <w:rsid w:val="00B0386C"/>
    <w:rsid w:val="00B049B5"/>
    <w:rsid w:val="00B119E6"/>
    <w:rsid w:val="00B124DF"/>
    <w:rsid w:val="00B37051"/>
    <w:rsid w:val="00B42985"/>
    <w:rsid w:val="00B42C2A"/>
    <w:rsid w:val="00B47745"/>
    <w:rsid w:val="00B47E85"/>
    <w:rsid w:val="00B61843"/>
    <w:rsid w:val="00B70C9E"/>
    <w:rsid w:val="00B85CEE"/>
    <w:rsid w:val="00B907F7"/>
    <w:rsid w:val="00B97094"/>
    <w:rsid w:val="00B97287"/>
    <w:rsid w:val="00BA3A1C"/>
    <w:rsid w:val="00BB4848"/>
    <w:rsid w:val="00BC3EAD"/>
    <w:rsid w:val="00BD5748"/>
    <w:rsid w:val="00BE4F0D"/>
    <w:rsid w:val="00C076AD"/>
    <w:rsid w:val="00C210CA"/>
    <w:rsid w:val="00C32E9A"/>
    <w:rsid w:val="00C4070B"/>
    <w:rsid w:val="00C40788"/>
    <w:rsid w:val="00C45173"/>
    <w:rsid w:val="00C55979"/>
    <w:rsid w:val="00C61FF4"/>
    <w:rsid w:val="00C653D8"/>
    <w:rsid w:val="00C66F28"/>
    <w:rsid w:val="00CA3CA9"/>
    <w:rsid w:val="00CA70AA"/>
    <w:rsid w:val="00CB2AB7"/>
    <w:rsid w:val="00CD5715"/>
    <w:rsid w:val="00CE2E91"/>
    <w:rsid w:val="00D059F5"/>
    <w:rsid w:val="00D13E92"/>
    <w:rsid w:val="00D210D1"/>
    <w:rsid w:val="00D42656"/>
    <w:rsid w:val="00D42DF6"/>
    <w:rsid w:val="00D46ABB"/>
    <w:rsid w:val="00D54A8C"/>
    <w:rsid w:val="00D60B2C"/>
    <w:rsid w:val="00D84E01"/>
    <w:rsid w:val="00D84F59"/>
    <w:rsid w:val="00D93459"/>
    <w:rsid w:val="00DA41FB"/>
    <w:rsid w:val="00DC0371"/>
    <w:rsid w:val="00DC6B4F"/>
    <w:rsid w:val="00DD2714"/>
    <w:rsid w:val="00E03945"/>
    <w:rsid w:val="00E07186"/>
    <w:rsid w:val="00E07E55"/>
    <w:rsid w:val="00E11878"/>
    <w:rsid w:val="00E162D7"/>
    <w:rsid w:val="00E318E9"/>
    <w:rsid w:val="00E411E7"/>
    <w:rsid w:val="00E56D59"/>
    <w:rsid w:val="00E770A2"/>
    <w:rsid w:val="00E84892"/>
    <w:rsid w:val="00ED2A24"/>
    <w:rsid w:val="00EE6356"/>
    <w:rsid w:val="00EF0A78"/>
    <w:rsid w:val="00EF3C68"/>
    <w:rsid w:val="00F17032"/>
    <w:rsid w:val="00F40AEF"/>
    <w:rsid w:val="00F434DB"/>
    <w:rsid w:val="00F44165"/>
    <w:rsid w:val="00F455D1"/>
    <w:rsid w:val="00F56709"/>
    <w:rsid w:val="00F602D2"/>
    <w:rsid w:val="00F80EE9"/>
    <w:rsid w:val="00F85145"/>
    <w:rsid w:val="00FD3779"/>
    <w:rsid w:val="00FE5FB7"/>
    <w:rsid w:val="00FF2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9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3E"/>
    <w:rPr>
      <w:rFonts w:eastAsia="Times New Roman"/>
    </w:rPr>
  </w:style>
  <w:style w:type="paragraph" w:styleId="Heading1">
    <w:name w:val="heading 1"/>
    <w:basedOn w:val="NoSpacing"/>
    <w:next w:val="Normal"/>
    <w:link w:val="Heading1Char"/>
    <w:uiPriority w:val="9"/>
    <w:qFormat/>
    <w:rsid w:val="007273E3"/>
    <w:pPr>
      <w:jc w:val="center"/>
      <w:outlineLvl w:val="0"/>
    </w:pPr>
    <w:rPr>
      <w:b/>
    </w:rPr>
  </w:style>
  <w:style w:type="paragraph" w:styleId="Heading2">
    <w:name w:val="heading 2"/>
    <w:basedOn w:val="Normal"/>
    <w:next w:val="Normal"/>
    <w:link w:val="Heading2Char"/>
    <w:uiPriority w:val="9"/>
    <w:unhideWhenUsed/>
    <w:qFormat/>
    <w:rsid w:val="0014588C"/>
    <w:pPr>
      <w:keepNext/>
      <w:keepLines/>
      <w:spacing w:before="40"/>
      <w:outlineLvl w:val="1"/>
    </w:pPr>
    <w:rPr>
      <w:rFonts w:eastAsiaTheme="majorEastAsia"/>
      <w:i/>
      <w:szCs w:val="26"/>
    </w:rPr>
  </w:style>
  <w:style w:type="paragraph" w:styleId="Heading3">
    <w:name w:val="heading 3"/>
    <w:basedOn w:val="Normal"/>
    <w:next w:val="Normal"/>
    <w:link w:val="Heading3Char"/>
    <w:uiPriority w:val="9"/>
    <w:unhideWhenUsed/>
    <w:qFormat/>
    <w:rsid w:val="00532B6F"/>
    <w:pPr>
      <w:keepNext/>
      <w:keepLines/>
      <w:spacing w:before="40"/>
      <w:outlineLvl w:val="2"/>
    </w:pPr>
    <w:rPr>
      <w:rFonts w:eastAsiaTheme="majorEastAsia"/>
      <w:u w:val="single"/>
    </w:rPr>
  </w:style>
  <w:style w:type="paragraph" w:styleId="Heading4">
    <w:name w:val="heading 4"/>
    <w:basedOn w:val="Normal"/>
    <w:next w:val="Normal"/>
    <w:link w:val="Heading4Char"/>
    <w:uiPriority w:val="9"/>
    <w:semiHidden/>
    <w:unhideWhenUsed/>
    <w:qFormat/>
    <w:rsid w:val="0001595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9B5"/>
  </w:style>
  <w:style w:type="paragraph" w:styleId="FootnoteText">
    <w:name w:val="footnote text"/>
    <w:basedOn w:val="Normal"/>
    <w:link w:val="FootnoteTextChar"/>
    <w:uiPriority w:val="99"/>
    <w:unhideWhenUsed/>
    <w:rsid w:val="00852C46"/>
  </w:style>
  <w:style w:type="character" w:customStyle="1" w:styleId="FootnoteTextChar">
    <w:name w:val="Footnote Text Char"/>
    <w:basedOn w:val="DefaultParagraphFont"/>
    <w:link w:val="FootnoteText"/>
    <w:uiPriority w:val="99"/>
    <w:rsid w:val="00852C46"/>
  </w:style>
  <w:style w:type="character" w:styleId="FootnoteReference">
    <w:name w:val="footnote reference"/>
    <w:basedOn w:val="DefaultParagraphFont"/>
    <w:uiPriority w:val="99"/>
    <w:unhideWhenUsed/>
    <w:rsid w:val="00852C46"/>
    <w:rPr>
      <w:vertAlign w:val="superscript"/>
    </w:rPr>
  </w:style>
  <w:style w:type="table" w:styleId="TableGrid">
    <w:name w:val="Table Grid"/>
    <w:basedOn w:val="TableNormal"/>
    <w:uiPriority w:val="59"/>
    <w:rsid w:val="00B47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D28"/>
    <w:pPr>
      <w:ind w:left="720"/>
      <w:contextualSpacing/>
    </w:pPr>
  </w:style>
  <w:style w:type="paragraph" w:styleId="Header">
    <w:name w:val="header"/>
    <w:basedOn w:val="Normal"/>
    <w:link w:val="HeaderChar"/>
    <w:unhideWhenUsed/>
    <w:rsid w:val="00230D70"/>
    <w:pPr>
      <w:tabs>
        <w:tab w:val="center" w:pos="4320"/>
        <w:tab w:val="right" w:pos="8640"/>
      </w:tabs>
    </w:pPr>
    <w:rPr>
      <w:rFonts w:asciiTheme="minorHAnsi" w:hAnsiTheme="minorHAnsi" w:cstheme="minorBidi"/>
      <w:lang w:eastAsia="ja-JP"/>
    </w:rPr>
  </w:style>
  <w:style w:type="character" w:customStyle="1" w:styleId="HeaderChar">
    <w:name w:val="Header Char"/>
    <w:basedOn w:val="DefaultParagraphFont"/>
    <w:link w:val="Header"/>
    <w:rsid w:val="00230D70"/>
    <w:rPr>
      <w:rFonts w:asciiTheme="minorHAnsi" w:hAnsiTheme="minorHAnsi" w:cstheme="minorBidi"/>
      <w:lang w:eastAsia="ja-JP"/>
    </w:rPr>
  </w:style>
  <w:style w:type="character" w:styleId="PageNumber">
    <w:name w:val="page number"/>
    <w:basedOn w:val="DefaultParagraphFont"/>
    <w:uiPriority w:val="99"/>
    <w:semiHidden/>
    <w:unhideWhenUsed/>
    <w:rsid w:val="00230D70"/>
  </w:style>
  <w:style w:type="character" w:styleId="CommentReference">
    <w:name w:val="annotation reference"/>
    <w:basedOn w:val="DefaultParagraphFont"/>
    <w:uiPriority w:val="99"/>
    <w:semiHidden/>
    <w:unhideWhenUsed/>
    <w:rsid w:val="006432E7"/>
    <w:rPr>
      <w:sz w:val="16"/>
      <w:szCs w:val="16"/>
    </w:rPr>
  </w:style>
  <w:style w:type="paragraph" w:styleId="CommentText">
    <w:name w:val="annotation text"/>
    <w:basedOn w:val="Normal"/>
    <w:link w:val="CommentTextChar"/>
    <w:uiPriority w:val="99"/>
    <w:semiHidden/>
    <w:unhideWhenUsed/>
    <w:rsid w:val="006432E7"/>
    <w:rPr>
      <w:sz w:val="20"/>
      <w:szCs w:val="20"/>
    </w:rPr>
  </w:style>
  <w:style w:type="character" w:customStyle="1" w:styleId="CommentTextChar">
    <w:name w:val="Comment Text Char"/>
    <w:basedOn w:val="DefaultParagraphFont"/>
    <w:link w:val="CommentText"/>
    <w:uiPriority w:val="99"/>
    <w:semiHidden/>
    <w:rsid w:val="006432E7"/>
    <w:rPr>
      <w:sz w:val="20"/>
      <w:szCs w:val="20"/>
    </w:rPr>
  </w:style>
  <w:style w:type="paragraph" w:styleId="CommentSubject">
    <w:name w:val="annotation subject"/>
    <w:basedOn w:val="CommentText"/>
    <w:next w:val="CommentText"/>
    <w:link w:val="CommentSubjectChar"/>
    <w:uiPriority w:val="99"/>
    <w:semiHidden/>
    <w:unhideWhenUsed/>
    <w:rsid w:val="006432E7"/>
    <w:rPr>
      <w:b/>
      <w:bCs/>
    </w:rPr>
  </w:style>
  <w:style w:type="character" w:customStyle="1" w:styleId="CommentSubjectChar">
    <w:name w:val="Comment Subject Char"/>
    <w:basedOn w:val="CommentTextChar"/>
    <w:link w:val="CommentSubject"/>
    <w:uiPriority w:val="99"/>
    <w:semiHidden/>
    <w:rsid w:val="006432E7"/>
    <w:rPr>
      <w:b/>
      <w:bCs/>
      <w:sz w:val="20"/>
      <w:szCs w:val="20"/>
    </w:rPr>
  </w:style>
  <w:style w:type="paragraph" w:styleId="BalloonText">
    <w:name w:val="Balloon Text"/>
    <w:basedOn w:val="Normal"/>
    <w:link w:val="BalloonTextChar"/>
    <w:uiPriority w:val="99"/>
    <w:semiHidden/>
    <w:unhideWhenUsed/>
    <w:rsid w:val="006432E7"/>
    <w:rPr>
      <w:sz w:val="18"/>
      <w:szCs w:val="18"/>
    </w:rPr>
  </w:style>
  <w:style w:type="character" w:customStyle="1" w:styleId="BalloonTextChar">
    <w:name w:val="Balloon Text Char"/>
    <w:basedOn w:val="DefaultParagraphFont"/>
    <w:link w:val="BalloonText"/>
    <w:uiPriority w:val="99"/>
    <w:semiHidden/>
    <w:rsid w:val="006432E7"/>
    <w:rPr>
      <w:sz w:val="18"/>
      <w:szCs w:val="18"/>
    </w:rPr>
  </w:style>
  <w:style w:type="paragraph" w:styleId="NormalWeb">
    <w:name w:val="Normal (Web)"/>
    <w:basedOn w:val="Normal"/>
    <w:uiPriority w:val="99"/>
    <w:unhideWhenUsed/>
    <w:rsid w:val="003B4185"/>
    <w:pPr>
      <w:spacing w:before="100" w:beforeAutospacing="1" w:after="100" w:afterAutospacing="1"/>
    </w:pPr>
  </w:style>
  <w:style w:type="character" w:styleId="Strong">
    <w:name w:val="Strong"/>
    <w:basedOn w:val="DefaultParagraphFont"/>
    <w:uiPriority w:val="22"/>
    <w:qFormat/>
    <w:rsid w:val="003B4185"/>
    <w:rPr>
      <w:b/>
      <w:bCs/>
    </w:rPr>
  </w:style>
  <w:style w:type="character" w:customStyle="1" w:styleId="apple-converted-space">
    <w:name w:val="apple-converted-space"/>
    <w:basedOn w:val="DefaultParagraphFont"/>
    <w:rsid w:val="003D242D"/>
  </w:style>
  <w:style w:type="character" w:customStyle="1" w:styleId="Heading1Char">
    <w:name w:val="Heading 1 Char"/>
    <w:basedOn w:val="DefaultParagraphFont"/>
    <w:link w:val="Heading1"/>
    <w:uiPriority w:val="9"/>
    <w:rsid w:val="007273E3"/>
    <w:rPr>
      <w:b/>
    </w:rPr>
  </w:style>
  <w:style w:type="character" w:styleId="Hyperlink">
    <w:name w:val="Hyperlink"/>
    <w:uiPriority w:val="99"/>
    <w:rsid w:val="00FD3779"/>
    <w:rPr>
      <w:color w:val="0000FF"/>
      <w:u w:val="single"/>
    </w:rPr>
  </w:style>
  <w:style w:type="paragraph" w:styleId="TOCHeading">
    <w:name w:val="TOC Heading"/>
    <w:basedOn w:val="Heading1"/>
    <w:next w:val="Normal"/>
    <w:uiPriority w:val="39"/>
    <w:unhideWhenUsed/>
    <w:qFormat/>
    <w:rsid w:val="00863B0E"/>
    <w:pPr>
      <w:spacing w:before="480" w:line="276" w:lineRule="auto"/>
      <w:outlineLvl w:val="9"/>
    </w:pPr>
    <w:rPr>
      <w:b w:val="0"/>
      <w:bCs/>
      <w:sz w:val="28"/>
      <w:szCs w:val="28"/>
    </w:rPr>
  </w:style>
  <w:style w:type="paragraph" w:styleId="TOC1">
    <w:name w:val="toc 1"/>
    <w:basedOn w:val="Normal"/>
    <w:next w:val="Normal"/>
    <w:autoRedefine/>
    <w:uiPriority w:val="39"/>
    <w:unhideWhenUsed/>
    <w:rsid w:val="00321766"/>
    <w:pPr>
      <w:spacing w:before="120"/>
    </w:pPr>
    <w:rPr>
      <w:rFonts w:asciiTheme="minorHAnsi" w:hAnsiTheme="minorHAnsi"/>
      <w:b/>
      <w:bCs/>
      <w:i/>
      <w:iCs/>
    </w:rPr>
  </w:style>
  <w:style w:type="paragraph" w:styleId="TOC2">
    <w:name w:val="toc 2"/>
    <w:basedOn w:val="Normal"/>
    <w:next w:val="Normal"/>
    <w:autoRedefine/>
    <w:uiPriority w:val="39"/>
    <w:unhideWhenUsed/>
    <w:rsid w:val="00863B0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863B0E"/>
    <w:pPr>
      <w:ind w:left="480"/>
    </w:pPr>
    <w:rPr>
      <w:rFonts w:asciiTheme="minorHAnsi" w:hAnsiTheme="minorHAnsi"/>
      <w:sz w:val="20"/>
      <w:szCs w:val="20"/>
    </w:rPr>
  </w:style>
  <w:style w:type="paragraph" w:styleId="TOC4">
    <w:name w:val="toc 4"/>
    <w:basedOn w:val="Normal"/>
    <w:next w:val="Normal"/>
    <w:autoRedefine/>
    <w:uiPriority w:val="39"/>
    <w:unhideWhenUsed/>
    <w:rsid w:val="00863B0E"/>
    <w:pPr>
      <w:ind w:left="720"/>
    </w:pPr>
    <w:rPr>
      <w:rFonts w:asciiTheme="minorHAnsi" w:hAnsiTheme="minorHAnsi"/>
      <w:sz w:val="20"/>
      <w:szCs w:val="20"/>
    </w:rPr>
  </w:style>
  <w:style w:type="paragraph" w:styleId="TOC5">
    <w:name w:val="toc 5"/>
    <w:basedOn w:val="Normal"/>
    <w:next w:val="Normal"/>
    <w:autoRedefine/>
    <w:uiPriority w:val="39"/>
    <w:unhideWhenUsed/>
    <w:rsid w:val="00863B0E"/>
    <w:pPr>
      <w:ind w:left="960"/>
    </w:pPr>
    <w:rPr>
      <w:rFonts w:asciiTheme="minorHAnsi" w:hAnsiTheme="minorHAnsi"/>
      <w:sz w:val="20"/>
      <w:szCs w:val="20"/>
    </w:rPr>
  </w:style>
  <w:style w:type="paragraph" w:styleId="TOC6">
    <w:name w:val="toc 6"/>
    <w:basedOn w:val="Normal"/>
    <w:next w:val="Normal"/>
    <w:autoRedefine/>
    <w:uiPriority w:val="39"/>
    <w:unhideWhenUsed/>
    <w:rsid w:val="00863B0E"/>
    <w:pPr>
      <w:ind w:left="1200"/>
    </w:pPr>
    <w:rPr>
      <w:rFonts w:asciiTheme="minorHAnsi" w:hAnsiTheme="minorHAnsi"/>
      <w:sz w:val="20"/>
      <w:szCs w:val="20"/>
    </w:rPr>
  </w:style>
  <w:style w:type="paragraph" w:styleId="TOC7">
    <w:name w:val="toc 7"/>
    <w:basedOn w:val="Normal"/>
    <w:next w:val="Normal"/>
    <w:autoRedefine/>
    <w:uiPriority w:val="39"/>
    <w:unhideWhenUsed/>
    <w:rsid w:val="00863B0E"/>
    <w:pPr>
      <w:ind w:left="1440"/>
    </w:pPr>
    <w:rPr>
      <w:rFonts w:asciiTheme="minorHAnsi" w:hAnsiTheme="minorHAnsi"/>
      <w:sz w:val="20"/>
      <w:szCs w:val="20"/>
    </w:rPr>
  </w:style>
  <w:style w:type="paragraph" w:styleId="TOC8">
    <w:name w:val="toc 8"/>
    <w:basedOn w:val="Normal"/>
    <w:next w:val="Normal"/>
    <w:autoRedefine/>
    <w:uiPriority w:val="39"/>
    <w:unhideWhenUsed/>
    <w:rsid w:val="00863B0E"/>
    <w:pPr>
      <w:ind w:left="1680"/>
    </w:pPr>
    <w:rPr>
      <w:rFonts w:asciiTheme="minorHAnsi" w:hAnsiTheme="minorHAnsi"/>
      <w:sz w:val="20"/>
      <w:szCs w:val="20"/>
    </w:rPr>
  </w:style>
  <w:style w:type="paragraph" w:styleId="TOC9">
    <w:name w:val="toc 9"/>
    <w:basedOn w:val="Normal"/>
    <w:next w:val="Normal"/>
    <w:autoRedefine/>
    <w:uiPriority w:val="39"/>
    <w:unhideWhenUsed/>
    <w:rsid w:val="00863B0E"/>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588C"/>
    <w:rPr>
      <w:rFonts w:eastAsiaTheme="majorEastAsia"/>
      <w:i/>
      <w:szCs w:val="26"/>
    </w:rPr>
  </w:style>
  <w:style w:type="character" w:customStyle="1" w:styleId="Heading3Char">
    <w:name w:val="Heading 3 Char"/>
    <w:basedOn w:val="DefaultParagraphFont"/>
    <w:link w:val="Heading3"/>
    <w:uiPriority w:val="9"/>
    <w:rsid w:val="00532B6F"/>
    <w:rPr>
      <w:rFonts w:eastAsiaTheme="majorEastAsia"/>
      <w:u w:val="single"/>
    </w:rPr>
  </w:style>
  <w:style w:type="character" w:styleId="HTMLCite">
    <w:name w:val="HTML Cite"/>
    <w:basedOn w:val="DefaultParagraphFont"/>
    <w:uiPriority w:val="99"/>
    <w:semiHidden/>
    <w:unhideWhenUsed/>
    <w:rsid w:val="00D46ABB"/>
    <w:rPr>
      <w:i/>
      <w:iCs/>
    </w:rPr>
  </w:style>
  <w:style w:type="paragraph" w:styleId="Revision">
    <w:name w:val="Revision"/>
    <w:hidden/>
    <w:uiPriority w:val="99"/>
    <w:semiHidden/>
    <w:rsid w:val="00E07E55"/>
    <w:rPr>
      <w:rFonts w:eastAsia="Times New Roman"/>
    </w:rPr>
  </w:style>
  <w:style w:type="paragraph" w:styleId="HTMLPreformatted">
    <w:name w:val="HTML Preformatted"/>
    <w:basedOn w:val="Normal"/>
    <w:link w:val="HTMLPreformattedChar"/>
    <w:uiPriority w:val="99"/>
    <w:unhideWhenUsed/>
    <w:rsid w:val="008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31070"/>
    <w:rPr>
      <w:rFonts w:ascii="Courier New" w:eastAsia="Times New Roman" w:hAnsi="Courier New" w:cs="Courier New"/>
      <w:sz w:val="20"/>
      <w:szCs w:val="20"/>
    </w:rPr>
  </w:style>
  <w:style w:type="character" w:styleId="Emphasis">
    <w:name w:val="Emphasis"/>
    <w:basedOn w:val="DefaultParagraphFont"/>
    <w:uiPriority w:val="20"/>
    <w:qFormat/>
    <w:rsid w:val="00831070"/>
    <w:rPr>
      <w:i/>
      <w:iCs/>
    </w:rPr>
  </w:style>
  <w:style w:type="numbering" w:customStyle="1" w:styleId="Multipunch">
    <w:name w:val="Multi punch"/>
    <w:rsid w:val="006B4412"/>
    <w:pPr>
      <w:numPr>
        <w:numId w:val="18"/>
      </w:numPr>
    </w:pPr>
  </w:style>
  <w:style w:type="numbering" w:customStyle="1" w:styleId="Singlepunch">
    <w:name w:val="Single punch"/>
    <w:rsid w:val="006B4412"/>
    <w:pPr>
      <w:numPr>
        <w:numId w:val="20"/>
      </w:numPr>
    </w:pPr>
  </w:style>
  <w:style w:type="paragraph" w:customStyle="1" w:styleId="H2">
    <w:name w:val="H2"/>
    <w:next w:val="Normal"/>
    <w:rsid w:val="006B4412"/>
    <w:pPr>
      <w:spacing w:after="240"/>
    </w:pPr>
    <w:rPr>
      <w:rFonts w:asciiTheme="minorHAnsi" w:hAnsiTheme="minorHAnsi" w:cstheme="minorBidi"/>
      <w:b/>
      <w:color w:val="000000"/>
      <w:sz w:val="48"/>
      <w:szCs w:val="48"/>
    </w:rPr>
  </w:style>
  <w:style w:type="paragraph" w:customStyle="1" w:styleId="BlockStartLabel">
    <w:name w:val="BlockStartLabel"/>
    <w:basedOn w:val="Normal"/>
    <w:qFormat/>
    <w:rsid w:val="006B4412"/>
    <w:pPr>
      <w:spacing w:before="120" w:after="120"/>
    </w:pPr>
    <w:rPr>
      <w:rFonts w:asciiTheme="minorHAnsi" w:eastAsiaTheme="minorEastAsia" w:hAnsiTheme="minorHAnsi" w:cstheme="minorBidi"/>
      <w:b/>
      <w:color w:val="CCCCCC"/>
      <w:sz w:val="22"/>
      <w:szCs w:val="22"/>
    </w:rPr>
  </w:style>
  <w:style w:type="paragraph" w:customStyle="1" w:styleId="BlockEndLabel">
    <w:name w:val="BlockEndLabel"/>
    <w:basedOn w:val="Normal"/>
    <w:qFormat/>
    <w:rsid w:val="006B4412"/>
    <w:pPr>
      <w:spacing w:before="120"/>
    </w:pPr>
    <w:rPr>
      <w:rFonts w:asciiTheme="minorHAnsi" w:eastAsiaTheme="minorEastAsia" w:hAnsiTheme="minorHAnsi" w:cstheme="minorBidi"/>
      <w:b/>
      <w:color w:val="CCCCCC"/>
      <w:sz w:val="22"/>
      <w:szCs w:val="22"/>
    </w:rPr>
  </w:style>
  <w:style w:type="paragraph" w:customStyle="1" w:styleId="BlockSeparator">
    <w:name w:val="BlockSeparator"/>
    <w:basedOn w:val="Normal"/>
    <w:qFormat/>
    <w:rsid w:val="006B4412"/>
    <w:pPr>
      <w:pBdr>
        <w:bottom w:val="single" w:sz="8" w:space="0" w:color="CCCCCC"/>
      </w:pBdr>
      <w:spacing w:line="120" w:lineRule="auto"/>
      <w:jc w:val="center"/>
    </w:pPr>
    <w:rPr>
      <w:rFonts w:asciiTheme="minorHAnsi" w:eastAsiaTheme="minorEastAsia" w:hAnsiTheme="minorHAnsi" w:cstheme="minorBidi"/>
      <w:b/>
      <w:color w:val="CCCCCC"/>
      <w:sz w:val="22"/>
      <w:szCs w:val="22"/>
    </w:rPr>
  </w:style>
  <w:style w:type="paragraph" w:customStyle="1" w:styleId="QuestionSeparator">
    <w:name w:val="QuestionSeparator"/>
    <w:basedOn w:val="Normal"/>
    <w:qFormat/>
    <w:rsid w:val="006B4412"/>
    <w:pPr>
      <w:pBdr>
        <w:top w:val="dashed" w:sz="8" w:space="0" w:color="CCCCCC"/>
      </w:pBdr>
      <w:spacing w:before="120" w:after="120" w:line="120" w:lineRule="auto"/>
    </w:pPr>
    <w:rPr>
      <w:rFonts w:asciiTheme="minorHAnsi" w:eastAsiaTheme="minorEastAsia" w:hAnsiTheme="minorHAnsi" w:cstheme="minorBidi"/>
      <w:sz w:val="22"/>
      <w:szCs w:val="22"/>
    </w:rPr>
  </w:style>
  <w:style w:type="paragraph" w:customStyle="1" w:styleId="TextEntryLine">
    <w:name w:val="TextEntryLine"/>
    <w:basedOn w:val="Normal"/>
    <w:qFormat/>
    <w:rsid w:val="006B4412"/>
    <w:pPr>
      <w:spacing w:before="240"/>
    </w:pPr>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semiHidden/>
    <w:rsid w:val="00015955"/>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3E"/>
    <w:rPr>
      <w:rFonts w:eastAsia="Times New Roman"/>
    </w:rPr>
  </w:style>
  <w:style w:type="paragraph" w:styleId="Heading1">
    <w:name w:val="heading 1"/>
    <w:basedOn w:val="NoSpacing"/>
    <w:next w:val="Normal"/>
    <w:link w:val="Heading1Char"/>
    <w:uiPriority w:val="9"/>
    <w:qFormat/>
    <w:rsid w:val="007273E3"/>
    <w:pPr>
      <w:jc w:val="center"/>
      <w:outlineLvl w:val="0"/>
    </w:pPr>
    <w:rPr>
      <w:b/>
    </w:rPr>
  </w:style>
  <w:style w:type="paragraph" w:styleId="Heading2">
    <w:name w:val="heading 2"/>
    <w:basedOn w:val="Normal"/>
    <w:next w:val="Normal"/>
    <w:link w:val="Heading2Char"/>
    <w:uiPriority w:val="9"/>
    <w:unhideWhenUsed/>
    <w:qFormat/>
    <w:rsid w:val="0014588C"/>
    <w:pPr>
      <w:keepNext/>
      <w:keepLines/>
      <w:spacing w:before="40"/>
      <w:outlineLvl w:val="1"/>
    </w:pPr>
    <w:rPr>
      <w:rFonts w:eastAsiaTheme="majorEastAsia"/>
      <w:i/>
      <w:szCs w:val="26"/>
    </w:rPr>
  </w:style>
  <w:style w:type="paragraph" w:styleId="Heading3">
    <w:name w:val="heading 3"/>
    <w:basedOn w:val="Normal"/>
    <w:next w:val="Normal"/>
    <w:link w:val="Heading3Char"/>
    <w:uiPriority w:val="9"/>
    <w:unhideWhenUsed/>
    <w:qFormat/>
    <w:rsid w:val="00532B6F"/>
    <w:pPr>
      <w:keepNext/>
      <w:keepLines/>
      <w:spacing w:before="40"/>
      <w:outlineLvl w:val="2"/>
    </w:pPr>
    <w:rPr>
      <w:rFonts w:eastAsiaTheme="majorEastAsia"/>
      <w:u w:val="single"/>
    </w:rPr>
  </w:style>
  <w:style w:type="paragraph" w:styleId="Heading4">
    <w:name w:val="heading 4"/>
    <w:basedOn w:val="Normal"/>
    <w:next w:val="Normal"/>
    <w:link w:val="Heading4Char"/>
    <w:uiPriority w:val="9"/>
    <w:semiHidden/>
    <w:unhideWhenUsed/>
    <w:qFormat/>
    <w:rsid w:val="0001595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49B5"/>
  </w:style>
  <w:style w:type="paragraph" w:styleId="FootnoteText">
    <w:name w:val="footnote text"/>
    <w:basedOn w:val="Normal"/>
    <w:link w:val="FootnoteTextChar"/>
    <w:uiPriority w:val="99"/>
    <w:unhideWhenUsed/>
    <w:rsid w:val="00852C46"/>
  </w:style>
  <w:style w:type="character" w:customStyle="1" w:styleId="FootnoteTextChar">
    <w:name w:val="Footnote Text Char"/>
    <w:basedOn w:val="DefaultParagraphFont"/>
    <w:link w:val="FootnoteText"/>
    <w:uiPriority w:val="99"/>
    <w:rsid w:val="00852C46"/>
  </w:style>
  <w:style w:type="character" w:styleId="FootnoteReference">
    <w:name w:val="footnote reference"/>
    <w:basedOn w:val="DefaultParagraphFont"/>
    <w:uiPriority w:val="99"/>
    <w:unhideWhenUsed/>
    <w:rsid w:val="00852C46"/>
    <w:rPr>
      <w:vertAlign w:val="superscript"/>
    </w:rPr>
  </w:style>
  <w:style w:type="table" w:styleId="TableGrid">
    <w:name w:val="Table Grid"/>
    <w:basedOn w:val="TableNormal"/>
    <w:uiPriority w:val="59"/>
    <w:rsid w:val="00B47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7D28"/>
    <w:pPr>
      <w:ind w:left="720"/>
      <w:contextualSpacing/>
    </w:pPr>
  </w:style>
  <w:style w:type="paragraph" w:styleId="Header">
    <w:name w:val="header"/>
    <w:basedOn w:val="Normal"/>
    <w:link w:val="HeaderChar"/>
    <w:unhideWhenUsed/>
    <w:rsid w:val="00230D70"/>
    <w:pPr>
      <w:tabs>
        <w:tab w:val="center" w:pos="4320"/>
        <w:tab w:val="right" w:pos="8640"/>
      </w:tabs>
    </w:pPr>
    <w:rPr>
      <w:rFonts w:asciiTheme="minorHAnsi" w:hAnsiTheme="minorHAnsi" w:cstheme="minorBidi"/>
      <w:lang w:eastAsia="ja-JP"/>
    </w:rPr>
  </w:style>
  <w:style w:type="character" w:customStyle="1" w:styleId="HeaderChar">
    <w:name w:val="Header Char"/>
    <w:basedOn w:val="DefaultParagraphFont"/>
    <w:link w:val="Header"/>
    <w:rsid w:val="00230D70"/>
    <w:rPr>
      <w:rFonts w:asciiTheme="minorHAnsi" w:hAnsiTheme="minorHAnsi" w:cstheme="minorBidi"/>
      <w:lang w:eastAsia="ja-JP"/>
    </w:rPr>
  </w:style>
  <w:style w:type="character" w:styleId="PageNumber">
    <w:name w:val="page number"/>
    <w:basedOn w:val="DefaultParagraphFont"/>
    <w:uiPriority w:val="99"/>
    <w:semiHidden/>
    <w:unhideWhenUsed/>
    <w:rsid w:val="00230D70"/>
  </w:style>
  <w:style w:type="character" w:styleId="CommentReference">
    <w:name w:val="annotation reference"/>
    <w:basedOn w:val="DefaultParagraphFont"/>
    <w:uiPriority w:val="99"/>
    <w:semiHidden/>
    <w:unhideWhenUsed/>
    <w:rsid w:val="006432E7"/>
    <w:rPr>
      <w:sz w:val="16"/>
      <w:szCs w:val="16"/>
    </w:rPr>
  </w:style>
  <w:style w:type="paragraph" w:styleId="CommentText">
    <w:name w:val="annotation text"/>
    <w:basedOn w:val="Normal"/>
    <w:link w:val="CommentTextChar"/>
    <w:uiPriority w:val="99"/>
    <w:semiHidden/>
    <w:unhideWhenUsed/>
    <w:rsid w:val="006432E7"/>
    <w:rPr>
      <w:sz w:val="20"/>
      <w:szCs w:val="20"/>
    </w:rPr>
  </w:style>
  <w:style w:type="character" w:customStyle="1" w:styleId="CommentTextChar">
    <w:name w:val="Comment Text Char"/>
    <w:basedOn w:val="DefaultParagraphFont"/>
    <w:link w:val="CommentText"/>
    <w:uiPriority w:val="99"/>
    <w:semiHidden/>
    <w:rsid w:val="006432E7"/>
    <w:rPr>
      <w:sz w:val="20"/>
      <w:szCs w:val="20"/>
    </w:rPr>
  </w:style>
  <w:style w:type="paragraph" w:styleId="CommentSubject">
    <w:name w:val="annotation subject"/>
    <w:basedOn w:val="CommentText"/>
    <w:next w:val="CommentText"/>
    <w:link w:val="CommentSubjectChar"/>
    <w:uiPriority w:val="99"/>
    <w:semiHidden/>
    <w:unhideWhenUsed/>
    <w:rsid w:val="006432E7"/>
    <w:rPr>
      <w:b/>
      <w:bCs/>
    </w:rPr>
  </w:style>
  <w:style w:type="character" w:customStyle="1" w:styleId="CommentSubjectChar">
    <w:name w:val="Comment Subject Char"/>
    <w:basedOn w:val="CommentTextChar"/>
    <w:link w:val="CommentSubject"/>
    <w:uiPriority w:val="99"/>
    <w:semiHidden/>
    <w:rsid w:val="006432E7"/>
    <w:rPr>
      <w:b/>
      <w:bCs/>
      <w:sz w:val="20"/>
      <w:szCs w:val="20"/>
    </w:rPr>
  </w:style>
  <w:style w:type="paragraph" w:styleId="BalloonText">
    <w:name w:val="Balloon Text"/>
    <w:basedOn w:val="Normal"/>
    <w:link w:val="BalloonTextChar"/>
    <w:uiPriority w:val="99"/>
    <w:semiHidden/>
    <w:unhideWhenUsed/>
    <w:rsid w:val="006432E7"/>
    <w:rPr>
      <w:sz w:val="18"/>
      <w:szCs w:val="18"/>
    </w:rPr>
  </w:style>
  <w:style w:type="character" w:customStyle="1" w:styleId="BalloonTextChar">
    <w:name w:val="Balloon Text Char"/>
    <w:basedOn w:val="DefaultParagraphFont"/>
    <w:link w:val="BalloonText"/>
    <w:uiPriority w:val="99"/>
    <w:semiHidden/>
    <w:rsid w:val="006432E7"/>
    <w:rPr>
      <w:sz w:val="18"/>
      <w:szCs w:val="18"/>
    </w:rPr>
  </w:style>
  <w:style w:type="paragraph" w:styleId="NormalWeb">
    <w:name w:val="Normal (Web)"/>
    <w:basedOn w:val="Normal"/>
    <w:uiPriority w:val="99"/>
    <w:unhideWhenUsed/>
    <w:rsid w:val="003B4185"/>
    <w:pPr>
      <w:spacing w:before="100" w:beforeAutospacing="1" w:after="100" w:afterAutospacing="1"/>
    </w:pPr>
  </w:style>
  <w:style w:type="character" w:styleId="Strong">
    <w:name w:val="Strong"/>
    <w:basedOn w:val="DefaultParagraphFont"/>
    <w:uiPriority w:val="22"/>
    <w:qFormat/>
    <w:rsid w:val="003B4185"/>
    <w:rPr>
      <w:b/>
      <w:bCs/>
    </w:rPr>
  </w:style>
  <w:style w:type="character" w:customStyle="1" w:styleId="apple-converted-space">
    <w:name w:val="apple-converted-space"/>
    <w:basedOn w:val="DefaultParagraphFont"/>
    <w:rsid w:val="003D242D"/>
  </w:style>
  <w:style w:type="character" w:customStyle="1" w:styleId="Heading1Char">
    <w:name w:val="Heading 1 Char"/>
    <w:basedOn w:val="DefaultParagraphFont"/>
    <w:link w:val="Heading1"/>
    <w:uiPriority w:val="9"/>
    <w:rsid w:val="007273E3"/>
    <w:rPr>
      <w:b/>
    </w:rPr>
  </w:style>
  <w:style w:type="character" w:styleId="Hyperlink">
    <w:name w:val="Hyperlink"/>
    <w:uiPriority w:val="99"/>
    <w:rsid w:val="00FD3779"/>
    <w:rPr>
      <w:color w:val="0000FF"/>
      <w:u w:val="single"/>
    </w:rPr>
  </w:style>
  <w:style w:type="paragraph" w:styleId="TOCHeading">
    <w:name w:val="TOC Heading"/>
    <w:basedOn w:val="Heading1"/>
    <w:next w:val="Normal"/>
    <w:uiPriority w:val="39"/>
    <w:unhideWhenUsed/>
    <w:qFormat/>
    <w:rsid w:val="00863B0E"/>
    <w:pPr>
      <w:spacing w:before="480" w:line="276" w:lineRule="auto"/>
      <w:outlineLvl w:val="9"/>
    </w:pPr>
    <w:rPr>
      <w:b w:val="0"/>
      <w:bCs/>
      <w:sz w:val="28"/>
      <w:szCs w:val="28"/>
    </w:rPr>
  </w:style>
  <w:style w:type="paragraph" w:styleId="TOC1">
    <w:name w:val="toc 1"/>
    <w:basedOn w:val="Normal"/>
    <w:next w:val="Normal"/>
    <w:autoRedefine/>
    <w:uiPriority w:val="39"/>
    <w:unhideWhenUsed/>
    <w:rsid w:val="00321766"/>
    <w:pPr>
      <w:spacing w:before="120"/>
    </w:pPr>
    <w:rPr>
      <w:rFonts w:asciiTheme="minorHAnsi" w:hAnsiTheme="minorHAnsi"/>
      <w:b/>
      <w:bCs/>
      <w:i/>
      <w:iCs/>
    </w:rPr>
  </w:style>
  <w:style w:type="paragraph" w:styleId="TOC2">
    <w:name w:val="toc 2"/>
    <w:basedOn w:val="Normal"/>
    <w:next w:val="Normal"/>
    <w:autoRedefine/>
    <w:uiPriority w:val="39"/>
    <w:unhideWhenUsed/>
    <w:rsid w:val="00863B0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863B0E"/>
    <w:pPr>
      <w:ind w:left="480"/>
    </w:pPr>
    <w:rPr>
      <w:rFonts w:asciiTheme="minorHAnsi" w:hAnsiTheme="minorHAnsi"/>
      <w:sz w:val="20"/>
      <w:szCs w:val="20"/>
    </w:rPr>
  </w:style>
  <w:style w:type="paragraph" w:styleId="TOC4">
    <w:name w:val="toc 4"/>
    <w:basedOn w:val="Normal"/>
    <w:next w:val="Normal"/>
    <w:autoRedefine/>
    <w:uiPriority w:val="39"/>
    <w:unhideWhenUsed/>
    <w:rsid w:val="00863B0E"/>
    <w:pPr>
      <w:ind w:left="720"/>
    </w:pPr>
    <w:rPr>
      <w:rFonts w:asciiTheme="minorHAnsi" w:hAnsiTheme="minorHAnsi"/>
      <w:sz w:val="20"/>
      <w:szCs w:val="20"/>
    </w:rPr>
  </w:style>
  <w:style w:type="paragraph" w:styleId="TOC5">
    <w:name w:val="toc 5"/>
    <w:basedOn w:val="Normal"/>
    <w:next w:val="Normal"/>
    <w:autoRedefine/>
    <w:uiPriority w:val="39"/>
    <w:unhideWhenUsed/>
    <w:rsid w:val="00863B0E"/>
    <w:pPr>
      <w:ind w:left="960"/>
    </w:pPr>
    <w:rPr>
      <w:rFonts w:asciiTheme="minorHAnsi" w:hAnsiTheme="minorHAnsi"/>
      <w:sz w:val="20"/>
      <w:szCs w:val="20"/>
    </w:rPr>
  </w:style>
  <w:style w:type="paragraph" w:styleId="TOC6">
    <w:name w:val="toc 6"/>
    <w:basedOn w:val="Normal"/>
    <w:next w:val="Normal"/>
    <w:autoRedefine/>
    <w:uiPriority w:val="39"/>
    <w:unhideWhenUsed/>
    <w:rsid w:val="00863B0E"/>
    <w:pPr>
      <w:ind w:left="1200"/>
    </w:pPr>
    <w:rPr>
      <w:rFonts w:asciiTheme="minorHAnsi" w:hAnsiTheme="minorHAnsi"/>
      <w:sz w:val="20"/>
      <w:szCs w:val="20"/>
    </w:rPr>
  </w:style>
  <w:style w:type="paragraph" w:styleId="TOC7">
    <w:name w:val="toc 7"/>
    <w:basedOn w:val="Normal"/>
    <w:next w:val="Normal"/>
    <w:autoRedefine/>
    <w:uiPriority w:val="39"/>
    <w:unhideWhenUsed/>
    <w:rsid w:val="00863B0E"/>
    <w:pPr>
      <w:ind w:left="1440"/>
    </w:pPr>
    <w:rPr>
      <w:rFonts w:asciiTheme="minorHAnsi" w:hAnsiTheme="minorHAnsi"/>
      <w:sz w:val="20"/>
      <w:szCs w:val="20"/>
    </w:rPr>
  </w:style>
  <w:style w:type="paragraph" w:styleId="TOC8">
    <w:name w:val="toc 8"/>
    <w:basedOn w:val="Normal"/>
    <w:next w:val="Normal"/>
    <w:autoRedefine/>
    <w:uiPriority w:val="39"/>
    <w:unhideWhenUsed/>
    <w:rsid w:val="00863B0E"/>
    <w:pPr>
      <w:ind w:left="1680"/>
    </w:pPr>
    <w:rPr>
      <w:rFonts w:asciiTheme="minorHAnsi" w:hAnsiTheme="minorHAnsi"/>
      <w:sz w:val="20"/>
      <w:szCs w:val="20"/>
    </w:rPr>
  </w:style>
  <w:style w:type="paragraph" w:styleId="TOC9">
    <w:name w:val="toc 9"/>
    <w:basedOn w:val="Normal"/>
    <w:next w:val="Normal"/>
    <w:autoRedefine/>
    <w:uiPriority w:val="39"/>
    <w:unhideWhenUsed/>
    <w:rsid w:val="00863B0E"/>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14588C"/>
    <w:rPr>
      <w:rFonts w:eastAsiaTheme="majorEastAsia"/>
      <w:i/>
      <w:szCs w:val="26"/>
    </w:rPr>
  </w:style>
  <w:style w:type="character" w:customStyle="1" w:styleId="Heading3Char">
    <w:name w:val="Heading 3 Char"/>
    <w:basedOn w:val="DefaultParagraphFont"/>
    <w:link w:val="Heading3"/>
    <w:uiPriority w:val="9"/>
    <w:rsid w:val="00532B6F"/>
    <w:rPr>
      <w:rFonts w:eastAsiaTheme="majorEastAsia"/>
      <w:u w:val="single"/>
    </w:rPr>
  </w:style>
  <w:style w:type="character" w:styleId="HTMLCite">
    <w:name w:val="HTML Cite"/>
    <w:basedOn w:val="DefaultParagraphFont"/>
    <w:uiPriority w:val="99"/>
    <w:semiHidden/>
    <w:unhideWhenUsed/>
    <w:rsid w:val="00D46ABB"/>
    <w:rPr>
      <w:i/>
      <w:iCs/>
    </w:rPr>
  </w:style>
  <w:style w:type="paragraph" w:styleId="Revision">
    <w:name w:val="Revision"/>
    <w:hidden/>
    <w:uiPriority w:val="99"/>
    <w:semiHidden/>
    <w:rsid w:val="00E07E55"/>
    <w:rPr>
      <w:rFonts w:eastAsia="Times New Roman"/>
    </w:rPr>
  </w:style>
  <w:style w:type="paragraph" w:styleId="HTMLPreformatted">
    <w:name w:val="HTML Preformatted"/>
    <w:basedOn w:val="Normal"/>
    <w:link w:val="HTMLPreformattedChar"/>
    <w:uiPriority w:val="99"/>
    <w:unhideWhenUsed/>
    <w:rsid w:val="008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31070"/>
    <w:rPr>
      <w:rFonts w:ascii="Courier New" w:eastAsia="Times New Roman" w:hAnsi="Courier New" w:cs="Courier New"/>
      <w:sz w:val="20"/>
      <w:szCs w:val="20"/>
    </w:rPr>
  </w:style>
  <w:style w:type="character" w:styleId="Emphasis">
    <w:name w:val="Emphasis"/>
    <w:basedOn w:val="DefaultParagraphFont"/>
    <w:uiPriority w:val="20"/>
    <w:qFormat/>
    <w:rsid w:val="00831070"/>
    <w:rPr>
      <w:i/>
      <w:iCs/>
    </w:rPr>
  </w:style>
  <w:style w:type="numbering" w:customStyle="1" w:styleId="Multipunch">
    <w:name w:val="Multi punch"/>
    <w:rsid w:val="006B4412"/>
    <w:pPr>
      <w:numPr>
        <w:numId w:val="18"/>
      </w:numPr>
    </w:pPr>
  </w:style>
  <w:style w:type="numbering" w:customStyle="1" w:styleId="Singlepunch">
    <w:name w:val="Single punch"/>
    <w:rsid w:val="006B4412"/>
    <w:pPr>
      <w:numPr>
        <w:numId w:val="20"/>
      </w:numPr>
    </w:pPr>
  </w:style>
  <w:style w:type="paragraph" w:customStyle="1" w:styleId="H2">
    <w:name w:val="H2"/>
    <w:next w:val="Normal"/>
    <w:rsid w:val="006B4412"/>
    <w:pPr>
      <w:spacing w:after="240"/>
    </w:pPr>
    <w:rPr>
      <w:rFonts w:asciiTheme="minorHAnsi" w:hAnsiTheme="minorHAnsi" w:cstheme="minorBidi"/>
      <w:b/>
      <w:color w:val="000000"/>
      <w:sz w:val="48"/>
      <w:szCs w:val="48"/>
    </w:rPr>
  </w:style>
  <w:style w:type="paragraph" w:customStyle="1" w:styleId="BlockStartLabel">
    <w:name w:val="BlockStartLabel"/>
    <w:basedOn w:val="Normal"/>
    <w:qFormat/>
    <w:rsid w:val="006B4412"/>
    <w:pPr>
      <w:spacing w:before="120" w:after="120"/>
    </w:pPr>
    <w:rPr>
      <w:rFonts w:asciiTheme="minorHAnsi" w:eastAsiaTheme="minorEastAsia" w:hAnsiTheme="minorHAnsi" w:cstheme="minorBidi"/>
      <w:b/>
      <w:color w:val="CCCCCC"/>
      <w:sz w:val="22"/>
      <w:szCs w:val="22"/>
    </w:rPr>
  </w:style>
  <w:style w:type="paragraph" w:customStyle="1" w:styleId="BlockEndLabel">
    <w:name w:val="BlockEndLabel"/>
    <w:basedOn w:val="Normal"/>
    <w:qFormat/>
    <w:rsid w:val="006B4412"/>
    <w:pPr>
      <w:spacing w:before="120"/>
    </w:pPr>
    <w:rPr>
      <w:rFonts w:asciiTheme="minorHAnsi" w:eastAsiaTheme="minorEastAsia" w:hAnsiTheme="minorHAnsi" w:cstheme="minorBidi"/>
      <w:b/>
      <w:color w:val="CCCCCC"/>
      <w:sz w:val="22"/>
      <w:szCs w:val="22"/>
    </w:rPr>
  </w:style>
  <w:style w:type="paragraph" w:customStyle="1" w:styleId="BlockSeparator">
    <w:name w:val="BlockSeparator"/>
    <w:basedOn w:val="Normal"/>
    <w:qFormat/>
    <w:rsid w:val="006B4412"/>
    <w:pPr>
      <w:pBdr>
        <w:bottom w:val="single" w:sz="8" w:space="0" w:color="CCCCCC"/>
      </w:pBdr>
      <w:spacing w:line="120" w:lineRule="auto"/>
      <w:jc w:val="center"/>
    </w:pPr>
    <w:rPr>
      <w:rFonts w:asciiTheme="minorHAnsi" w:eastAsiaTheme="minorEastAsia" w:hAnsiTheme="minorHAnsi" w:cstheme="minorBidi"/>
      <w:b/>
      <w:color w:val="CCCCCC"/>
      <w:sz w:val="22"/>
      <w:szCs w:val="22"/>
    </w:rPr>
  </w:style>
  <w:style w:type="paragraph" w:customStyle="1" w:styleId="QuestionSeparator">
    <w:name w:val="QuestionSeparator"/>
    <w:basedOn w:val="Normal"/>
    <w:qFormat/>
    <w:rsid w:val="006B4412"/>
    <w:pPr>
      <w:pBdr>
        <w:top w:val="dashed" w:sz="8" w:space="0" w:color="CCCCCC"/>
      </w:pBdr>
      <w:spacing w:before="120" w:after="120" w:line="120" w:lineRule="auto"/>
    </w:pPr>
    <w:rPr>
      <w:rFonts w:asciiTheme="minorHAnsi" w:eastAsiaTheme="minorEastAsia" w:hAnsiTheme="minorHAnsi" w:cstheme="minorBidi"/>
      <w:sz w:val="22"/>
      <w:szCs w:val="22"/>
    </w:rPr>
  </w:style>
  <w:style w:type="paragraph" w:customStyle="1" w:styleId="TextEntryLine">
    <w:name w:val="TextEntryLine"/>
    <w:basedOn w:val="Normal"/>
    <w:qFormat/>
    <w:rsid w:val="006B4412"/>
    <w:pPr>
      <w:spacing w:before="240"/>
    </w:pPr>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semiHidden/>
    <w:rsid w:val="0001595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0842">
      <w:bodyDiv w:val="1"/>
      <w:marLeft w:val="0"/>
      <w:marRight w:val="0"/>
      <w:marTop w:val="0"/>
      <w:marBottom w:val="0"/>
      <w:divBdr>
        <w:top w:val="none" w:sz="0" w:space="0" w:color="auto"/>
        <w:left w:val="none" w:sz="0" w:space="0" w:color="auto"/>
        <w:bottom w:val="none" w:sz="0" w:space="0" w:color="auto"/>
        <w:right w:val="none" w:sz="0" w:space="0" w:color="auto"/>
      </w:divBdr>
    </w:div>
    <w:div w:id="101993358">
      <w:bodyDiv w:val="1"/>
      <w:marLeft w:val="0"/>
      <w:marRight w:val="0"/>
      <w:marTop w:val="0"/>
      <w:marBottom w:val="0"/>
      <w:divBdr>
        <w:top w:val="none" w:sz="0" w:space="0" w:color="auto"/>
        <w:left w:val="none" w:sz="0" w:space="0" w:color="auto"/>
        <w:bottom w:val="none" w:sz="0" w:space="0" w:color="auto"/>
        <w:right w:val="none" w:sz="0" w:space="0" w:color="auto"/>
      </w:divBdr>
    </w:div>
    <w:div w:id="187453697">
      <w:bodyDiv w:val="1"/>
      <w:marLeft w:val="0"/>
      <w:marRight w:val="0"/>
      <w:marTop w:val="0"/>
      <w:marBottom w:val="0"/>
      <w:divBdr>
        <w:top w:val="none" w:sz="0" w:space="0" w:color="auto"/>
        <w:left w:val="none" w:sz="0" w:space="0" w:color="auto"/>
        <w:bottom w:val="none" w:sz="0" w:space="0" w:color="auto"/>
        <w:right w:val="none" w:sz="0" w:space="0" w:color="auto"/>
      </w:divBdr>
      <w:divsChild>
        <w:div w:id="2096974225">
          <w:marLeft w:val="0"/>
          <w:marRight w:val="0"/>
          <w:marTop w:val="0"/>
          <w:marBottom w:val="0"/>
          <w:divBdr>
            <w:top w:val="none" w:sz="0" w:space="0" w:color="auto"/>
            <w:left w:val="none" w:sz="0" w:space="0" w:color="auto"/>
            <w:bottom w:val="none" w:sz="0" w:space="0" w:color="auto"/>
            <w:right w:val="none" w:sz="0" w:space="0" w:color="auto"/>
          </w:divBdr>
        </w:div>
        <w:div w:id="1857961087">
          <w:marLeft w:val="0"/>
          <w:marRight w:val="0"/>
          <w:marTop w:val="0"/>
          <w:marBottom w:val="0"/>
          <w:divBdr>
            <w:top w:val="none" w:sz="0" w:space="0" w:color="auto"/>
            <w:left w:val="none" w:sz="0" w:space="0" w:color="auto"/>
            <w:bottom w:val="none" w:sz="0" w:space="0" w:color="auto"/>
            <w:right w:val="none" w:sz="0" w:space="0" w:color="auto"/>
          </w:divBdr>
        </w:div>
        <w:div w:id="1765220097">
          <w:marLeft w:val="0"/>
          <w:marRight w:val="0"/>
          <w:marTop w:val="0"/>
          <w:marBottom w:val="0"/>
          <w:divBdr>
            <w:top w:val="none" w:sz="0" w:space="0" w:color="auto"/>
            <w:left w:val="none" w:sz="0" w:space="0" w:color="auto"/>
            <w:bottom w:val="none" w:sz="0" w:space="0" w:color="auto"/>
            <w:right w:val="none" w:sz="0" w:space="0" w:color="auto"/>
          </w:divBdr>
        </w:div>
      </w:divsChild>
    </w:div>
    <w:div w:id="342129436">
      <w:bodyDiv w:val="1"/>
      <w:marLeft w:val="0"/>
      <w:marRight w:val="0"/>
      <w:marTop w:val="0"/>
      <w:marBottom w:val="0"/>
      <w:divBdr>
        <w:top w:val="none" w:sz="0" w:space="0" w:color="auto"/>
        <w:left w:val="none" w:sz="0" w:space="0" w:color="auto"/>
        <w:bottom w:val="none" w:sz="0" w:space="0" w:color="auto"/>
        <w:right w:val="none" w:sz="0" w:space="0" w:color="auto"/>
      </w:divBdr>
    </w:div>
    <w:div w:id="416442847">
      <w:bodyDiv w:val="1"/>
      <w:marLeft w:val="0"/>
      <w:marRight w:val="0"/>
      <w:marTop w:val="0"/>
      <w:marBottom w:val="0"/>
      <w:divBdr>
        <w:top w:val="none" w:sz="0" w:space="0" w:color="auto"/>
        <w:left w:val="none" w:sz="0" w:space="0" w:color="auto"/>
        <w:bottom w:val="none" w:sz="0" w:space="0" w:color="auto"/>
        <w:right w:val="none" w:sz="0" w:space="0" w:color="auto"/>
      </w:divBdr>
    </w:div>
    <w:div w:id="469250139">
      <w:bodyDiv w:val="1"/>
      <w:marLeft w:val="0"/>
      <w:marRight w:val="0"/>
      <w:marTop w:val="0"/>
      <w:marBottom w:val="0"/>
      <w:divBdr>
        <w:top w:val="none" w:sz="0" w:space="0" w:color="auto"/>
        <w:left w:val="none" w:sz="0" w:space="0" w:color="auto"/>
        <w:bottom w:val="none" w:sz="0" w:space="0" w:color="auto"/>
        <w:right w:val="none" w:sz="0" w:space="0" w:color="auto"/>
      </w:divBdr>
    </w:div>
    <w:div w:id="666440844">
      <w:bodyDiv w:val="1"/>
      <w:marLeft w:val="0"/>
      <w:marRight w:val="0"/>
      <w:marTop w:val="0"/>
      <w:marBottom w:val="0"/>
      <w:divBdr>
        <w:top w:val="none" w:sz="0" w:space="0" w:color="auto"/>
        <w:left w:val="none" w:sz="0" w:space="0" w:color="auto"/>
        <w:bottom w:val="none" w:sz="0" w:space="0" w:color="auto"/>
        <w:right w:val="none" w:sz="0" w:space="0" w:color="auto"/>
      </w:divBdr>
    </w:div>
    <w:div w:id="741417049">
      <w:bodyDiv w:val="1"/>
      <w:marLeft w:val="0"/>
      <w:marRight w:val="0"/>
      <w:marTop w:val="0"/>
      <w:marBottom w:val="0"/>
      <w:divBdr>
        <w:top w:val="none" w:sz="0" w:space="0" w:color="auto"/>
        <w:left w:val="none" w:sz="0" w:space="0" w:color="auto"/>
        <w:bottom w:val="none" w:sz="0" w:space="0" w:color="auto"/>
        <w:right w:val="none" w:sz="0" w:space="0" w:color="auto"/>
      </w:divBdr>
    </w:div>
    <w:div w:id="812330094">
      <w:bodyDiv w:val="1"/>
      <w:marLeft w:val="0"/>
      <w:marRight w:val="0"/>
      <w:marTop w:val="0"/>
      <w:marBottom w:val="0"/>
      <w:divBdr>
        <w:top w:val="none" w:sz="0" w:space="0" w:color="auto"/>
        <w:left w:val="none" w:sz="0" w:space="0" w:color="auto"/>
        <w:bottom w:val="none" w:sz="0" w:space="0" w:color="auto"/>
        <w:right w:val="none" w:sz="0" w:space="0" w:color="auto"/>
      </w:divBdr>
    </w:div>
    <w:div w:id="1073165779">
      <w:bodyDiv w:val="1"/>
      <w:marLeft w:val="0"/>
      <w:marRight w:val="0"/>
      <w:marTop w:val="0"/>
      <w:marBottom w:val="0"/>
      <w:divBdr>
        <w:top w:val="none" w:sz="0" w:space="0" w:color="auto"/>
        <w:left w:val="none" w:sz="0" w:space="0" w:color="auto"/>
        <w:bottom w:val="none" w:sz="0" w:space="0" w:color="auto"/>
        <w:right w:val="none" w:sz="0" w:space="0" w:color="auto"/>
      </w:divBdr>
      <w:divsChild>
        <w:div w:id="397435422">
          <w:marLeft w:val="0"/>
          <w:marRight w:val="0"/>
          <w:marTop w:val="0"/>
          <w:marBottom w:val="0"/>
          <w:divBdr>
            <w:top w:val="none" w:sz="0" w:space="0" w:color="auto"/>
            <w:left w:val="none" w:sz="0" w:space="0" w:color="auto"/>
            <w:bottom w:val="none" w:sz="0" w:space="0" w:color="auto"/>
            <w:right w:val="none" w:sz="0" w:space="0" w:color="auto"/>
          </w:divBdr>
          <w:divsChild>
            <w:div w:id="949780022">
              <w:marLeft w:val="0"/>
              <w:marRight w:val="0"/>
              <w:marTop w:val="0"/>
              <w:marBottom w:val="0"/>
              <w:divBdr>
                <w:top w:val="none" w:sz="0" w:space="0" w:color="auto"/>
                <w:left w:val="none" w:sz="0" w:space="0" w:color="auto"/>
                <w:bottom w:val="none" w:sz="0" w:space="0" w:color="auto"/>
                <w:right w:val="none" w:sz="0" w:space="0" w:color="auto"/>
              </w:divBdr>
              <w:divsChild>
                <w:div w:id="4501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1393">
      <w:bodyDiv w:val="1"/>
      <w:marLeft w:val="0"/>
      <w:marRight w:val="0"/>
      <w:marTop w:val="0"/>
      <w:marBottom w:val="0"/>
      <w:divBdr>
        <w:top w:val="none" w:sz="0" w:space="0" w:color="auto"/>
        <w:left w:val="none" w:sz="0" w:space="0" w:color="auto"/>
        <w:bottom w:val="none" w:sz="0" w:space="0" w:color="auto"/>
        <w:right w:val="none" w:sz="0" w:space="0" w:color="auto"/>
      </w:divBdr>
    </w:div>
    <w:div w:id="1152529412">
      <w:bodyDiv w:val="1"/>
      <w:marLeft w:val="0"/>
      <w:marRight w:val="0"/>
      <w:marTop w:val="0"/>
      <w:marBottom w:val="0"/>
      <w:divBdr>
        <w:top w:val="none" w:sz="0" w:space="0" w:color="auto"/>
        <w:left w:val="none" w:sz="0" w:space="0" w:color="auto"/>
        <w:bottom w:val="none" w:sz="0" w:space="0" w:color="auto"/>
        <w:right w:val="none" w:sz="0" w:space="0" w:color="auto"/>
      </w:divBdr>
    </w:div>
    <w:div w:id="1228803318">
      <w:bodyDiv w:val="1"/>
      <w:marLeft w:val="0"/>
      <w:marRight w:val="0"/>
      <w:marTop w:val="0"/>
      <w:marBottom w:val="0"/>
      <w:divBdr>
        <w:top w:val="none" w:sz="0" w:space="0" w:color="auto"/>
        <w:left w:val="none" w:sz="0" w:space="0" w:color="auto"/>
        <w:bottom w:val="none" w:sz="0" w:space="0" w:color="auto"/>
        <w:right w:val="none" w:sz="0" w:space="0" w:color="auto"/>
      </w:divBdr>
    </w:div>
    <w:div w:id="1296989461">
      <w:bodyDiv w:val="1"/>
      <w:marLeft w:val="0"/>
      <w:marRight w:val="0"/>
      <w:marTop w:val="0"/>
      <w:marBottom w:val="0"/>
      <w:divBdr>
        <w:top w:val="none" w:sz="0" w:space="0" w:color="auto"/>
        <w:left w:val="none" w:sz="0" w:space="0" w:color="auto"/>
        <w:bottom w:val="none" w:sz="0" w:space="0" w:color="auto"/>
        <w:right w:val="none" w:sz="0" w:space="0" w:color="auto"/>
      </w:divBdr>
    </w:div>
    <w:div w:id="1318727385">
      <w:bodyDiv w:val="1"/>
      <w:marLeft w:val="0"/>
      <w:marRight w:val="0"/>
      <w:marTop w:val="0"/>
      <w:marBottom w:val="0"/>
      <w:divBdr>
        <w:top w:val="none" w:sz="0" w:space="0" w:color="auto"/>
        <w:left w:val="none" w:sz="0" w:space="0" w:color="auto"/>
        <w:bottom w:val="none" w:sz="0" w:space="0" w:color="auto"/>
        <w:right w:val="none" w:sz="0" w:space="0" w:color="auto"/>
      </w:divBdr>
    </w:div>
    <w:div w:id="1579093614">
      <w:bodyDiv w:val="1"/>
      <w:marLeft w:val="0"/>
      <w:marRight w:val="0"/>
      <w:marTop w:val="0"/>
      <w:marBottom w:val="0"/>
      <w:divBdr>
        <w:top w:val="none" w:sz="0" w:space="0" w:color="auto"/>
        <w:left w:val="none" w:sz="0" w:space="0" w:color="auto"/>
        <w:bottom w:val="none" w:sz="0" w:space="0" w:color="auto"/>
        <w:right w:val="none" w:sz="0" w:space="0" w:color="auto"/>
      </w:divBdr>
      <w:divsChild>
        <w:div w:id="780298296">
          <w:marLeft w:val="0"/>
          <w:marRight w:val="0"/>
          <w:marTop w:val="0"/>
          <w:marBottom w:val="0"/>
          <w:divBdr>
            <w:top w:val="none" w:sz="0" w:space="0" w:color="auto"/>
            <w:left w:val="none" w:sz="0" w:space="0" w:color="auto"/>
            <w:bottom w:val="none" w:sz="0" w:space="0" w:color="auto"/>
            <w:right w:val="none" w:sz="0" w:space="0" w:color="auto"/>
          </w:divBdr>
          <w:divsChild>
            <w:div w:id="1686204825">
              <w:marLeft w:val="0"/>
              <w:marRight w:val="0"/>
              <w:marTop w:val="0"/>
              <w:marBottom w:val="0"/>
              <w:divBdr>
                <w:top w:val="none" w:sz="0" w:space="0" w:color="auto"/>
                <w:left w:val="none" w:sz="0" w:space="0" w:color="auto"/>
                <w:bottom w:val="none" w:sz="0" w:space="0" w:color="auto"/>
                <w:right w:val="none" w:sz="0" w:space="0" w:color="auto"/>
              </w:divBdr>
              <w:divsChild>
                <w:div w:id="88702951">
                  <w:marLeft w:val="0"/>
                  <w:marRight w:val="0"/>
                  <w:marTop w:val="0"/>
                  <w:marBottom w:val="0"/>
                  <w:divBdr>
                    <w:top w:val="none" w:sz="0" w:space="0" w:color="auto"/>
                    <w:left w:val="none" w:sz="0" w:space="0" w:color="auto"/>
                    <w:bottom w:val="none" w:sz="0" w:space="0" w:color="auto"/>
                    <w:right w:val="none" w:sz="0" w:space="0" w:color="auto"/>
                  </w:divBdr>
                  <w:divsChild>
                    <w:div w:id="17563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4434">
      <w:bodyDiv w:val="1"/>
      <w:marLeft w:val="0"/>
      <w:marRight w:val="0"/>
      <w:marTop w:val="0"/>
      <w:marBottom w:val="0"/>
      <w:divBdr>
        <w:top w:val="none" w:sz="0" w:space="0" w:color="auto"/>
        <w:left w:val="none" w:sz="0" w:space="0" w:color="auto"/>
        <w:bottom w:val="none" w:sz="0" w:space="0" w:color="auto"/>
        <w:right w:val="none" w:sz="0" w:space="0" w:color="auto"/>
      </w:divBdr>
      <w:divsChild>
        <w:div w:id="1173029934">
          <w:marLeft w:val="0"/>
          <w:marRight w:val="0"/>
          <w:marTop w:val="0"/>
          <w:marBottom w:val="0"/>
          <w:divBdr>
            <w:top w:val="none" w:sz="0" w:space="0" w:color="auto"/>
            <w:left w:val="none" w:sz="0" w:space="0" w:color="auto"/>
            <w:bottom w:val="none" w:sz="0" w:space="0" w:color="auto"/>
            <w:right w:val="none" w:sz="0" w:space="0" w:color="auto"/>
          </w:divBdr>
          <w:divsChild>
            <w:div w:id="1730305152">
              <w:marLeft w:val="0"/>
              <w:marRight w:val="0"/>
              <w:marTop w:val="0"/>
              <w:marBottom w:val="0"/>
              <w:divBdr>
                <w:top w:val="none" w:sz="0" w:space="0" w:color="auto"/>
                <w:left w:val="none" w:sz="0" w:space="0" w:color="auto"/>
                <w:bottom w:val="none" w:sz="0" w:space="0" w:color="auto"/>
                <w:right w:val="none" w:sz="0" w:space="0" w:color="auto"/>
              </w:divBdr>
              <w:divsChild>
                <w:div w:id="2109694352">
                  <w:marLeft w:val="0"/>
                  <w:marRight w:val="0"/>
                  <w:marTop w:val="0"/>
                  <w:marBottom w:val="0"/>
                  <w:divBdr>
                    <w:top w:val="none" w:sz="0" w:space="0" w:color="auto"/>
                    <w:left w:val="none" w:sz="0" w:space="0" w:color="auto"/>
                    <w:bottom w:val="none" w:sz="0" w:space="0" w:color="auto"/>
                    <w:right w:val="none" w:sz="0" w:space="0" w:color="auto"/>
                  </w:divBdr>
                  <w:divsChild>
                    <w:div w:id="13035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91456">
      <w:bodyDiv w:val="1"/>
      <w:marLeft w:val="0"/>
      <w:marRight w:val="0"/>
      <w:marTop w:val="0"/>
      <w:marBottom w:val="0"/>
      <w:divBdr>
        <w:top w:val="none" w:sz="0" w:space="0" w:color="auto"/>
        <w:left w:val="none" w:sz="0" w:space="0" w:color="auto"/>
        <w:bottom w:val="none" w:sz="0" w:space="0" w:color="auto"/>
        <w:right w:val="none" w:sz="0" w:space="0" w:color="auto"/>
      </w:divBdr>
    </w:div>
    <w:div w:id="1760053632">
      <w:bodyDiv w:val="1"/>
      <w:marLeft w:val="0"/>
      <w:marRight w:val="0"/>
      <w:marTop w:val="0"/>
      <w:marBottom w:val="0"/>
      <w:divBdr>
        <w:top w:val="none" w:sz="0" w:space="0" w:color="auto"/>
        <w:left w:val="none" w:sz="0" w:space="0" w:color="auto"/>
        <w:bottom w:val="none" w:sz="0" w:space="0" w:color="auto"/>
        <w:right w:val="none" w:sz="0" w:space="0" w:color="auto"/>
      </w:divBdr>
    </w:div>
    <w:div w:id="1813670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s://search-proquest-com.ezp-prod1.hul.harvard.edu/docview/143560832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carymommy.com" TargetMode="External"/><Relationship Id="rId17" Type="http://schemas.openxmlformats.org/officeDocument/2006/relationships/hyperlink" Target="http://d-scholarship.pitt.edu/8264/"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www.zerotothree.org/document/1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oce.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babycenter.com" TargetMode="External"/><Relationship Id="rId19" Type="http://schemas.openxmlformats.org/officeDocument/2006/relationships/hyperlink" Target="https://poseidon01.ssrn.com/delivery.php?ID=661105029067075097074082125125097075036068033079045035081067023018024115121126117118096007116103015125020083098080102124100107006001026038048122014112116121114098028059073066000107006114116079093118103093117125025007112110018113112100084116089019065068&amp;EXT=pdf"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4FEA-9315-4A9B-8145-54984D94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76</Pages>
  <Words>18474</Words>
  <Characters>105308</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 O'Donnell</dc:creator>
  <cp:lastModifiedBy>Windows User</cp:lastModifiedBy>
  <cp:revision>3</cp:revision>
  <dcterms:created xsi:type="dcterms:W3CDTF">2018-11-06T20:52:00Z</dcterms:created>
  <dcterms:modified xsi:type="dcterms:W3CDTF">2018-11-06T22:12:00Z</dcterms:modified>
</cp:coreProperties>
</file>